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CAF" w:rsidRDefault="00D87228" w:rsidP="00FC6CAF">
      <w:pPr>
        <w:spacing w:after="0" w:line="240" w:lineRule="auto"/>
        <w:ind w:left="5672" w:firstLine="709"/>
        <w:jc w:val="both"/>
        <w:rPr>
          <w:ins w:id="0" w:author="USER" w:date="2011-02-21T15:25:00Z"/>
          <w:rFonts w:ascii="Arial" w:hAnsi="Arial" w:cs="Arial"/>
          <w:sz w:val="24"/>
          <w:szCs w:val="24"/>
          <w:lang w:val="es-CO"/>
        </w:rPr>
        <w:pPrChange w:id="1" w:author="USER" w:date="2011-02-21T15:26:00Z">
          <w:pPr>
            <w:spacing w:after="0" w:line="240" w:lineRule="auto"/>
            <w:jc w:val="both"/>
          </w:pPr>
        </w:pPrChange>
      </w:pPr>
      <w:ins w:id="2" w:author="USER" w:date="2011-02-21T15:26:00Z">
        <w:r w:rsidRPr="00FB2E41">
          <w:rPr>
            <w:rFonts w:ascii="Times New Roman" w:eastAsia="Times New Roman" w:hAnsi="Times New Roman"/>
            <w:sz w:val="20"/>
            <w:szCs w:val="20"/>
            <w:lang w:val="es-MX" w:eastAsia="es-MX"/>
          </w:rPr>
          <w:object w:dxaOrig="15118" w:dyaOrig="10066">
            <v:shape id="_x0000_i1025" type="#_x0000_t75" style="width:114.75pt;height:63pt" o:ole="">
              <v:imagedata r:id="rId7" o:title=""/>
            </v:shape>
            <o:OLEObject Type="Embed" ProgID="MSPhotoEd.3" ShapeID="_x0000_i1025" DrawAspect="Content" ObjectID="_1359818442" r:id="rId8"/>
          </w:object>
        </w:r>
      </w:ins>
    </w:p>
    <w:p w:rsidR="00D87228" w:rsidRDefault="00D87228" w:rsidP="008D5C0C">
      <w:pPr>
        <w:spacing w:after="0" w:line="240" w:lineRule="auto"/>
        <w:jc w:val="both"/>
        <w:rPr>
          <w:ins w:id="3" w:author="USER" w:date="2011-02-21T15:25:00Z"/>
          <w:rFonts w:ascii="Arial" w:hAnsi="Arial" w:cs="Arial"/>
          <w:sz w:val="24"/>
          <w:szCs w:val="24"/>
          <w:lang w:val="es-CO"/>
        </w:rPr>
      </w:pPr>
    </w:p>
    <w:p w:rsidR="00D87228" w:rsidRDefault="00D87228" w:rsidP="008D5C0C">
      <w:pPr>
        <w:spacing w:after="0" w:line="240" w:lineRule="auto"/>
        <w:jc w:val="both"/>
        <w:rPr>
          <w:ins w:id="4" w:author="USER" w:date="2011-02-21T15:26:00Z"/>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Bogotá, D. C</w:t>
      </w:r>
      <w:ins w:id="5" w:author="USER" w:date="2011-02-21T15:21:00Z">
        <w:r w:rsidR="00D87228">
          <w:rPr>
            <w:rFonts w:ascii="Arial" w:hAnsi="Arial" w:cs="Arial"/>
            <w:sz w:val="24"/>
            <w:szCs w:val="24"/>
            <w:lang w:val="es-CO"/>
          </w:rPr>
          <w:t>., 21 de febrero de 2011</w:t>
        </w:r>
      </w:ins>
      <w:del w:id="6" w:author="USER" w:date="2011-02-21T15:21:00Z">
        <w:r w:rsidRPr="0060096D" w:rsidDel="00D87228">
          <w:rPr>
            <w:rFonts w:ascii="Arial" w:hAnsi="Arial" w:cs="Arial"/>
            <w:sz w:val="24"/>
            <w:szCs w:val="24"/>
            <w:lang w:val="es-CO"/>
          </w:rPr>
          <w:delText xml:space="preserve">., </w:delText>
        </w:r>
      </w:del>
      <w:ins w:id="7" w:author="JORGE" w:date="2011-02-20T16:14:00Z">
        <w:del w:id="8" w:author="USER" w:date="2011-02-21T15:21:00Z">
          <w:r w:rsidR="00F84293" w:rsidDel="00D87228">
            <w:rPr>
              <w:rFonts w:ascii="Arial" w:hAnsi="Arial" w:cs="Arial"/>
              <w:sz w:val="24"/>
              <w:szCs w:val="24"/>
              <w:lang w:val="es-CO"/>
            </w:rPr>
            <w:delText xml:space="preserve">… </w:delText>
          </w:r>
        </w:del>
      </w:ins>
      <w:del w:id="9" w:author="JORGE" w:date="2011-02-20T16:14:00Z">
        <w:r w:rsidDel="00F84293">
          <w:rPr>
            <w:rFonts w:ascii="Arial" w:hAnsi="Arial" w:cs="Arial"/>
            <w:sz w:val="24"/>
            <w:szCs w:val="24"/>
            <w:lang w:val="es-CO"/>
          </w:rPr>
          <w:delText xml:space="preserve">13 </w:delText>
        </w:r>
      </w:del>
      <w:del w:id="10" w:author="USER" w:date="2011-02-21T15:21:00Z">
        <w:r w:rsidDel="00D87228">
          <w:rPr>
            <w:rFonts w:ascii="Arial" w:hAnsi="Arial" w:cs="Arial"/>
            <w:sz w:val="24"/>
            <w:szCs w:val="24"/>
            <w:lang w:val="es-CO"/>
          </w:rPr>
          <w:delText xml:space="preserve">de </w:delText>
        </w:r>
      </w:del>
      <w:ins w:id="11" w:author="JORGE" w:date="2011-02-20T16:15:00Z">
        <w:del w:id="12" w:author="USER" w:date="2011-02-21T15:21:00Z">
          <w:r w:rsidR="00F84293" w:rsidDel="00D87228">
            <w:rPr>
              <w:rFonts w:ascii="Arial" w:hAnsi="Arial" w:cs="Arial"/>
              <w:sz w:val="24"/>
              <w:szCs w:val="24"/>
              <w:lang w:val="es-CO"/>
            </w:rPr>
            <w:delText xml:space="preserve">…… </w:delText>
          </w:r>
        </w:del>
      </w:ins>
      <w:del w:id="13" w:author="JORGE" w:date="2011-02-20T16:15:00Z">
        <w:r w:rsidDel="00F84293">
          <w:rPr>
            <w:rFonts w:ascii="Arial" w:hAnsi="Arial" w:cs="Arial"/>
            <w:sz w:val="24"/>
            <w:szCs w:val="24"/>
            <w:lang w:val="es-CO"/>
          </w:rPr>
          <w:delText xml:space="preserve">enero </w:delText>
        </w:r>
      </w:del>
      <w:del w:id="14" w:author="USER" w:date="2011-02-21T15:21:00Z">
        <w:r w:rsidDel="00D87228">
          <w:rPr>
            <w:rFonts w:ascii="Arial" w:hAnsi="Arial" w:cs="Arial"/>
            <w:sz w:val="24"/>
            <w:szCs w:val="24"/>
            <w:lang w:val="es-CO"/>
          </w:rPr>
          <w:delText>de 2011</w:delText>
        </w:r>
      </w:del>
      <w:r w:rsidRPr="0060096D">
        <w:rPr>
          <w:rFonts w:ascii="Arial" w:hAnsi="Arial" w:cs="Arial"/>
          <w:sz w:val="24"/>
          <w:szCs w:val="24"/>
          <w:lang w:val="es-CO"/>
        </w:rPr>
        <w:t xml:space="preserve"> </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 xml:space="preserve">Señor </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PRESIDENTE SALA PENAL</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TRIBUNAL SUPERIOR DE BOGOTÁ</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Ciudad</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REF:</w:t>
      </w:r>
      <w:r w:rsidRPr="0060096D">
        <w:rPr>
          <w:rFonts w:ascii="Arial" w:hAnsi="Arial" w:cs="Arial"/>
          <w:sz w:val="24"/>
          <w:szCs w:val="24"/>
          <w:lang w:val="es-CO"/>
        </w:rPr>
        <w:tab/>
        <w:t>ACCIÓN DE TUTELA</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ab/>
        <w:t>LABORATORIOS SIEGFRIED S.A.</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jc w:val="both"/>
        <w:rPr>
          <w:rFonts w:ascii="Arial" w:hAnsi="Arial" w:cs="Arial"/>
          <w:sz w:val="24"/>
          <w:szCs w:val="24"/>
          <w:lang w:val="es-CO"/>
        </w:rPr>
      </w:pPr>
      <w:r w:rsidRPr="0060096D">
        <w:rPr>
          <w:rFonts w:ascii="Arial" w:hAnsi="Arial" w:cs="Arial"/>
          <w:sz w:val="24"/>
          <w:szCs w:val="24"/>
          <w:lang w:val="es-CO"/>
        </w:rPr>
        <w:t>JORGE ENRIQUE GUTIÉRREZ AVILA, identificado con la cédula de ciudadanía No. 17.10</w:t>
      </w:r>
      <w:r>
        <w:rPr>
          <w:rFonts w:ascii="Arial" w:hAnsi="Arial" w:cs="Arial"/>
          <w:sz w:val="24"/>
          <w:szCs w:val="24"/>
          <w:lang w:val="es-CO"/>
        </w:rPr>
        <w:t>5</w:t>
      </w:r>
      <w:r w:rsidRPr="0060096D">
        <w:rPr>
          <w:rFonts w:ascii="Arial" w:hAnsi="Arial" w:cs="Arial"/>
          <w:sz w:val="24"/>
          <w:szCs w:val="24"/>
          <w:lang w:val="es-CO"/>
        </w:rPr>
        <w:t>.677 de Bogotá, abogado, portador de la tarjeta profesional No. 11049 del C</w:t>
      </w:r>
      <w:r>
        <w:rPr>
          <w:rFonts w:ascii="Arial" w:hAnsi="Arial" w:cs="Arial"/>
          <w:sz w:val="24"/>
          <w:szCs w:val="24"/>
          <w:lang w:val="es-CO"/>
        </w:rPr>
        <w:t xml:space="preserve">ONSEJO SUPERIOR DE </w:t>
      </w:r>
      <w:smartTag w:uri="urn:schemas-microsoft-com:office:smarttags" w:element="PersonName">
        <w:smartTagPr>
          <w:attr w:name="ProductID" w:val="LA JUDICATURA"/>
        </w:smartTagPr>
        <w:r>
          <w:rPr>
            <w:rFonts w:ascii="Arial" w:hAnsi="Arial" w:cs="Arial"/>
            <w:sz w:val="24"/>
            <w:szCs w:val="24"/>
            <w:lang w:val="es-CO"/>
          </w:rPr>
          <w:t>LA JUDICATURA</w:t>
        </w:r>
      </w:smartTag>
      <w:r w:rsidRPr="0060096D">
        <w:rPr>
          <w:rFonts w:ascii="Arial" w:hAnsi="Arial" w:cs="Arial"/>
          <w:sz w:val="24"/>
          <w:szCs w:val="24"/>
          <w:lang w:val="es-CO"/>
        </w:rPr>
        <w:t>, actuando en nombre y representación de la sociedad LABORATORIOS SIEGFRIED S. A.</w:t>
      </w:r>
      <w:ins w:id="15" w:author="JORGE" w:date="2011-02-20T22:21:00Z">
        <w:r w:rsidR="007D2F2F">
          <w:rPr>
            <w:rFonts w:ascii="Arial" w:hAnsi="Arial" w:cs="Arial"/>
            <w:sz w:val="24"/>
            <w:szCs w:val="24"/>
            <w:lang w:val="es-CO"/>
          </w:rPr>
          <w:t xml:space="preserve"> (en adelante La Socied</w:t>
        </w:r>
      </w:ins>
      <w:ins w:id="16" w:author="USER" w:date="2011-02-21T15:22:00Z">
        <w:r w:rsidR="00D87228">
          <w:rPr>
            <w:rFonts w:ascii="Arial" w:hAnsi="Arial" w:cs="Arial"/>
            <w:sz w:val="24"/>
            <w:szCs w:val="24"/>
            <w:lang w:val="es-CO"/>
          </w:rPr>
          <w:t>a</w:t>
        </w:r>
      </w:ins>
      <w:ins w:id="17" w:author="JORGE" w:date="2011-02-20T22:21:00Z">
        <w:r w:rsidR="007D2F2F">
          <w:rPr>
            <w:rFonts w:ascii="Arial" w:hAnsi="Arial" w:cs="Arial"/>
            <w:sz w:val="24"/>
            <w:szCs w:val="24"/>
            <w:lang w:val="es-CO"/>
          </w:rPr>
          <w:t>d)</w:t>
        </w:r>
      </w:ins>
      <w:del w:id="18" w:author="JORGE" w:date="2011-02-20T22:21:00Z">
        <w:r w:rsidRPr="0060096D" w:rsidDel="007D2F2F">
          <w:rPr>
            <w:rFonts w:ascii="Arial" w:hAnsi="Arial" w:cs="Arial"/>
            <w:sz w:val="24"/>
            <w:szCs w:val="24"/>
            <w:lang w:val="es-CO"/>
          </w:rPr>
          <w:delText>,</w:delText>
        </w:r>
      </w:del>
      <w:r w:rsidRPr="0060096D">
        <w:rPr>
          <w:rFonts w:ascii="Arial" w:hAnsi="Arial" w:cs="Arial"/>
          <w:sz w:val="24"/>
          <w:szCs w:val="24"/>
          <w:lang w:val="es-CO"/>
        </w:rPr>
        <w:t xml:space="preserve"> </w:t>
      </w:r>
      <w:r>
        <w:rPr>
          <w:rFonts w:ascii="Arial" w:hAnsi="Arial" w:cs="Arial"/>
          <w:sz w:val="24"/>
          <w:szCs w:val="24"/>
          <w:lang w:val="es-CO"/>
        </w:rPr>
        <w:t xml:space="preserve">de acuerdo con el poder adjunto, </w:t>
      </w:r>
      <w:r w:rsidRPr="0060096D">
        <w:rPr>
          <w:rFonts w:ascii="Arial" w:hAnsi="Arial" w:cs="Arial"/>
          <w:sz w:val="24"/>
          <w:szCs w:val="24"/>
          <w:lang w:val="es-CO"/>
        </w:rPr>
        <w:t xml:space="preserve">de manera atenta me permito promover ACCIÓN DE TUTELA de </w:t>
      </w:r>
      <w:r>
        <w:rPr>
          <w:rFonts w:ascii="Arial" w:hAnsi="Arial" w:cs="Arial"/>
          <w:sz w:val="24"/>
          <w:szCs w:val="24"/>
          <w:lang w:val="es-CO"/>
        </w:rPr>
        <w:t xml:space="preserve">conformidad con el </w:t>
      </w:r>
      <w:r w:rsidRPr="0060096D">
        <w:rPr>
          <w:rFonts w:ascii="Arial" w:hAnsi="Arial" w:cs="Arial"/>
          <w:sz w:val="24"/>
          <w:szCs w:val="24"/>
          <w:lang w:val="es-CO"/>
        </w:rPr>
        <w:t>artículo 86 de la Constitución Pol</w:t>
      </w:r>
      <w:ins w:id="19" w:author="JORGE" w:date="2011-02-20T22:23:00Z">
        <w:r w:rsidR="007D2F2F">
          <w:rPr>
            <w:rFonts w:ascii="Arial" w:hAnsi="Arial" w:cs="Arial"/>
            <w:sz w:val="24"/>
            <w:szCs w:val="24"/>
            <w:lang w:val="es-CO"/>
          </w:rPr>
          <w:t xml:space="preserve">ítica </w:t>
        </w:r>
      </w:ins>
      <w:del w:id="20" w:author="JORGE" w:date="2011-02-20T22:22:00Z">
        <w:r w:rsidRPr="0060096D" w:rsidDel="007D2F2F">
          <w:rPr>
            <w:rFonts w:ascii="Arial" w:hAnsi="Arial" w:cs="Arial"/>
            <w:sz w:val="24"/>
            <w:szCs w:val="24"/>
            <w:lang w:val="es-CO"/>
          </w:rPr>
          <w:delText>ítica</w:delText>
        </w:r>
      </w:del>
      <w:r w:rsidRPr="0060096D">
        <w:rPr>
          <w:rFonts w:ascii="Arial" w:hAnsi="Arial" w:cs="Arial"/>
          <w:sz w:val="24"/>
          <w:szCs w:val="24"/>
          <w:lang w:val="es-CO"/>
        </w:rPr>
        <w:t>, reglamentada por el Decreto 2591 de 1991 (art</w:t>
      </w:r>
      <w:r>
        <w:rPr>
          <w:rFonts w:ascii="Arial" w:hAnsi="Arial" w:cs="Arial"/>
          <w:sz w:val="24"/>
          <w:szCs w:val="24"/>
          <w:lang w:val="es-CO"/>
        </w:rPr>
        <w:t xml:space="preserve">ículos </w:t>
      </w:r>
      <w:r w:rsidRPr="0060096D">
        <w:rPr>
          <w:rFonts w:ascii="Arial" w:hAnsi="Arial" w:cs="Arial"/>
          <w:sz w:val="24"/>
          <w:szCs w:val="24"/>
          <w:lang w:val="es-CO"/>
        </w:rPr>
        <w:t>1</w:t>
      </w:r>
      <w:r>
        <w:rPr>
          <w:rFonts w:ascii="Arial" w:hAnsi="Arial" w:cs="Arial"/>
          <w:sz w:val="24"/>
          <w:szCs w:val="24"/>
          <w:lang w:val="es-CO"/>
        </w:rPr>
        <w:t>º</w:t>
      </w:r>
      <w:r w:rsidRPr="0060096D">
        <w:rPr>
          <w:rFonts w:ascii="Arial" w:hAnsi="Arial" w:cs="Arial"/>
          <w:sz w:val="24"/>
          <w:szCs w:val="24"/>
          <w:lang w:val="es-CO"/>
        </w:rPr>
        <w:t>, 2</w:t>
      </w:r>
      <w:r>
        <w:rPr>
          <w:rFonts w:ascii="Arial" w:hAnsi="Arial" w:cs="Arial"/>
          <w:sz w:val="24"/>
          <w:szCs w:val="24"/>
          <w:lang w:val="es-CO"/>
        </w:rPr>
        <w:t>º</w:t>
      </w:r>
      <w:r w:rsidRPr="0060096D">
        <w:rPr>
          <w:rFonts w:ascii="Arial" w:hAnsi="Arial" w:cs="Arial"/>
          <w:sz w:val="24"/>
          <w:szCs w:val="24"/>
          <w:lang w:val="es-CO"/>
        </w:rPr>
        <w:t>, 5</w:t>
      </w:r>
      <w:r>
        <w:rPr>
          <w:rFonts w:ascii="Arial" w:hAnsi="Arial" w:cs="Arial"/>
          <w:sz w:val="24"/>
          <w:szCs w:val="24"/>
          <w:lang w:val="es-CO"/>
        </w:rPr>
        <w:t>º</w:t>
      </w:r>
      <w:r w:rsidRPr="0060096D">
        <w:rPr>
          <w:rFonts w:ascii="Arial" w:hAnsi="Arial" w:cs="Arial"/>
          <w:sz w:val="24"/>
          <w:szCs w:val="24"/>
          <w:lang w:val="es-CO"/>
        </w:rPr>
        <w:t>, 6</w:t>
      </w:r>
      <w:r>
        <w:rPr>
          <w:rFonts w:ascii="Arial" w:hAnsi="Arial" w:cs="Arial"/>
          <w:sz w:val="24"/>
          <w:szCs w:val="24"/>
          <w:lang w:val="es-CO"/>
        </w:rPr>
        <w:t>º</w:t>
      </w:r>
      <w:r w:rsidRPr="0060096D">
        <w:rPr>
          <w:rFonts w:ascii="Arial" w:hAnsi="Arial" w:cs="Arial"/>
          <w:sz w:val="24"/>
          <w:szCs w:val="24"/>
          <w:lang w:val="es-CO"/>
        </w:rPr>
        <w:t xml:space="preserve"> y demás normas concordantes) para que esa CORPORACIÓN ampare y proteja los derechos constitucionales fundamentales del debido proceso y de defensa consagrados en el artículo 29 de la Constitución Política  que le fueron vulnerados a </w:t>
      </w:r>
      <w:r>
        <w:rPr>
          <w:rFonts w:ascii="Arial" w:hAnsi="Arial" w:cs="Arial"/>
          <w:sz w:val="24"/>
          <w:szCs w:val="24"/>
          <w:lang w:val="es-CO"/>
        </w:rPr>
        <w:t xml:space="preserve">mi representada </w:t>
      </w:r>
      <w:r w:rsidRPr="0060096D">
        <w:rPr>
          <w:rFonts w:ascii="Arial" w:hAnsi="Arial" w:cs="Arial"/>
          <w:sz w:val="24"/>
          <w:szCs w:val="24"/>
          <w:lang w:val="es-CO"/>
        </w:rPr>
        <w:t xml:space="preserve">por </w:t>
      </w:r>
      <w:r>
        <w:rPr>
          <w:rFonts w:ascii="Arial" w:hAnsi="Arial" w:cs="Arial"/>
          <w:sz w:val="24"/>
          <w:szCs w:val="24"/>
          <w:lang w:val="es-CO"/>
        </w:rPr>
        <w:t>parte d</w:t>
      </w:r>
      <w:r w:rsidRPr="0060096D">
        <w:rPr>
          <w:rFonts w:ascii="Arial" w:hAnsi="Arial" w:cs="Arial"/>
          <w:sz w:val="24"/>
          <w:szCs w:val="24"/>
          <w:lang w:val="es-CO"/>
        </w:rPr>
        <w:t>el Señor JUEZ 29 PENAL MUNICIPAL CON FUNCIÓN DE CONTROL DE GARANTÍAS, adscrito a la UNIDAD DE REACCIÓN INMEDIATA DE USAQUÉN</w:t>
      </w:r>
      <w:ins w:id="21" w:author="JORGE" w:date="2011-02-20T22:22:00Z">
        <w:r w:rsidR="007D2F2F">
          <w:rPr>
            <w:rFonts w:ascii="Arial" w:hAnsi="Arial" w:cs="Arial"/>
            <w:sz w:val="24"/>
            <w:szCs w:val="24"/>
            <w:lang w:val="es-CO"/>
          </w:rPr>
          <w:t xml:space="preserve"> </w:t>
        </w:r>
      </w:ins>
      <w:ins w:id="22" w:author="JORGE" w:date="2011-02-20T22:23:00Z">
        <w:r w:rsidR="007D2F2F">
          <w:rPr>
            <w:rFonts w:ascii="Arial" w:hAnsi="Arial" w:cs="Arial"/>
            <w:sz w:val="24"/>
            <w:szCs w:val="24"/>
            <w:lang w:val="es-CO"/>
          </w:rPr>
          <w:t>(en adelante El Juzgado 29)</w:t>
        </w:r>
      </w:ins>
      <w:r w:rsidRPr="0060096D">
        <w:rPr>
          <w:rFonts w:ascii="Arial" w:hAnsi="Arial" w:cs="Arial"/>
          <w:sz w:val="24"/>
          <w:szCs w:val="24"/>
          <w:lang w:val="es-CO"/>
        </w:rPr>
        <w:t xml:space="preserve"> al ordenar </w:t>
      </w:r>
      <w:ins w:id="23" w:author="JORGE" w:date="2011-02-20T10:08:00Z">
        <w:r w:rsidR="00E15E28">
          <w:rPr>
            <w:rFonts w:ascii="Arial" w:hAnsi="Arial" w:cs="Arial"/>
            <w:sz w:val="24"/>
            <w:szCs w:val="24"/>
            <w:lang w:val="es-CO"/>
          </w:rPr>
          <w:t xml:space="preserve">a solicitud del señor FISCAL 140 </w:t>
        </w:r>
      </w:ins>
      <w:ins w:id="24" w:author="JORGE" w:date="2011-02-20T10:09:00Z">
        <w:r w:rsidR="00E15E28">
          <w:rPr>
            <w:rFonts w:ascii="Arial" w:hAnsi="Arial" w:cs="Arial"/>
            <w:sz w:val="24"/>
            <w:szCs w:val="24"/>
            <w:lang w:val="es-CO"/>
          </w:rPr>
          <w:t>SECCIONAL</w:t>
        </w:r>
      </w:ins>
      <w:ins w:id="25" w:author="JORGE" w:date="2011-02-20T10:08:00Z">
        <w:r w:rsidR="00E15E28">
          <w:rPr>
            <w:rFonts w:ascii="Arial" w:hAnsi="Arial" w:cs="Arial"/>
            <w:sz w:val="24"/>
            <w:szCs w:val="24"/>
            <w:lang w:val="es-CO"/>
          </w:rPr>
          <w:t xml:space="preserve"> </w:t>
        </w:r>
      </w:ins>
      <w:ins w:id="26" w:author="JORGE" w:date="2011-02-20T22:23:00Z">
        <w:r w:rsidR="007D2F2F">
          <w:rPr>
            <w:rFonts w:ascii="Arial" w:hAnsi="Arial" w:cs="Arial"/>
            <w:sz w:val="24"/>
            <w:szCs w:val="24"/>
            <w:lang w:val="es-CO"/>
          </w:rPr>
          <w:t>(en adelan</w:t>
        </w:r>
      </w:ins>
      <w:ins w:id="27" w:author="JORGE" w:date="2011-02-20T22:24:00Z">
        <w:r w:rsidR="007D2F2F">
          <w:rPr>
            <w:rFonts w:ascii="Arial" w:hAnsi="Arial" w:cs="Arial"/>
            <w:sz w:val="24"/>
            <w:szCs w:val="24"/>
            <w:lang w:val="es-CO"/>
          </w:rPr>
          <w:t>t</w:t>
        </w:r>
      </w:ins>
      <w:ins w:id="28" w:author="JORGE" w:date="2011-02-20T22:23:00Z">
        <w:r w:rsidR="007D2F2F">
          <w:rPr>
            <w:rFonts w:ascii="Arial" w:hAnsi="Arial" w:cs="Arial"/>
            <w:sz w:val="24"/>
            <w:szCs w:val="24"/>
            <w:lang w:val="es-CO"/>
          </w:rPr>
          <w:t xml:space="preserve">e </w:t>
        </w:r>
      </w:ins>
      <w:ins w:id="29" w:author="JORGE" w:date="2011-02-20T22:24:00Z">
        <w:r w:rsidR="007D2F2F">
          <w:rPr>
            <w:rFonts w:ascii="Arial" w:hAnsi="Arial" w:cs="Arial"/>
            <w:sz w:val="24"/>
            <w:szCs w:val="24"/>
            <w:lang w:val="es-CO"/>
          </w:rPr>
          <w:t xml:space="preserve">El Fiscal) </w:t>
        </w:r>
      </w:ins>
      <w:r w:rsidRPr="0060096D">
        <w:rPr>
          <w:rFonts w:ascii="Arial" w:hAnsi="Arial" w:cs="Arial"/>
          <w:sz w:val="24"/>
          <w:szCs w:val="24"/>
          <w:lang w:val="es-CO"/>
        </w:rPr>
        <w:t>en audiencia del 15 de</w:t>
      </w:r>
      <w:r>
        <w:rPr>
          <w:rFonts w:ascii="Arial" w:hAnsi="Arial" w:cs="Arial"/>
          <w:sz w:val="24"/>
          <w:szCs w:val="24"/>
          <w:lang w:val="es-CO"/>
        </w:rPr>
        <w:t xml:space="preserve"> m</w:t>
      </w:r>
      <w:r w:rsidRPr="0060096D">
        <w:rPr>
          <w:rFonts w:ascii="Arial" w:hAnsi="Arial" w:cs="Arial"/>
          <w:sz w:val="24"/>
          <w:szCs w:val="24"/>
          <w:lang w:val="es-CO"/>
        </w:rPr>
        <w:t>ayo de 2009</w:t>
      </w:r>
      <w:ins w:id="30" w:author="USER" w:date="2011-02-21T15:23:00Z">
        <w:r w:rsidR="00D87228">
          <w:rPr>
            <w:rFonts w:ascii="Arial" w:hAnsi="Arial" w:cs="Arial"/>
            <w:sz w:val="24"/>
            <w:szCs w:val="24"/>
            <w:lang w:val="es-CO"/>
          </w:rPr>
          <w:t>,</w:t>
        </w:r>
      </w:ins>
      <w:r w:rsidRPr="0060096D">
        <w:rPr>
          <w:rFonts w:ascii="Arial" w:hAnsi="Arial" w:cs="Arial"/>
          <w:sz w:val="24"/>
          <w:szCs w:val="24"/>
          <w:lang w:val="es-CO"/>
        </w:rPr>
        <w:t xml:space="preserve"> LA SUSPENSIÓN DEL PODER DISPOSITIVO DE LAS MARCAS HIPOGLOS E HIPOGLOS PLUS de las que e</w:t>
      </w:r>
      <w:ins w:id="31" w:author="JORGE" w:date="2011-02-20T10:10:00Z">
        <w:r w:rsidR="00E15E28">
          <w:rPr>
            <w:rFonts w:ascii="Arial" w:hAnsi="Arial" w:cs="Arial"/>
            <w:sz w:val="24"/>
            <w:szCs w:val="24"/>
            <w:lang w:val="es-CO"/>
          </w:rPr>
          <w:t>ra y e</w:t>
        </w:r>
      </w:ins>
      <w:r w:rsidRPr="0060096D">
        <w:rPr>
          <w:rFonts w:ascii="Arial" w:hAnsi="Arial" w:cs="Arial"/>
          <w:sz w:val="24"/>
          <w:szCs w:val="24"/>
          <w:lang w:val="es-CO"/>
        </w:rPr>
        <w:t>s titular</w:t>
      </w:r>
      <w:r>
        <w:rPr>
          <w:rFonts w:ascii="Arial" w:hAnsi="Arial" w:cs="Arial"/>
          <w:sz w:val="24"/>
          <w:szCs w:val="24"/>
          <w:lang w:val="es-CO"/>
        </w:rPr>
        <w:t xml:space="preserve"> la compañía que represento.</w:t>
      </w:r>
    </w:p>
    <w:p w:rsidR="00232254" w:rsidRPr="00204601" w:rsidRDefault="00232254" w:rsidP="00204601">
      <w:pPr>
        <w:jc w:val="center"/>
        <w:rPr>
          <w:rFonts w:ascii="Arial" w:hAnsi="Arial" w:cs="Arial"/>
          <w:sz w:val="24"/>
          <w:szCs w:val="24"/>
          <w:lang w:val="es-CO"/>
        </w:rPr>
      </w:pPr>
      <w:r w:rsidRPr="00204601">
        <w:rPr>
          <w:rFonts w:ascii="Arial" w:hAnsi="Arial" w:cs="Arial"/>
          <w:sz w:val="24"/>
          <w:szCs w:val="24"/>
          <w:lang w:val="es-CO"/>
        </w:rPr>
        <w:t>-I-</w:t>
      </w:r>
    </w:p>
    <w:p w:rsidR="00232254" w:rsidRPr="00204601" w:rsidRDefault="00232254" w:rsidP="00204601">
      <w:pPr>
        <w:jc w:val="center"/>
        <w:rPr>
          <w:rFonts w:ascii="Arial" w:hAnsi="Arial" w:cs="Arial"/>
          <w:sz w:val="24"/>
          <w:szCs w:val="24"/>
          <w:lang w:val="es-CO"/>
        </w:rPr>
      </w:pPr>
      <w:r w:rsidRPr="00204601">
        <w:rPr>
          <w:rFonts w:ascii="Arial" w:hAnsi="Arial" w:cs="Arial"/>
          <w:sz w:val="24"/>
          <w:szCs w:val="24"/>
          <w:lang w:val="es-CO"/>
        </w:rPr>
        <w:t>PARTES</w:t>
      </w:r>
    </w:p>
    <w:p w:rsidR="00232254" w:rsidRPr="00204601" w:rsidRDefault="00232254" w:rsidP="00204601">
      <w:pPr>
        <w:pStyle w:val="Textosinformato"/>
        <w:jc w:val="both"/>
        <w:rPr>
          <w:rFonts w:ascii="Arial" w:hAnsi="Arial" w:cs="Arial"/>
          <w:sz w:val="24"/>
          <w:szCs w:val="24"/>
          <w:lang w:val="es-CO" w:eastAsia="en-US"/>
        </w:rPr>
      </w:pPr>
      <w:r w:rsidRPr="002E7005">
        <w:rPr>
          <w:rFonts w:ascii="Arial" w:hAnsi="Arial" w:cs="Arial"/>
          <w:b/>
          <w:sz w:val="24"/>
          <w:szCs w:val="24"/>
          <w:lang w:val="es-CO"/>
        </w:rPr>
        <w:t>A</w:t>
      </w:r>
      <w:ins w:id="32" w:author="JORGE" w:date="2011-02-20T10:13:00Z">
        <w:r w:rsidR="00E15E28">
          <w:rPr>
            <w:rFonts w:ascii="Arial" w:hAnsi="Arial" w:cs="Arial"/>
            <w:b/>
            <w:sz w:val="24"/>
            <w:szCs w:val="24"/>
            <w:lang w:val="es-CO"/>
          </w:rPr>
          <w:t>CCIONANTE</w:t>
        </w:r>
      </w:ins>
      <w:del w:id="33" w:author="JORGE" w:date="2011-02-20T10:13:00Z">
        <w:r w:rsidRPr="002E7005" w:rsidDel="00E15E28">
          <w:rPr>
            <w:rFonts w:ascii="Arial" w:hAnsi="Arial" w:cs="Arial"/>
            <w:b/>
            <w:sz w:val="24"/>
            <w:szCs w:val="24"/>
            <w:lang w:val="es-CO"/>
          </w:rPr>
          <w:delText>ccionante</w:delText>
        </w:r>
      </w:del>
      <w:r w:rsidRPr="002E7005">
        <w:rPr>
          <w:rFonts w:ascii="Arial" w:hAnsi="Arial" w:cs="Arial"/>
          <w:b/>
          <w:sz w:val="24"/>
          <w:szCs w:val="24"/>
          <w:lang w:val="es-CO"/>
        </w:rPr>
        <w:t xml:space="preserve">.- </w:t>
      </w:r>
      <w:r w:rsidRPr="00204601">
        <w:rPr>
          <w:rFonts w:ascii="Arial" w:hAnsi="Arial" w:cs="Arial"/>
          <w:sz w:val="24"/>
          <w:szCs w:val="24"/>
          <w:lang w:val="es-CO" w:eastAsia="en-US"/>
        </w:rPr>
        <w:t>LABORATORIOS SIEGFRIED</w:t>
      </w:r>
      <w:r>
        <w:rPr>
          <w:rFonts w:ascii="Arial" w:hAnsi="Arial" w:cs="Arial"/>
          <w:sz w:val="24"/>
          <w:szCs w:val="24"/>
          <w:lang w:val="es-CO" w:eastAsia="en-US"/>
        </w:rPr>
        <w:t xml:space="preserve"> S.A., es una</w:t>
      </w:r>
      <w:r w:rsidRPr="00204601">
        <w:rPr>
          <w:rFonts w:ascii="Arial" w:hAnsi="Arial" w:cs="Arial"/>
          <w:sz w:val="24"/>
          <w:szCs w:val="24"/>
          <w:lang w:val="es-CO" w:eastAsia="en-US"/>
        </w:rPr>
        <w:t xml:space="preserve"> sociedad colombiana debidamente constituida mediante Escritura Pública No. 1448 del 20 de junio de 2008 otorgada en la NOTARÍA 16 DE BOGOTÁ, D.C.,</w:t>
      </w:r>
      <w:r>
        <w:rPr>
          <w:rFonts w:ascii="Arial" w:hAnsi="Arial" w:cs="Arial"/>
          <w:sz w:val="24"/>
          <w:szCs w:val="24"/>
          <w:lang w:val="es-CO" w:eastAsia="en-US"/>
        </w:rPr>
        <w:t xml:space="preserve"> inscrita  en la CÁMARA DE COMERCIO DE BOGOTÁ</w:t>
      </w:r>
      <w:del w:id="34" w:author="JORGE" w:date="2011-02-20T10:11:00Z">
        <w:r w:rsidDel="00E15E28">
          <w:rPr>
            <w:rFonts w:ascii="Arial" w:hAnsi="Arial" w:cs="Arial"/>
            <w:sz w:val="24"/>
            <w:szCs w:val="24"/>
            <w:lang w:val="es-CO" w:eastAsia="en-US"/>
          </w:rPr>
          <w:delText xml:space="preserve"> ,</w:delText>
        </w:r>
      </w:del>
      <w:r>
        <w:rPr>
          <w:rFonts w:ascii="Arial" w:hAnsi="Arial" w:cs="Arial"/>
          <w:sz w:val="24"/>
          <w:szCs w:val="24"/>
          <w:lang w:val="es-CO" w:eastAsia="en-US"/>
        </w:rPr>
        <w:t xml:space="preserve"> el 2 de  julio de 2.008 bajo el n</w:t>
      </w:r>
      <w:ins w:id="35" w:author="USER" w:date="2011-02-21T15:23:00Z">
        <w:r w:rsidR="00D87228">
          <w:rPr>
            <w:rFonts w:ascii="Arial" w:hAnsi="Arial" w:cs="Arial"/>
            <w:sz w:val="24"/>
            <w:szCs w:val="24"/>
            <w:lang w:val="es-CO" w:eastAsia="en-US"/>
          </w:rPr>
          <w:t>ú</w:t>
        </w:r>
      </w:ins>
      <w:del w:id="36" w:author="USER" w:date="2011-02-21T15:23:00Z">
        <w:r w:rsidDel="00D87228">
          <w:rPr>
            <w:rFonts w:ascii="Arial" w:hAnsi="Arial" w:cs="Arial"/>
            <w:sz w:val="24"/>
            <w:szCs w:val="24"/>
            <w:lang w:val="es-CO" w:eastAsia="en-US"/>
          </w:rPr>
          <w:delText>u</w:delText>
        </w:r>
      </w:del>
      <w:r>
        <w:rPr>
          <w:rFonts w:ascii="Arial" w:hAnsi="Arial" w:cs="Arial"/>
          <w:sz w:val="24"/>
          <w:szCs w:val="24"/>
          <w:lang w:val="es-CO" w:eastAsia="en-US"/>
        </w:rPr>
        <w:t xml:space="preserve">mero 01225002 </w:t>
      </w:r>
      <w:r w:rsidRPr="00204601">
        <w:rPr>
          <w:rFonts w:ascii="Arial" w:hAnsi="Arial" w:cs="Arial"/>
          <w:sz w:val="24"/>
          <w:szCs w:val="24"/>
          <w:lang w:val="es-CO" w:eastAsia="en-US"/>
        </w:rPr>
        <w:t xml:space="preserve"> </w:t>
      </w:r>
      <w:ins w:id="37" w:author="JORGE" w:date="2011-02-20T10:12:00Z">
        <w:r w:rsidR="00E15E28">
          <w:rPr>
            <w:rFonts w:ascii="Arial" w:hAnsi="Arial" w:cs="Arial"/>
            <w:sz w:val="24"/>
            <w:szCs w:val="24"/>
            <w:lang w:val="es-CO" w:eastAsia="en-US"/>
          </w:rPr>
          <w:t xml:space="preserve">como </w:t>
        </w:r>
      </w:ins>
      <w:del w:id="38" w:author="JORGE" w:date="2011-02-20T10:12:00Z">
        <w:r w:rsidRPr="00204601" w:rsidDel="00E15E28">
          <w:rPr>
            <w:rFonts w:ascii="Arial" w:hAnsi="Arial" w:cs="Arial"/>
            <w:sz w:val="24"/>
            <w:szCs w:val="24"/>
            <w:lang w:val="es-CO" w:eastAsia="en-US"/>
          </w:rPr>
          <w:delText xml:space="preserve">todo lo cual </w:delText>
        </w:r>
      </w:del>
      <w:r w:rsidRPr="00204601">
        <w:rPr>
          <w:rFonts w:ascii="Arial" w:hAnsi="Arial" w:cs="Arial"/>
          <w:sz w:val="24"/>
          <w:szCs w:val="24"/>
          <w:lang w:val="es-CO" w:eastAsia="en-US"/>
        </w:rPr>
        <w:t xml:space="preserve">consta en el certificado de existencia y representación legal </w:t>
      </w:r>
      <w:del w:id="39" w:author="JORGE" w:date="2011-02-20T10:11:00Z">
        <w:r w:rsidRPr="00204601" w:rsidDel="00E15E28">
          <w:rPr>
            <w:rFonts w:ascii="Arial" w:hAnsi="Arial" w:cs="Arial"/>
            <w:sz w:val="24"/>
            <w:szCs w:val="24"/>
            <w:lang w:val="es-CO" w:eastAsia="en-US"/>
          </w:rPr>
          <w:delText xml:space="preserve">expedido por la CÁMARA DE COMERCIO DE BOGOTÁ </w:delText>
        </w:r>
      </w:del>
      <w:r w:rsidRPr="00204601">
        <w:rPr>
          <w:rFonts w:ascii="Arial" w:hAnsi="Arial" w:cs="Arial"/>
          <w:sz w:val="24"/>
          <w:szCs w:val="24"/>
          <w:lang w:val="es-CO" w:eastAsia="en-US"/>
        </w:rPr>
        <w:t>adjunto</w:t>
      </w:r>
      <w:ins w:id="40" w:author="JORGE" w:date="2011-02-20T10:11:00Z">
        <w:r w:rsidR="00E15E28">
          <w:rPr>
            <w:rFonts w:ascii="Arial" w:hAnsi="Arial" w:cs="Arial"/>
            <w:sz w:val="24"/>
            <w:szCs w:val="24"/>
            <w:lang w:val="es-CO" w:eastAsia="en-US"/>
          </w:rPr>
          <w:t>.</w:t>
        </w:r>
      </w:ins>
      <w:del w:id="41" w:author="JORGE" w:date="2011-02-20T10:12:00Z">
        <w:r w:rsidRPr="00204601" w:rsidDel="00E15E28">
          <w:rPr>
            <w:rFonts w:ascii="Arial" w:hAnsi="Arial" w:cs="Arial"/>
            <w:sz w:val="24"/>
            <w:szCs w:val="24"/>
            <w:lang w:val="es-CO" w:eastAsia="en-US"/>
          </w:rPr>
          <w:delText xml:space="preserve"> al pres</w:delText>
        </w:r>
      </w:del>
      <w:ins w:id="42" w:author="JORGE" w:date="2011-02-20T16:22:00Z">
        <w:r w:rsidR="00F84293">
          <w:rPr>
            <w:rFonts w:ascii="Arial" w:hAnsi="Arial" w:cs="Arial"/>
            <w:sz w:val="24"/>
            <w:szCs w:val="24"/>
            <w:lang w:val="es-CO" w:eastAsia="en-US"/>
          </w:rPr>
          <w:t>.</w:t>
        </w:r>
      </w:ins>
      <w:del w:id="43" w:author="JORGE" w:date="2011-02-20T10:12:00Z">
        <w:r w:rsidRPr="00204601" w:rsidDel="00E15E28">
          <w:rPr>
            <w:rFonts w:ascii="Arial" w:hAnsi="Arial" w:cs="Arial"/>
            <w:sz w:val="24"/>
            <w:szCs w:val="24"/>
            <w:lang w:val="es-CO" w:eastAsia="en-US"/>
          </w:rPr>
          <w:delText>ente escrito.</w:delText>
        </w:r>
      </w:del>
      <w:ins w:id="44" w:author="JORGE" w:date="2011-02-20T16:22:00Z">
        <w:r w:rsidR="00F84293">
          <w:rPr>
            <w:rFonts w:ascii="Arial" w:hAnsi="Arial" w:cs="Arial"/>
            <w:sz w:val="24"/>
            <w:szCs w:val="24"/>
            <w:lang w:val="es-CO" w:eastAsia="en-US"/>
          </w:rPr>
          <w:t xml:space="preserve"> </w:t>
        </w:r>
      </w:ins>
    </w:p>
    <w:p w:rsidR="00232254" w:rsidRPr="002E7005" w:rsidRDefault="00232254" w:rsidP="00204601">
      <w:pPr>
        <w:pStyle w:val="Textosinformato"/>
        <w:ind w:left="480" w:hanging="480"/>
        <w:jc w:val="both"/>
        <w:rPr>
          <w:rFonts w:ascii="Arial" w:hAnsi="Arial" w:cs="Arial"/>
          <w:sz w:val="24"/>
          <w:szCs w:val="24"/>
          <w:lang w:val="es-CO"/>
        </w:rPr>
      </w:pPr>
    </w:p>
    <w:p w:rsidR="00232254" w:rsidRPr="002E7005" w:rsidRDefault="00232254" w:rsidP="00204601">
      <w:pPr>
        <w:pStyle w:val="Textosinformato"/>
        <w:jc w:val="both"/>
        <w:rPr>
          <w:rFonts w:ascii="Arial" w:hAnsi="Arial" w:cs="Arial"/>
          <w:sz w:val="24"/>
          <w:szCs w:val="24"/>
          <w:lang w:val="es-CO"/>
        </w:rPr>
      </w:pPr>
      <w:r w:rsidRPr="002E7005">
        <w:rPr>
          <w:rFonts w:ascii="Arial" w:hAnsi="Arial" w:cs="Arial"/>
          <w:b/>
          <w:sz w:val="24"/>
          <w:szCs w:val="24"/>
          <w:lang w:val="es-CO"/>
        </w:rPr>
        <w:t>A</w:t>
      </w:r>
      <w:ins w:id="45" w:author="JORGE" w:date="2011-02-20T10:13:00Z">
        <w:r w:rsidR="00E15E28">
          <w:rPr>
            <w:rFonts w:ascii="Arial" w:hAnsi="Arial" w:cs="Arial"/>
            <w:b/>
            <w:sz w:val="24"/>
            <w:szCs w:val="24"/>
            <w:lang w:val="es-CO"/>
          </w:rPr>
          <w:t>CCIONADA</w:t>
        </w:r>
      </w:ins>
      <w:del w:id="46" w:author="JORGE" w:date="2011-02-20T10:13:00Z">
        <w:r w:rsidRPr="002E7005" w:rsidDel="00E15E28">
          <w:rPr>
            <w:rFonts w:ascii="Arial" w:hAnsi="Arial" w:cs="Arial"/>
            <w:b/>
            <w:sz w:val="24"/>
            <w:szCs w:val="24"/>
            <w:lang w:val="es-CO"/>
          </w:rPr>
          <w:delText>ccionada</w:delText>
        </w:r>
      </w:del>
      <w:r w:rsidRPr="002E7005">
        <w:rPr>
          <w:rFonts w:ascii="Arial" w:hAnsi="Arial" w:cs="Arial"/>
          <w:sz w:val="24"/>
          <w:szCs w:val="24"/>
          <w:lang w:val="es-CO"/>
        </w:rPr>
        <w:t xml:space="preserve">.- </w:t>
      </w:r>
      <w:r>
        <w:rPr>
          <w:rFonts w:ascii="Arial" w:hAnsi="Arial" w:cs="Arial"/>
          <w:sz w:val="24"/>
          <w:szCs w:val="24"/>
          <w:lang w:val="es-CO"/>
        </w:rPr>
        <w:t>EL JUZGADO VEINTINUEVE (29) PENAL MUNICIPAL CON FUNCIÓN DE CONTROL DE GARANTÍAS, ADSCRITO A LA UNIDAD DE REACCIÓN INMEDIATA DE USAQUÉN</w:t>
      </w:r>
      <w:del w:id="47" w:author="JORGE" w:date="2011-02-20T22:25:00Z">
        <w:r w:rsidDel="007D2F2F">
          <w:rPr>
            <w:rFonts w:ascii="Arial" w:hAnsi="Arial" w:cs="Arial"/>
            <w:sz w:val="24"/>
            <w:szCs w:val="24"/>
            <w:lang w:val="es-CO"/>
          </w:rPr>
          <w:delText>.</w:delText>
        </w:r>
      </w:del>
      <w:ins w:id="48" w:author="JORGE" w:date="2011-02-20T16:22:00Z">
        <w:r w:rsidR="00F84293">
          <w:rPr>
            <w:rFonts w:ascii="Arial" w:hAnsi="Arial" w:cs="Arial"/>
            <w:sz w:val="24"/>
            <w:szCs w:val="24"/>
            <w:lang w:val="es-CO"/>
          </w:rPr>
          <w:t>.</w:t>
        </w:r>
      </w:ins>
    </w:p>
    <w:p w:rsidR="00232254" w:rsidRDefault="00232254" w:rsidP="0060096D">
      <w:pPr>
        <w:jc w:val="center"/>
        <w:rPr>
          <w:ins w:id="49" w:author="USER" w:date="2011-02-21T15:24:00Z"/>
          <w:rFonts w:ascii="Arial" w:hAnsi="Arial" w:cs="Arial"/>
          <w:sz w:val="24"/>
          <w:szCs w:val="24"/>
          <w:lang w:val="es-CO"/>
        </w:rPr>
      </w:pPr>
    </w:p>
    <w:p w:rsidR="00D87228" w:rsidRPr="00D87228" w:rsidRDefault="00FC6CAF" w:rsidP="0060096D">
      <w:pPr>
        <w:jc w:val="center"/>
        <w:rPr>
          <w:ins w:id="50" w:author="USER" w:date="2011-02-21T15:24:00Z"/>
          <w:rFonts w:ascii="Arial" w:hAnsi="Arial" w:cs="Arial"/>
          <w:b/>
          <w:lang w:val="es-CO"/>
          <w:rPrChange w:id="51" w:author="USER" w:date="2011-02-21T15:25:00Z">
            <w:rPr>
              <w:ins w:id="52" w:author="USER" w:date="2011-02-21T15:24:00Z"/>
              <w:rFonts w:ascii="Arial" w:hAnsi="Arial" w:cs="Arial"/>
              <w:sz w:val="24"/>
              <w:szCs w:val="24"/>
              <w:lang w:val="es-CO"/>
            </w:rPr>
          </w:rPrChange>
        </w:rPr>
      </w:pPr>
      <w:ins w:id="53" w:author="USER" w:date="2011-02-21T15:24:00Z">
        <w:r w:rsidRPr="00FC6CAF">
          <w:rPr>
            <w:rFonts w:ascii="Arial" w:hAnsi="Arial" w:cs="Arial"/>
            <w:b/>
            <w:lang w:val="es-CO"/>
            <w:rPrChange w:id="54" w:author="USER" w:date="2011-02-21T15:25:00Z">
              <w:rPr>
                <w:rFonts w:ascii="Arial" w:hAnsi="Arial" w:cs="Arial"/>
                <w:sz w:val="24"/>
                <w:szCs w:val="24"/>
                <w:lang w:val="es-CO"/>
              </w:rPr>
            </w:rPrChange>
          </w:rPr>
          <w:t>Carrera 11 A No. 94 A – 23/31Oficina 308 – Teléfonos 616 59 32 – 61</w:t>
        </w:r>
      </w:ins>
      <w:ins w:id="55" w:author="USER" w:date="2011-02-21T15:25:00Z">
        <w:r w:rsidRPr="00FC6CAF">
          <w:rPr>
            <w:rFonts w:ascii="Arial" w:hAnsi="Arial" w:cs="Arial"/>
            <w:b/>
            <w:lang w:val="es-CO"/>
            <w:rPrChange w:id="56" w:author="USER" w:date="2011-02-21T15:25:00Z">
              <w:rPr>
                <w:rFonts w:ascii="Arial" w:hAnsi="Arial" w:cs="Arial"/>
                <w:sz w:val="24"/>
                <w:szCs w:val="24"/>
                <w:lang w:val="es-CO"/>
              </w:rPr>
            </w:rPrChange>
          </w:rPr>
          <w:t xml:space="preserve">6 </w:t>
        </w:r>
      </w:ins>
      <w:ins w:id="57" w:author="USER" w:date="2011-02-21T15:24:00Z">
        <w:r w:rsidRPr="00FC6CAF">
          <w:rPr>
            <w:rFonts w:ascii="Arial" w:hAnsi="Arial" w:cs="Arial"/>
            <w:b/>
            <w:lang w:val="es-CO"/>
            <w:rPrChange w:id="58" w:author="USER" w:date="2011-02-21T15:25:00Z">
              <w:rPr>
                <w:rFonts w:ascii="Arial" w:hAnsi="Arial" w:cs="Arial"/>
                <w:sz w:val="24"/>
                <w:szCs w:val="24"/>
                <w:lang w:val="es-CO"/>
              </w:rPr>
            </w:rPrChange>
          </w:rPr>
          <w:t>59 33</w:t>
        </w:r>
      </w:ins>
      <w:ins w:id="59" w:author="USER" w:date="2011-02-21T15:25:00Z">
        <w:r w:rsidR="00D87228">
          <w:rPr>
            <w:rFonts w:ascii="Arial" w:hAnsi="Arial" w:cs="Arial"/>
            <w:b/>
            <w:lang w:val="es-CO"/>
          </w:rPr>
          <w:t xml:space="preserve">                              </w:t>
        </w:r>
        <w:r w:rsidRPr="00FC6CAF">
          <w:rPr>
            <w:rFonts w:ascii="Arial" w:hAnsi="Arial" w:cs="Arial"/>
            <w:b/>
            <w:lang w:val="es-CO"/>
            <w:rPrChange w:id="60" w:author="USER" w:date="2011-02-21T15:25:00Z">
              <w:rPr>
                <w:rFonts w:ascii="Arial" w:hAnsi="Arial" w:cs="Arial"/>
                <w:sz w:val="24"/>
                <w:szCs w:val="24"/>
                <w:lang w:val="es-CO"/>
              </w:rPr>
            </w:rPrChange>
          </w:rPr>
          <w:t xml:space="preserve"> E-Mail : </w:t>
        </w:r>
        <w:r w:rsidRPr="00FC6CAF">
          <w:rPr>
            <w:rFonts w:ascii="Arial" w:hAnsi="Arial" w:cs="Arial"/>
            <w:b/>
            <w:lang w:val="es-CO"/>
            <w:rPrChange w:id="61" w:author="USER" w:date="2011-02-21T15:25:00Z">
              <w:rPr>
                <w:rFonts w:ascii="Arial" w:hAnsi="Arial" w:cs="Arial"/>
                <w:color w:val="0000FF" w:themeColor="hyperlink"/>
                <w:sz w:val="24"/>
                <w:szCs w:val="24"/>
                <w:u w:val="single"/>
                <w:lang w:val="es-CO"/>
              </w:rPr>
            </w:rPrChange>
          </w:rPr>
          <w:fldChar w:fldCharType="begin"/>
        </w:r>
        <w:r w:rsidRPr="00FC6CAF">
          <w:rPr>
            <w:rFonts w:ascii="Arial" w:hAnsi="Arial" w:cs="Arial"/>
            <w:b/>
            <w:lang w:val="es-CO"/>
            <w:rPrChange w:id="62" w:author="USER" w:date="2011-02-21T15:25:00Z">
              <w:rPr>
                <w:rFonts w:ascii="Arial" w:hAnsi="Arial" w:cs="Arial"/>
                <w:sz w:val="24"/>
                <w:szCs w:val="24"/>
                <w:lang w:val="es-CO"/>
              </w:rPr>
            </w:rPrChange>
          </w:rPr>
          <w:instrText xml:space="preserve"> HYPERLINK "mailto:guti44@telmex.net.co" </w:instrText>
        </w:r>
        <w:r w:rsidRPr="00FC6CAF">
          <w:rPr>
            <w:rFonts w:ascii="Arial" w:hAnsi="Arial" w:cs="Arial"/>
            <w:b/>
            <w:lang w:val="es-CO"/>
            <w:rPrChange w:id="63" w:author="USER" w:date="2011-02-21T15:25:00Z">
              <w:rPr>
                <w:rFonts w:ascii="Arial" w:hAnsi="Arial" w:cs="Arial"/>
                <w:color w:val="0000FF" w:themeColor="hyperlink"/>
                <w:sz w:val="24"/>
                <w:szCs w:val="24"/>
                <w:u w:val="single"/>
                <w:lang w:val="es-CO"/>
              </w:rPr>
            </w:rPrChange>
          </w:rPr>
          <w:fldChar w:fldCharType="separate"/>
        </w:r>
        <w:r w:rsidRPr="00FC6CAF">
          <w:rPr>
            <w:rStyle w:val="Hipervnculo"/>
            <w:rFonts w:ascii="Arial" w:hAnsi="Arial" w:cs="Arial"/>
            <w:b/>
            <w:lang w:val="es-CO"/>
            <w:rPrChange w:id="64" w:author="USER" w:date="2011-02-21T15:25:00Z">
              <w:rPr>
                <w:rStyle w:val="Hipervnculo"/>
                <w:rFonts w:ascii="Arial" w:hAnsi="Arial" w:cs="Arial"/>
                <w:sz w:val="24"/>
                <w:szCs w:val="24"/>
                <w:lang w:val="es-CO"/>
              </w:rPr>
            </w:rPrChange>
          </w:rPr>
          <w:t>guti44@telmex.net.co</w:t>
        </w:r>
        <w:r w:rsidRPr="00FC6CAF">
          <w:rPr>
            <w:rFonts w:ascii="Arial" w:hAnsi="Arial" w:cs="Arial"/>
            <w:b/>
            <w:lang w:val="es-CO"/>
            <w:rPrChange w:id="65" w:author="USER" w:date="2011-02-21T15:25:00Z">
              <w:rPr>
                <w:rFonts w:ascii="Arial" w:hAnsi="Arial" w:cs="Arial"/>
                <w:color w:val="0000FF" w:themeColor="hyperlink"/>
                <w:sz w:val="24"/>
                <w:szCs w:val="24"/>
                <w:u w:val="single"/>
                <w:lang w:val="es-CO"/>
              </w:rPr>
            </w:rPrChange>
          </w:rPr>
          <w:fldChar w:fldCharType="end"/>
        </w:r>
        <w:r w:rsidRPr="00FC6CAF">
          <w:rPr>
            <w:rFonts w:ascii="Arial" w:hAnsi="Arial" w:cs="Arial"/>
            <w:b/>
            <w:lang w:val="es-CO"/>
            <w:rPrChange w:id="66" w:author="USER" w:date="2011-02-21T15:25:00Z">
              <w:rPr>
                <w:rFonts w:ascii="Arial" w:hAnsi="Arial" w:cs="Arial"/>
                <w:color w:val="0000FF" w:themeColor="hyperlink"/>
                <w:sz w:val="24"/>
                <w:szCs w:val="24"/>
                <w:u w:val="single"/>
                <w:lang w:val="es-CO"/>
              </w:rPr>
            </w:rPrChange>
          </w:rPr>
          <w:t xml:space="preserve"> Bogotá, D.C. - Colombia</w:t>
        </w:r>
      </w:ins>
      <w:ins w:id="67" w:author="USER" w:date="2011-02-21T15:24:00Z">
        <w:r w:rsidRPr="00FC6CAF">
          <w:rPr>
            <w:rFonts w:ascii="Arial" w:hAnsi="Arial" w:cs="Arial"/>
            <w:b/>
            <w:lang w:val="es-CO"/>
            <w:rPrChange w:id="68" w:author="USER" w:date="2011-02-21T15:25:00Z">
              <w:rPr>
                <w:rFonts w:ascii="Arial" w:hAnsi="Arial" w:cs="Arial"/>
                <w:color w:val="0000FF" w:themeColor="hyperlink"/>
                <w:sz w:val="24"/>
                <w:szCs w:val="24"/>
                <w:u w:val="single"/>
                <w:lang w:val="es-CO"/>
              </w:rPr>
            </w:rPrChange>
          </w:rPr>
          <w:t xml:space="preserve">  </w:t>
        </w:r>
      </w:ins>
    </w:p>
    <w:p w:rsidR="00D87228" w:rsidRDefault="00D87228" w:rsidP="0060096D">
      <w:pPr>
        <w:jc w:val="center"/>
        <w:rPr>
          <w:ins w:id="69" w:author="USER" w:date="2011-02-21T15:24:00Z"/>
          <w:rFonts w:ascii="Arial" w:hAnsi="Arial" w:cs="Arial"/>
          <w:sz w:val="24"/>
          <w:szCs w:val="24"/>
          <w:lang w:val="es-CO"/>
        </w:rPr>
      </w:pPr>
    </w:p>
    <w:p w:rsidR="00D87228" w:rsidRDefault="00D87228" w:rsidP="0060096D">
      <w:pPr>
        <w:jc w:val="center"/>
        <w:rPr>
          <w:ins w:id="70" w:author="USER" w:date="2011-02-21T15:27:00Z"/>
          <w:rFonts w:ascii="Arial" w:hAnsi="Arial" w:cs="Arial"/>
          <w:sz w:val="24"/>
          <w:szCs w:val="24"/>
          <w:lang w:val="es-CO"/>
        </w:rPr>
      </w:pPr>
    </w:p>
    <w:p w:rsidR="00D87228" w:rsidRDefault="00D87228" w:rsidP="0060096D">
      <w:pPr>
        <w:jc w:val="center"/>
        <w:rPr>
          <w:ins w:id="71" w:author="USER" w:date="2011-02-21T15:27:00Z"/>
          <w:rFonts w:ascii="Arial" w:hAnsi="Arial" w:cs="Arial"/>
          <w:sz w:val="24"/>
          <w:szCs w:val="24"/>
          <w:lang w:val="es-CO"/>
        </w:rPr>
      </w:pPr>
    </w:p>
    <w:p w:rsidR="00D87228" w:rsidDel="00CD5130" w:rsidRDefault="00D87228" w:rsidP="0060096D">
      <w:pPr>
        <w:jc w:val="center"/>
        <w:rPr>
          <w:del w:id="72" w:author="USER" w:date="2011-02-21T15:27:00Z"/>
          <w:rFonts w:ascii="Arial" w:hAnsi="Arial" w:cs="Arial"/>
          <w:sz w:val="24"/>
          <w:szCs w:val="24"/>
          <w:lang w:val="es-CO"/>
        </w:rPr>
      </w:pPr>
    </w:p>
    <w:p w:rsidR="00CD5130" w:rsidRDefault="00CD5130" w:rsidP="0060096D">
      <w:pPr>
        <w:jc w:val="center"/>
        <w:rPr>
          <w:ins w:id="73" w:author="USER" w:date="2011-02-21T15:37:00Z"/>
          <w:rFonts w:ascii="Arial" w:hAnsi="Arial" w:cs="Arial"/>
          <w:sz w:val="24"/>
          <w:szCs w:val="24"/>
          <w:lang w:val="es-CO"/>
        </w:rPr>
      </w:pPr>
    </w:p>
    <w:p w:rsidR="00232254" w:rsidRPr="0060096D" w:rsidRDefault="00232254" w:rsidP="0060096D">
      <w:pPr>
        <w:jc w:val="center"/>
        <w:rPr>
          <w:rFonts w:ascii="Arial" w:hAnsi="Arial" w:cs="Arial"/>
          <w:sz w:val="24"/>
          <w:szCs w:val="24"/>
          <w:lang w:val="es-CO"/>
        </w:rPr>
      </w:pPr>
      <w:r w:rsidRPr="0060096D">
        <w:rPr>
          <w:rFonts w:ascii="Arial" w:hAnsi="Arial" w:cs="Arial"/>
          <w:sz w:val="24"/>
          <w:szCs w:val="24"/>
          <w:lang w:val="es-CO"/>
        </w:rPr>
        <w:t>-I</w:t>
      </w:r>
      <w:r>
        <w:rPr>
          <w:rFonts w:ascii="Arial" w:hAnsi="Arial" w:cs="Arial"/>
          <w:sz w:val="24"/>
          <w:szCs w:val="24"/>
          <w:lang w:val="es-CO"/>
        </w:rPr>
        <w:t>I</w:t>
      </w:r>
      <w:r w:rsidRPr="0060096D">
        <w:rPr>
          <w:rFonts w:ascii="Arial" w:hAnsi="Arial" w:cs="Arial"/>
          <w:sz w:val="24"/>
          <w:szCs w:val="24"/>
          <w:lang w:val="es-CO"/>
        </w:rPr>
        <w:t>-</w:t>
      </w:r>
    </w:p>
    <w:p w:rsidR="00232254" w:rsidRPr="0060096D" w:rsidRDefault="00232254" w:rsidP="0060096D">
      <w:pPr>
        <w:jc w:val="center"/>
        <w:rPr>
          <w:rFonts w:ascii="Arial" w:hAnsi="Arial" w:cs="Arial"/>
          <w:sz w:val="24"/>
          <w:szCs w:val="24"/>
          <w:lang w:val="es-CO"/>
        </w:rPr>
      </w:pPr>
      <w:r w:rsidRPr="0060096D">
        <w:rPr>
          <w:rFonts w:ascii="Arial" w:hAnsi="Arial" w:cs="Arial"/>
          <w:sz w:val="24"/>
          <w:szCs w:val="24"/>
          <w:lang w:val="es-CO"/>
        </w:rPr>
        <w:t>H E C H O S</w:t>
      </w:r>
    </w:p>
    <w:p w:rsidR="00232254" w:rsidRDefault="00232254" w:rsidP="0060096D">
      <w:pPr>
        <w:pStyle w:val="Prrafodelista"/>
        <w:numPr>
          <w:ilvl w:val="0"/>
          <w:numId w:val="2"/>
        </w:numPr>
        <w:ind w:left="284" w:hanging="284"/>
        <w:jc w:val="both"/>
        <w:rPr>
          <w:rFonts w:ascii="Arial" w:hAnsi="Arial" w:cs="Arial"/>
          <w:sz w:val="24"/>
          <w:szCs w:val="24"/>
          <w:lang w:val="es-CO"/>
        </w:rPr>
      </w:pPr>
      <w:r>
        <w:rPr>
          <w:rFonts w:ascii="Arial" w:hAnsi="Arial" w:cs="Arial"/>
          <w:sz w:val="24"/>
          <w:szCs w:val="24"/>
          <w:lang w:val="es-CO"/>
        </w:rPr>
        <w:t xml:space="preserve">Según comunicación (sin firma) del 1º de septiembre de 2010, enviada por la señora AMPARO ABADÍA  TORNE </w:t>
      </w:r>
      <w:ins w:id="74" w:author="JORGE" w:date="2011-02-20T10:15:00Z">
        <w:r w:rsidR="00E15E28">
          <w:rPr>
            <w:rFonts w:ascii="Arial" w:hAnsi="Arial" w:cs="Arial"/>
            <w:sz w:val="24"/>
            <w:szCs w:val="24"/>
            <w:lang w:val="es-CO"/>
          </w:rPr>
          <w:t xml:space="preserve">al señor ENRIQUE EDUARDO GONZALEZ JOVER, </w:t>
        </w:r>
      </w:ins>
      <w:ins w:id="75" w:author="JORGE" w:date="2011-02-20T10:16:00Z">
        <w:r w:rsidR="00E15E28">
          <w:rPr>
            <w:rFonts w:ascii="Arial" w:hAnsi="Arial" w:cs="Arial"/>
            <w:sz w:val="24"/>
            <w:szCs w:val="24"/>
            <w:lang w:val="es-CO"/>
          </w:rPr>
          <w:t>R</w:t>
        </w:r>
      </w:ins>
      <w:ins w:id="76" w:author="JORGE" w:date="2011-02-20T10:15:00Z">
        <w:r w:rsidR="00E15E28">
          <w:rPr>
            <w:rFonts w:ascii="Arial" w:hAnsi="Arial" w:cs="Arial"/>
            <w:sz w:val="24"/>
            <w:szCs w:val="24"/>
            <w:lang w:val="es-CO"/>
          </w:rPr>
          <w:t xml:space="preserve">epresentante </w:t>
        </w:r>
      </w:ins>
      <w:ins w:id="77" w:author="JORGE" w:date="2011-02-20T10:16:00Z">
        <w:r w:rsidR="00E15E28">
          <w:rPr>
            <w:rFonts w:ascii="Arial" w:hAnsi="Arial" w:cs="Arial"/>
            <w:sz w:val="24"/>
            <w:szCs w:val="24"/>
            <w:lang w:val="es-CO"/>
          </w:rPr>
          <w:t>L</w:t>
        </w:r>
      </w:ins>
      <w:ins w:id="78" w:author="JORGE" w:date="2011-02-20T10:15:00Z">
        <w:r w:rsidR="00E15E28">
          <w:rPr>
            <w:rFonts w:ascii="Arial" w:hAnsi="Arial" w:cs="Arial"/>
            <w:sz w:val="24"/>
            <w:szCs w:val="24"/>
            <w:lang w:val="es-CO"/>
          </w:rPr>
          <w:t>egal de L</w:t>
        </w:r>
      </w:ins>
      <w:ins w:id="79" w:author="JORGE" w:date="2011-02-20T22:25:00Z">
        <w:r w:rsidR="007D2F2F">
          <w:rPr>
            <w:rFonts w:ascii="Arial" w:hAnsi="Arial" w:cs="Arial"/>
            <w:sz w:val="24"/>
            <w:szCs w:val="24"/>
            <w:lang w:val="es-CO"/>
          </w:rPr>
          <w:t xml:space="preserve">a </w:t>
        </w:r>
      </w:ins>
      <w:ins w:id="80" w:author="JORGE" w:date="2011-02-20T22:26:00Z">
        <w:r w:rsidR="007D2F2F">
          <w:rPr>
            <w:rFonts w:ascii="Arial" w:hAnsi="Arial" w:cs="Arial"/>
            <w:sz w:val="24"/>
            <w:szCs w:val="24"/>
            <w:lang w:val="es-CO"/>
          </w:rPr>
          <w:t xml:space="preserve">Sociedad </w:t>
        </w:r>
      </w:ins>
      <w:del w:id="81" w:author="JORGE" w:date="2011-02-20T10:15:00Z">
        <w:r w:rsidR="00E15E28" w:rsidDel="00E15E28">
          <w:rPr>
            <w:rFonts w:ascii="Arial" w:hAnsi="Arial" w:cs="Arial"/>
            <w:sz w:val="24"/>
            <w:szCs w:val="24"/>
            <w:lang w:val="es-CO"/>
          </w:rPr>
          <w:delText>A</w:delText>
        </w:r>
        <w:r w:rsidDel="00E15E28">
          <w:rPr>
            <w:rFonts w:ascii="Arial" w:hAnsi="Arial" w:cs="Arial"/>
            <w:sz w:val="24"/>
            <w:szCs w:val="24"/>
            <w:lang w:val="es-CO"/>
          </w:rPr>
          <w:delText xml:space="preserve"> </w:delText>
        </w:r>
      </w:del>
      <w:del w:id="82" w:author="JORGE" w:date="2011-02-20T10:16:00Z">
        <w:r w:rsidDel="00E15E28">
          <w:rPr>
            <w:rFonts w:ascii="Arial" w:hAnsi="Arial" w:cs="Arial"/>
            <w:sz w:val="24"/>
            <w:szCs w:val="24"/>
            <w:lang w:val="es-CO"/>
          </w:rPr>
          <w:delText xml:space="preserve">mi representada, </w:delText>
        </w:r>
      </w:del>
      <w:r>
        <w:rPr>
          <w:rFonts w:ascii="Arial" w:hAnsi="Arial" w:cs="Arial"/>
          <w:sz w:val="24"/>
          <w:szCs w:val="24"/>
          <w:lang w:val="es-CO"/>
        </w:rPr>
        <w:t xml:space="preserve">desde el año 2009 ante </w:t>
      </w:r>
      <w:del w:id="83" w:author="JORGE" w:date="2011-02-20T22:27:00Z">
        <w:r w:rsidDel="007D2F2F">
          <w:rPr>
            <w:rFonts w:ascii="Arial" w:hAnsi="Arial" w:cs="Arial"/>
            <w:sz w:val="24"/>
            <w:szCs w:val="24"/>
            <w:lang w:val="es-CO"/>
          </w:rPr>
          <w:delText>L</w:delText>
        </w:r>
      </w:del>
      <w:del w:id="84" w:author="JORGE" w:date="2011-02-20T22:26:00Z">
        <w:r w:rsidDel="007D2F2F">
          <w:rPr>
            <w:rFonts w:ascii="Arial" w:hAnsi="Arial" w:cs="Arial"/>
            <w:sz w:val="24"/>
            <w:szCs w:val="24"/>
            <w:lang w:val="es-CO"/>
          </w:rPr>
          <w:delText>A</w:delText>
        </w:r>
      </w:del>
      <w:r>
        <w:rPr>
          <w:rFonts w:ascii="Arial" w:hAnsi="Arial" w:cs="Arial"/>
          <w:sz w:val="24"/>
          <w:szCs w:val="24"/>
          <w:lang w:val="es-CO"/>
        </w:rPr>
        <w:t xml:space="preserve"> </w:t>
      </w:r>
      <w:ins w:id="85" w:author="USER" w:date="2011-02-21T15:28:00Z">
        <w:r w:rsidR="00D87228">
          <w:rPr>
            <w:rFonts w:ascii="Arial" w:hAnsi="Arial" w:cs="Arial"/>
            <w:sz w:val="24"/>
            <w:szCs w:val="24"/>
            <w:lang w:val="es-CO"/>
          </w:rPr>
          <w:t>e</w:t>
        </w:r>
      </w:ins>
      <w:ins w:id="86" w:author="JORGE" w:date="2011-02-20T22:27:00Z">
        <w:del w:id="87" w:author="USER" w:date="2011-02-21T15:28:00Z">
          <w:r w:rsidR="007D2F2F" w:rsidDel="00D87228">
            <w:rPr>
              <w:rFonts w:ascii="Arial" w:hAnsi="Arial" w:cs="Arial"/>
              <w:sz w:val="24"/>
              <w:szCs w:val="24"/>
              <w:lang w:val="es-CO"/>
            </w:rPr>
            <w:delText>E</w:delText>
          </w:r>
        </w:del>
        <w:r w:rsidR="007D2F2F">
          <w:rPr>
            <w:rFonts w:ascii="Arial" w:hAnsi="Arial" w:cs="Arial"/>
            <w:sz w:val="24"/>
            <w:szCs w:val="24"/>
            <w:lang w:val="es-CO"/>
          </w:rPr>
          <w:t xml:space="preserve">l </w:t>
        </w:r>
      </w:ins>
      <w:r>
        <w:rPr>
          <w:rFonts w:ascii="Arial" w:hAnsi="Arial" w:cs="Arial"/>
          <w:sz w:val="24"/>
          <w:szCs w:val="24"/>
          <w:lang w:val="es-CO"/>
        </w:rPr>
        <w:t>F</w:t>
      </w:r>
      <w:ins w:id="88" w:author="JORGE" w:date="2011-02-20T22:26:00Z">
        <w:r w:rsidR="007D2F2F">
          <w:rPr>
            <w:rFonts w:ascii="Arial" w:hAnsi="Arial" w:cs="Arial"/>
            <w:sz w:val="24"/>
            <w:szCs w:val="24"/>
            <w:lang w:val="es-CO"/>
          </w:rPr>
          <w:t>iscal</w:t>
        </w:r>
      </w:ins>
      <w:ins w:id="89" w:author="JORGE" w:date="2011-02-20T22:27:00Z">
        <w:r w:rsidR="007D2F2F">
          <w:rPr>
            <w:rFonts w:ascii="Arial" w:hAnsi="Arial" w:cs="Arial"/>
            <w:sz w:val="24"/>
            <w:szCs w:val="24"/>
            <w:lang w:val="es-CO"/>
          </w:rPr>
          <w:t xml:space="preserve"> </w:t>
        </w:r>
      </w:ins>
      <w:del w:id="90" w:author="JORGE" w:date="2011-02-20T22:26:00Z">
        <w:r w:rsidDel="007D2F2F">
          <w:rPr>
            <w:rFonts w:ascii="Arial" w:hAnsi="Arial" w:cs="Arial"/>
            <w:sz w:val="24"/>
            <w:szCs w:val="24"/>
            <w:lang w:val="es-CO"/>
          </w:rPr>
          <w:delText xml:space="preserve">ISCALÍA </w:delText>
        </w:r>
        <w:r w:rsidRPr="0060096D" w:rsidDel="007D2F2F">
          <w:rPr>
            <w:rFonts w:ascii="Arial" w:hAnsi="Arial" w:cs="Arial"/>
            <w:sz w:val="24"/>
            <w:szCs w:val="24"/>
            <w:lang w:val="es-CO"/>
          </w:rPr>
          <w:delText>140 SECCIONAL, ADSCRITA A LA UNIDAD PRIMERA DE</w:delText>
        </w:r>
      </w:del>
      <w:del w:id="91" w:author="USER" w:date="2011-02-21T15:28:00Z">
        <w:r w:rsidRPr="0060096D" w:rsidDel="00D87228">
          <w:rPr>
            <w:rFonts w:ascii="Arial" w:hAnsi="Arial" w:cs="Arial"/>
            <w:sz w:val="24"/>
            <w:szCs w:val="24"/>
            <w:lang w:val="es-CO"/>
          </w:rPr>
          <w:delText xml:space="preserve"> </w:delText>
        </w:r>
      </w:del>
    </w:p>
    <w:p w:rsidR="00FC6CAF" w:rsidRDefault="00D87228" w:rsidP="00FC6CAF">
      <w:pPr>
        <w:pStyle w:val="Prrafodelista"/>
        <w:ind w:left="0" w:firstLine="284"/>
        <w:jc w:val="both"/>
        <w:rPr>
          <w:del w:id="92" w:author="USER" w:date="2011-02-21T15:28:00Z"/>
          <w:rFonts w:ascii="Arial" w:hAnsi="Arial" w:cs="Arial"/>
          <w:sz w:val="24"/>
          <w:szCs w:val="24"/>
          <w:lang w:val="es-CO"/>
        </w:rPr>
        <w:pPrChange w:id="93" w:author="USER" w:date="2011-02-21T15:28:00Z">
          <w:pPr>
            <w:pStyle w:val="Prrafodelista"/>
            <w:ind w:left="284"/>
            <w:jc w:val="both"/>
          </w:pPr>
        </w:pPrChange>
      </w:pPr>
      <w:ins w:id="94" w:author="USER" w:date="2011-02-21T15:28:00Z">
        <w:r>
          <w:rPr>
            <w:rFonts w:ascii="Arial" w:hAnsi="Arial" w:cs="Arial"/>
            <w:sz w:val="24"/>
            <w:szCs w:val="24"/>
            <w:lang w:val="es-CO"/>
          </w:rPr>
          <w:t>s</w:t>
        </w:r>
      </w:ins>
    </w:p>
    <w:p w:rsidR="00FC6CAF" w:rsidRDefault="00FC6CAF" w:rsidP="00FC6CAF">
      <w:pPr>
        <w:pStyle w:val="Prrafodelista"/>
        <w:ind w:left="0" w:firstLine="284"/>
        <w:jc w:val="both"/>
        <w:rPr>
          <w:del w:id="95" w:author="USER" w:date="2011-02-21T15:28:00Z"/>
          <w:rFonts w:ascii="Arial" w:hAnsi="Arial" w:cs="Arial"/>
          <w:sz w:val="24"/>
          <w:szCs w:val="24"/>
          <w:lang w:val="es-CO"/>
        </w:rPr>
        <w:pPrChange w:id="96" w:author="USER" w:date="2011-02-21T15:28:00Z">
          <w:pPr>
            <w:pStyle w:val="Prrafodelista"/>
            <w:ind w:left="284"/>
            <w:jc w:val="both"/>
          </w:pPr>
        </w:pPrChange>
      </w:pPr>
    </w:p>
    <w:p w:rsidR="00FC6CAF" w:rsidRDefault="00FC6CAF" w:rsidP="00FC6CAF">
      <w:pPr>
        <w:pStyle w:val="Prrafodelista"/>
        <w:ind w:left="0" w:firstLine="284"/>
        <w:jc w:val="both"/>
        <w:rPr>
          <w:del w:id="97" w:author="USER" w:date="2011-02-21T15:28:00Z"/>
          <w:rFonts w:ascii="Arial" w:hAnsi="Arial" w:cs="Arial"/>
          <w:sz w:val="24"/>
          <w:szCs w:val="24"/>
          <w:lang w:val="es-CO"/>
        </w:rPr>
        <w:pPrChange w:id="98" w:author="USER" w:date="2011-02-21T15:28:00Z">
          <w:pPr>
            <w:pStyle w:val="Prrafodelista"/>
            <w:ind w:left="284"/>
            <w:jc w:val="both"/>
          </w:pPr>
        </w:pPrChange>
      </w:pPr>
    </w:p>
    <w:p w:rsidR="00FC6CAF" w:rsidRDefault="00FC6CAF" w:rsidP="00FC6CAF">
      <w:pPr>
        <w:pStyle w:val="Prrafodelista"/>
        <w:ind w:left="0" w:firstLine="284"/>
        <w:jc w:val="both"/>
        <w:rPr>
          <w:del w:id="99" w:author="USER" w:date="2011-02-21T15:28:00Z"/>
          <w:rFonts w:ascii="Arial" w:hAnsi="Arial" w:cs="Arial"/>
          <w:sz w:val="24"/>
          <w:szCs w:val="24"/>
          <w:lang w:val="es-CO"/>
        </w:rPr>
        <w:pPrChange w:id="100" w:author="USER" w:date="2011-02-21T15:28:00Z">
          <w:pPr>
            <w:pStyle w:val="Prrafodelista"/>
            <w:ind w:left="284"/>
            <w:jc w:val="both"/>
          </w:pPr>
        </w:pPrChange>
      </w:pPr>
    </w:p>
    <w:p w:rsidR="00FC6CAF" w:rsidRDefault="00232254" w:rsidP="00FC6CAF">
      <w:pPr>
        <w:pStyle w:val="Prrafodelista"/>
        <w:ind w:left="0" w:firstLine="284"/>
        <w:jc w:val="right"/>
        <w:rPr>
          <w:del w:id="101" w:author="USER" w:date="2011-02-21T15:28:00Z"/>
          <w:rFonts w:ascii="Arial" w:hAnsi="Arial" w:cs="Arial"/>
          <w:sz w:val="24"/>
          <w:szCs w:val="24"/>
          <w:lang w:val="es-CO"/>
        </w:rPr>
        <w:pPrChange w:id="102" w:author="USER" w:date="2011-02-21T15:28:00Z">
          <w:pPr>
            <w:pStyle w:val="Prrafodelista"/>
            <w:ind w:left="284"/>
            <w:jc w:val="right"/>
          </w:pPr>
        </w:pPrChange>
      </w:pPr>
      <w:del w:id="103" w:author="USER" w:date="2011-02-21T15:28:00Z">
        <w:r w:rsidDel="00D87228">
          <w:rPr>
            <w:rFonts w:ascii="Arial" w:hAnsi="Arial" w:cs="Arial"/>
            <w:sz w:val="24"/>
            <w:szCs w:val="24"/>
            <w:lang w:val="es-CO"/>
          </w:rPr>
          <w:delText>Hoja 2</w:delText>
        </w:r>
      </w:del>
    </w:p>
    <w:p w:rsidR="00000000" w:rsidRDefault="00761963">
      <w:pPr>
        <w:pStyle w:val="Prrafodelista"/>
        <w:ind w:left="0" w:firstLine="284"/>
        <w:jc w:val="right"/>
        <w:rPr>
          <w:del w:id="104" w:author="USER" w:date="2011-02-21T15:28:00Z"/>
          <w:rFonts w:ascii="Arial" w:hAnsi="Arial" w:cs="Arial"/>
          <w:sz w:val="24"/>
          <w:szCs w:val="24"/>
          <w:lang w:val="es-CO"/>
        </w:rPr>
        <w:pPrChange w:id="105" w:author="USER" w:date="2011-02-21T15:28:00Z">
          <w:pPr>
            <w:pStyle w:val="Prrafodelista"/>
            <w:ind w:left="284"/>
            <w:jc w:val="both"/>
          </w:pPr>
        </w:pPrChange>
      </w:pPr>
    </w:p>
    <w:p w:rsidR="005E5F09" w:rsidRDefault="00232254">
      <w:pPr>
        <w:pStyle w:val="Prrafodelista"/>
        <w:ind w:left="284"/>
        <w:jc w:val="both"/>
        <w:rPr>
          <w:del w:id="106" w:author="JORGE" w:date="2011-02-20T10:28:00Z"/>
          <w:rFonts w:ascii="Arial" w:hAnsi="Arial" w:cs="Arial"/>
          <w:sz w:val="24"/>
          <w:szCs w:val="24"/>
          <w:lang w:val="es-CO"/>
        </w:rPr>
      </w:pPr>
      <w:del w:id="107" w:author="USER" w:date="2011-02-21T15:28:00Z">
        <w:r w:rsidRPr="0060096D" w:rsidDel="00D87228">
          <w:rPr>
            <w:rFonts w:ascii="Arial" w:hAnsi="Arial" w:cs="Arial"/>
            <w:sz w:val="24"/>
            <w:szCs w:val="24"/>
            <w:lang w:val="es-CO"/>
          </w:rPr>
          <w:delText>DELITOS CONTRA LA FÉ PÚBLICA Y PATRIMONIO ECONÓMICO</w:delText>
        </w:r>
        <w:r w:rsidDel="00D87228">
          <w:rPr>
            <w:rFonts w:ascii="Arial" w:hAnsi="Arial" w:cs="Arial"/>
            <w:sz w:val="24"/>
            <w:szCs w:val="24"/>
            <w:lang w:val="es-CO"/>
          </w:rPr>
          <w:delText>, s</w:delText>
        </w:r>
      </w:del>
      <w:r>
        <w:rPr>
          <w:rFonts w:ascii="Arial" w:hAnsi="Arial" w:cs="Arial"/>
          <w:sz w:val="24"/>
          <w:szCs w:val="24"/>
          <w:lang w:val="es-CO"/>
        </w:rPr>
        <w:t>e presentó denuncia penal por actos ilícitos en contra del patrimonio de los asociados MANUEL VIERA MONTAÑO &amp; CIA S EN C y de los acreedores de las sociedades LABORATORIOS ANDROMACO LTDA. EN LIQUIDACIÓN JUDICIAL Y ASOFARMA EN LIQUIDACIÓN JUDICIAL</w:t>
      </w:r>
      <w:ins w:id="108" w:author="JORGE" w:date="2011-02-20T10:28:00Z">
        <w:r w:rsidR="00290888">
          <w:rPr>
            <w:rFonts w:ascii="Arial" w:hAnsi="Arial" w:cs="Arial"/>
            <w:sz w:val="24"/>
            <w:szCs w:val="24"/>
            <w:lang w:val="es-CO"/>
          </w:rPr>
          <w:t>.</w:t>
        </w:r>
        <w:r w:rsidR="00290888" w:rsidDel="00290888">
          <w:rPr>
            <w:rFonts w:ascii="Arial" w:hAnsi="Arial" w:cs="Arial"/>
            <w:sz w:val="24"/>
            <w:szCs w:val="24"/>
            <w:lang w:val="es-CO"/>
          </w:rPr>
          <w:t xml:space="preserve"> </w:t>
        </w:r>
      </w:ins>
      <w:del w:id="109" w:author="JORGE" w:date="2011-02-20T10:27:00Z">
        <w:r w:rsidDel="00290888">
          <w:rPr>
            <w:rFonts w:ascii="Arial" w:hAnsi="Arial" w:cs="Arial"/>
            <w:sz w:val="24"/>
            <w:szCs w:val="24"/>
            <w:lang w:val="es-CO"/>
          </w:rPr>
          <w:delText>.</w:delText>
        </w:r>
      </w:del>
    </w:p>
    <w:p w:rsidR="00FC6CAF" w:rsidRDefault="00FC6CAF" w:rsidP="00FC6CAF">
      <w:pPr>
        <w:pStyle w:val="Prrafodelista"/>
        <w:ind w:left="284"/>
        <w:jc w:val="both"/>
        <w:rPr>
          <w:rFonts w:ascii="Arial" w:hAnsi="Arial" w:cs="Arial"/>
          <w:sz w:val="24"/>
          <w:szCs w:val="24"/>
          <w:lang w:val="es-CO"/>
        </w:rPr>
        <w:pPrChange w:id="110" w:author="USER" w:date="2011-02-21T15:28:00Z">
          <w:pPr>
            <w:pStyle w:val="Prrafodelista"/>
            <w:ind w:left="0"/>
            <w:jc w:val="both"/>
          </w:pPr>
        </w:pPrChange>
      </w:pPr>
    </w:p>
    <w:p w:rsidR="00232254" w:rsidRDefault="00232254" w:rsidP="006A61E9">
      <w:pPr>
        <w:pStyle w:val="Prrafodelista"/>
        <w:ind w:left="284"/>
        <w:jc w:val="both"/>
        <w:rPr>
          <w:rFonts w:ascii="Arial" w:hAnsi="Arial" w:cs="Arial"/>
          <w:sz w:val="24"/>
          <w:szCs w:val="24"/>
          <w:lang w:val="es-CO"/>
        </w:rPr>
      </w:pPr>
      <w:r>
        <w:rPr>
          <w:rFonts w:ascii="Arial" w:hAnsi="Arial" w:cs="Arial"/>
          <w:sz w:val="24"/>
          <w:szCs w:val="24"/>
          <w:lang w:val="es-CO"/>
        </w:rPr>
        <w:t xml:space="preserve">Valga </w:t>
      </w:r>
      <w:ins w:id="111" w:author="JORGE" w:date="2011-02-20T16:24:00Z">
        <w:r w:rsidR="00A031CC">
          <w:rPr>
            <w:rFonts w:ascii="Arial" w:hAnsi="Arial" w:cs="Arial"/>
            <w:sz w:val="24"/>
            <w:szCs w:val="24"/>
            <w:lang w:val="es-CO"/>
          </w:rPr>
          <w:t xml:space="preserve">la pena informar que La Sociedad </w:t>
        </w:r>
      </w:ins>
      <w:del w:id="112" w:author="JORGE" w:date="2011-02-20T16:24:00Z">
        <w:r w:rsidDel="00A031CC">
          <w:rPr>
            <w:rFonts w:ascii="Arial" w:hAnsi="Arial" w:cs="Arial"/>
            <w:sz w:val="24"/>
            <w:szCs w:val="24"/>
            <w:lang w:val="es-CO"/>
          </w:rPr>
          <w:delText>la pena informar, que LABORATORIOS SIEGFRIED S.A.</w:delText>
        </w:r>
      </w:del>
      <w:r>
        <w:rPr>
          <w:rFonts w:ascii="Arial" w:hAnsi="Arial" w:cs="Arial"/>
          <w:sz w:val="24"/>
          <w:szCs w:val="24"/>
          <w:lang w:val="es-CO"/>
        </w:rPr>
        <w:t xml:space="preserve"> no hace parte de dicha denuncia. </w:t>
      </w:r>
    </w:p>
    <w:p w:rsidR="00232254" w:rsidRDefault="00232254" w:rsidP="0049660D">
      <w:pPr>
        <w:pStyle w:val="Prrafodelista"/>
        <w:ind w:left="0"/>
        <w:jc w:val="both"/>
        <w:rPr>
          <w:rFonts w:ascii="Arial" w:hAnsi="Arial" w:cs="Arial"/>
          <w:sz w:val="24"/>
          <w:szCs w:val="24"/>
          <w:lang w:val="es-CO"/>
        </w:rPr>
      </w:pPr>
    </w:p>
    <w:p w:rsidR="00232254" w:rsidRPr="0060096D" w:rsidRDefault="00232254" w:rsidP="0060096D">
      <w:pPr>
        <w:pStyle w:val="Prrafodelista"/>
        <w:numPr>
          <w:ilvl w:val="0"/>
          <w:numId w:val="2"/>
        </w:numPr>
        <w:ind w:left="284" w:hanging="284"/>
        <w:jc w:val="both"/>
        <w:rPr>
          <w:rFonts w:ascii="Arial" w:hAnsi="Arial" w:cs="Arial"/>
          <w:sz w:val="24"/>
          <w:szCs w:val="24"/>
          <w:lang w:val="es-CO"/>
        </w:rPr>
      </w:pPr>
      <w:del w:id="113" w:author="JORGE" w:date="2011-02-20T10:29:00Z">
        <w:r w:rsidDel="00290888">
          <w:rPr>
            <w:rFonts w:ascii="Arial" w:hAnsi="Arial" w:cs="Arial"/>
            <w:sz w:val="24"/>
            <w:szCs w:val="24"/>
            <w:lang w:val="es-CO"/>
          </w:rPr>
          <w:delText xml:space="preserve">Dentro del trámite de la denuncia, </w:delText>
        </w:r>
        <w:r w:rsidRPr="0060096D" w:rsidDel="00290888">
          <w:rPr>
            <w:rFonts w:ascii="Arial" w:hAnsi="Arial" w:cs="Arial"/>
            <w:sz w:val="24"/>
            <w:szCs w:val="24"/>
            <w:lang w:val="es-CO"/>
          </w:rPr>
          <w:delText xml:space="preserve"> </w:delText>
        </w:r>
      </w:del>
      <w:ins w:id="114" w:author="JORGE" w:date="2011-02-20T22:28:00Z">
        <w:r w:rsidR="007D2F2F">
          <w:rPr>
            <w:rFonts w:ascii="Arial" w:hAnsi="Arial" w:cs="Arial"/>
            <w:sz w:val="24"/>
            <w:szCs w:val="24"/>
            <w:lang w:val="es-CO"/>
          </w:rPr>
          <w:t>El</w:t>
        </w:r>
      </w:ins>
      <w:ins w:id="115" w:author="JORGE" w:date="2011-02-20T16:24:00Z">
        <w:r w:rsidR="007D2F2F">
          <w:rPr>
            <w:rFonts w:ascii="Arial" w:hAnsi="Arial" w:cs="Arial"/>
            <w:sz w:val="24"/>
            <w:szCs w:val="24"/>
            <w:lang w:val="es-CO"/>
          </w:rPr>
          <w:t xml:space="preserve"> Fiscal</w:t>
        </w:r>
        <w:r w:rsidR="00A031CC">
          <w:rPr>
            <w:rFonts w:ascii="Arial" w:hAnsi="Arial" w:cs="Arial"/>
            <w:sz w:val="24"/>
            <w:szCs w:val="24"/>
            <w:lang w:val="es-CO"/>
          </w:rPr>
          <w:t xml:space="preserve"> </w:t>
        </w:r>
      </w:ins>
      <w:del w:id="116" w:author="JORGE" w:date="2011-02-20T16:24:00Z">
        <w:r w:rsidDel="00A031CC">
          <w:rPr>
            <w:rFonts w:ascii="Arial" w:hAnsi="Arial" w:cs="Arial"/>
            <w:sz w:val="24"/>
            <w:szCs w:val="24"/>
            <w:lang w:val="es-CO"/>
          </w:rPr>
          <w:delText xml:space="preserve">LA </w:delText>
        </w:r>
        <w:r w:rsidRPr="0060096D" w:rsidDel="00A031CC">
          <w:rPr>
            <w:rFonts w:ascii="Arial" w:hAnsi="Arial" w:cs="Arial"/>
            <w:sz w:val="24"/>
            <w:szCs w:val="24"/>
            <w:lang w:val="es-CO"/>
          </w:rPr>
          <w:delText>FISCALÍA</w:delText>
        </w:r>
      </w:del>
      <w:del w:id="117" w:author="JORGE" w:date="2011-02-20T16:17:00Z">
        <w:r w:rsidRPr="0060096D" w:rsidDel="00F84293">
          <w:rPr>
            <w:rFonts w:ascii="Arial" w:hAnsi="Arial" w:cs="Arial"/>
            <w:sz w:val="24"/>
            <w:szCs w:val="24"/>
            <w:lang w:val="es-CO"/>
          </w:rPr>
          <w:delText xml:space="preserve"> 140 SECCIONAL, ADSCRITA A LA UNIDAD PRIMERA DE DELITOS CONTRA LA FÉ PÚBLICA Y PATRIMONIO ECONÓMICO </w:delText>
        </w:r>
        <w:r w:rsidDel="00F84293">
          <w:rPr>
            <w:rFonts w:ascii="Arial" w:hAnsi="Arial" w:cs="Arial"/>
            <w:sz w:val="24"/>
            <w:szCs w:val="24"/>
            <w:lang w:val="es-CO"/>
          </w:rPr>
          <w:delText>EN BOGOTA, D. C.</w:delText>
        </w:r>
      </w:del>
      <w:r>
        <w:rPr>
          <w:rFonts w:ascii="Arial" w:hAnsi="Arial" w:cs="Arial"/>
          <w:sz w:val="24"/>
          <w:szCs w:val="24"/>
          <w:lang w:val="es-CO"/>
        </w:rPr>
        <w:t xml:space="preserve">, </w:t>
      </w:r>
      <w:ins w:id="118" w:author="JORGE" w:date="2011-02-20T10:29:00Z">
        <w:r w:rsidR="00290888">
          <w:rPr>
            <w:rFonts w:ascii="Arial" w:hAnsi="Arial" w:cs="Arial"/>
            <w:sz w:val="24"/>
            <w:szCs w:val="24"/>
            <w:lang w:val="es-CO"/>
          </w:rPr>
          <w:t>sin que previamente hubiese</w:t>
        </w:r>
      </w:ins>
      <w:ins w:id="119" w:author="JORGE" w:date="2011-02-20T10:31:00Z">
        <w:r w:rsidR="00290888">
          <w:rPr>
            <w:rFonts w:ascii="Arial" w:hAnsi="Arial" w:cs="Arial"/>
            <w:sz w:val="24"/>
            <w:szCs w:val="24"/>
            <w:lang w:val="es-CO"/>
          </w:rPr>
          <w:t xml:space="preserve"> exigido </w:t>
        </w:r>
      </w:ins>
      <w:ins w:id="120" w:author="JORGE" w:date="2011-02-20T10:30:00Z">
        <w:r w:rsidR="00290888">
          <w:rPr>
            <w:rFonts w:ascii="Arial" w:hAnsi="Arial" w:cs="Arial"/>
            <w:sz w:val="24"/>
            <w:szCs w:val="24"/>
            <w:lang w:val="es-CO"/>
          </w:rPr>
          <w:t>a los denunciantes o verificado en</w:t>
        </w:r>
      </w:ins>
      <w:ins w:id="121" w:author="JORGE" w:date="2011-02-20T10:31:00Z">
        <w:r w:rsidR="00290888">
          <w:rPr>
            <w:rFonts w:ascii="Arial" w:hAnsi="Arial" w:cs="Arial"/>
            <w:sz w:val="24"/>
            <w:szCs w:val="24"/>
            <w:lang w:val="es-CO"/>
          </w:rPr>
          <w:t xml:space="preserve"> </w:t>
        </w:r>
      </w:ins>
      <w:ins w:id="122" w:author="JORGE" w:date="2011-02-20T16:19:00Z">
        <w:r w:rsidR="005412F1">
          <w:rPr>
            <w:rFonts w:ascii="Arial" w:hAnsi="Arial" w:cs="Arial"/>
            <w:sz w:val="24"/>
            <w:szCs w:val="24"/>
            <w:lang w:val="es-CO"/>
          </w:rPr>
          <w:t>e</w:t>
        </w:r>
      </w:ins>
      <w:ins w:id="123" w:author="JORGE" w:date="2011-02-20T18:51:00Z">
        <w:r w:rsidR="005412F1">
          <w:rPr>
            <w:rFonts w:ascii="Arial" w:hAnsi="Arial" w:cs="Arial"/>
            <w:sz w:val="24"/>
            <w:szCs w:val="24"/>
            <w:lang w:val="es-CO"/>
          </w:rPr>
          <w:t>l</w:t>
        </w:r>
      </w:ins>
      <w:ins w:id="124" w:author="JORGE" w:date="2011-02-20T16:19:00Z">
        <w:r w:rsidR="00F84293">
          <w:rPr>
            <w:rFonts w:ascii="Arial" w:hAnsi="Arial" w:cs="Arial"/>
            <w:sz w:val="24"/>
            <w:szCs w:val="24"/>
            <w:lang w:val="es-CO"/>
          </w:rPr>
          <w:t xml:space="preserve"> registro </w:t>
        </w:r>
      </w:ins>
      <w:ins w:id="125" w:author="JORGE" w:date="2011-02-20T16:20:00Z">
        <w:r w:rsidR="00F84293">
          <w:rPr>
            <w:rFonts w:ascii="Arial" w:hAnsi="Arial" w:cs="Arial"/>
            <w:sz w:val="24"/>
            <w:szCs w:val="24"/>
            <w:lang w:val="es-CO"/>
          </w:rPr>
          <w:t xml:space="preserve">público de </w:t>
        </w:r>
      </w:ins>
      <w:ins w:id="126" w:author="JORGE" w:date="2011-02-20T16:32:00Z">
        <w:r w:rsidR="00A031CC">
          <w:rPr>
            <w:rFonts w:ascii="Arial" w:hAnsi="Arial" w:cs="Arial"/>
            <w:sz w:val="24"/>
            <w:szCs w:val="24"/>
            <w:lang w:val="es-CO"/>
          </w:rPr>
          <w:t xml:space="preserve">propiedad industrial quién era el titular de los </w:t>
        </w:r>
      </w:ins>
      <w:ins w:id="127" w:author="JORGE" w:date="2011-02-20T16:31:00Z">
        <w:r w:rsidR="00A031CC">
          <w:rPr>
            <w:rFonts w:ascii="Arial" w:hAnsi="Arial" w:cs="Arial"/>
            <w:sz w:val="24"/>
            <w:szCs w:val="24"/>
            <w:lang w:val="es-CO"/>
          </w:rPr>
          <w:t xml:space="preserve">productos </w:t>
        </w:r>
      </w:ins>
      <w:r>
        <w:rPr>
          <w:rFonts w:ascii="Arial" w:hAnsi="Arial" w:cs="Arial"/>
          <w:sz w:val="24"/>
          <w:szCs w:val="24"/>
          <w:lang w:val="es-CO"/>
        </w:rPr>
        <w:t>solicitó  a</w:t>
      </w:r>
      <w:r w:rsidRPr="0060096D">
        <w:rPr>
          <w:rFonts w:ascii="Arial" w:hAnsi="Arial" w:cs="Arial"/>
          <w:sz w:val="24"/>
          <w:szCs w:val="24"/>
          <w:lang w:val="es-CO"/>
        </w:rPr>
        <w:t xml:space="preserve">l </w:t>
      </w:r>
      <w:ins w:id="128" w:author="JORGE" w:date="2011-02-20T16:25:00Z">
        <w:r w:rsidR="00A031CC">
          <w:rPr>
            <w:rFonts w:ascii="Arial" w:hAnsi="Arial" w:cs="Arial"/>
            <w:sz w:val="24"/>
            <w:szCs w:val="24"/>
            <w:lang w:val="es-CO"/>
          </w:rPr>
          <w:t xml:space="preserve">Juzgado 29 </w:t>
        </w:r>
      </w:ins>
      <w:del w:id="129" w:author="JORGE" w:date="2011-02-20T16:25:00Z">
        <w:r w:rsidRPr="0060096D" w:rsidDel="00A031CC">
          <w:rPr>
            <w:rFonts w:ascii="Arial" w:hAnsi="Arial" w:cs="Arial"/>
            <w:sz w:val="24"/>
            <w:szCs w:val="24"/>
            <w:lang w:val="es-CO"/>
          </w:rPr>
          <w:delText>Señor JUEZ 29 PENAL MUNICIPAL CON FUNCIÓN DE CONTROL DE GARANTÍAS, ADSCRITO A LA UNIDAD DE REACCIÓN INMEDIATA DE USAQUÉN</w:delText>
        </w:r>
      </w:del>
      <w:r w:rsidRPr="0060096D">
        <w:rPr>
          <w:rFonts w:ascii="Arial" w:hAnsi="Arial" w:cs="Arial"/>
          <w:sz w:val="24"/>
          <w:szCs w:val="24"/>
          <w:lang w:val="es-CO"/>
        </w:rPr>
        <w:t xml:space="preserve"> dentro del radicado No. CUI 110016000049200922236 N. I. 122799 LA</w:t>
      </w:r>
      <w:r>
        <w:rPr>
          <w:rFonts w:ascii="Arial" w:hAnsi="Arial" w:cs="Arial"/>
          <w:sz w:val="24"/>
          <w:szCs w:val="24"/>
          <w:lang w:val="es-CO"/>
        </w:rPr>
        <w:t xml:space="preserve"> </w:t>
      </w:r>
      <w:r w:rsidRPr="0060096D">
        <w:rPr>
          <w:rFonts w:ascii="Arial" w:hAnsi="Arial" w:cs="Arial"/>
          <w:sz w:val="24"/>
          <w:szCs w:val="24"/>
          <w:lang w:val="es-CO"/>
        </w:rPr>
        <w:t>SUSPENSIÓN DEL PODER DISPOSITIVO de varios registros marcarios, entre ellos los relacionados, así:</w:t>
      </w:r>
    </w:p>
    <w:p w:rsidR="00232254" w:rsidRPr="0060096D" w:rsidRDefault="00232254" w:rsidP="0060096D">
      <w:pPr>
        <w:pStyle w:val="Prrafodelista"/>
        <w:jc w:val="both"/>
        <w:rPr>
          <w:rFonts w:ascii="Arial" w:hAnsi="Arial" w:cs="Arial"/>
          <w:sz w:val="24"/>
          <w:szCs w:val="24"/>
          <w:lang w:val="es-CO"/>
        </w:rPr>
      </w:pPr>
    </w:p>
    <w:p w:rsidR="00232254" w:rsidRPr="0060096D" w:rsidRDefault="00232254" w:rsidP="0060096D">
      <w:pPr>
        <w:pStyle w:val="Prrafodelista"/>
        <w:numPr>
          <w:ilvl w:val="0"/>
          <w:numId w:val="5"/>
        </w:numPr>
        <w:ind w:left="567" w:hanging="283"/>
        <w:jc w:val="both"/>
        <w:rPr>
          <w:rFonts w:ascii="Arial" w:hAnsi="Arial" w:cs="Arial"/>
          <w:sz w:val="24"/>
          <w:szCs w:val="24"/>
          <w:lang w:val="es-CO"/>
        </w:rPr>
      </w:pPr>
      <w:r w:rsidRPr="0060096D">
        <w:rPr>
          <w:rFonts w:ascii="Arial" w:hAnsi="Arial" w:cs="Arial"/>
          <w:sz w:val="24"/>
          <w:szCs w:val="24"/>
          <w:lang w:val="es-CO"/>
        </w:rPr>
        <w:t xml:space="preserve">Certificado No. 112300, Expediente 92 225483 de </w:t>
      </w:r>
      <w:smartTag w:uri="urn:schemas-microsoft-com:office:smarttags" w:element="PersonName">
        <w:smartTagPr>
          <w:attr w:name="ProductID" w:val="la Clase"/>
        </w:smartTagPr>
        <w:r w:rsidRPr="0060096D">
          <w:rPr>
            <w:rFonts w:ascii="Arial" w:hAnsi="Arial" w:cs="Arial"/>
            <w:sz w:val="24"/>
            <w:szCs w:val="24"/>
            <w:lang w:val="es-CO"/>
          </w:rPr>
          <w:t>la Clase</w:t>
        </w:r>
      </w:smartTag>
      <w:r w:rsidRPr="0060096D">
        <w:rPr>
          <w:rFonts w:ascii="Arial" w:hAnsi="Arial" w:cs="Arial"/>
          <w:sz w:val="24"/>
          <w:szCs w:val="24"/>
          <w:lang w:val="es-CO"/>
        </w:rPr>
        <w:t xml:space="preserve"> 5 de </w:t>
      </w:r>
      <w:smartTag w:uri="urn:schemas-microsoft-com:office:smarttags" w:element="PersonName">
        <w:smartTagPr>
          <w:attr w:name="ProductID" w:val="la C. I."/>
        </w:smartTagPr>
        <w:r w:rsidRPr="0060096D">
          <w:rPr>
            <w:rFonts w:ascii="Arial" w:hAnsi="Arial" w:cs="Arial"/>
            <w:sz w:val="24"/>
            <w:szCs w:val="24"/>
            <w:lang w:val="es-CO"/>
          </w:rPr>
          <w:t>la C. I.</w:t>
        </w:r>
      </w:smartTag>
      <w:r w:rsidRPr="0060096D">
        <w:rPr>
          <w:rFonts w:ascii="Arial" w:hAnsi="Arial" w:cs="Arial"/>
          <w:sz w:val="24"/>
          <w:szCs w:val="24"/>
          <w:lang w:val="es-CO"/>
        </w:rPr>
        <w:t xml:space="preserve"> N., correspondiente a la marca HIPOGLOS (NOMINATIVA), vigente hasta el 07- Abril - 2011 y,</w:t>
      </w:r>
    </w:p>
    <w:p w:rsidR="00232254" w:rsidRPr="0060096D" w:rsidRDefault="00232254" w:rsidP="0060096D">
      <w:pPr>
        <w:pStyle w:val="Prrafodelista"/>
        <w:ind w:left="567" w:hanging="283"/>
        <w:jc w:val="both"/>
        <w:rPr>
          <w:rFonts w:ascii="Arial" w:hAnsi="Arial" w:cs="Arial"/>
          <w:sz w:val="24"/>
          <w:szCs w:val="24"/>
          <w:lang w:val="es-CO"/>
        </w:rPr>
      </w:pPr>
    </w:p>
    <w:p w:rsidR="00232254" w:rsidRDefault="00232254" w:rsidP="0060096D">
      <w:pPr>
        <w:pStyle w:val="Prrafodelista"/>
        <w:numPr>
          <w:ilvl w:val="0"/>
          <w:numId w:val="5"/>
        </w:numPr>
        <w:ind w:left="567" w:hanging="283"/>
        <w:jc w:val="both"/>
        <w:rPr>
          <w:rFonts w:ascii="Arial" w:hAnsi="Arial" w:cs="Arial"/>
          <w:sz w:val="24"/>
          <w:szCs w:val="24"/>
          <w:lang w:val="es-CO"/>
        </w:rPr>
      </w:pPr>
      <w:r w:rsidRPr="0060096D">
        <w:rPr>
          <w:rFonts w:ascii="Arial" w:hAnsi="Arial" w:cs="Arial"/>
          <w:sz w:val="24"/>
          <w:szCs w:val="24"/>
          <w:lang w:val="es-CO"/>
        </w:rPr>
        <w:t xml:space="preserve">Certificado No. 192784, Expediente 96 024150  de </w:t>
      </w:r>
      <w:smartTag w:uri="urn:schemas-microsoft-com:office:smarttags" w:element="PersonName">
        <w:smartTagPr>
          <w:attr w:name="ProductID" w:val="la Clase"/>
        </w:smartTagPr>
        <w:r w:rsidRPr="0060096D">
          <w:rPr>
            <w:rFonts w:ascii="Arial" w:hAnsi="Arial" w:cs="Arial"/>
            <w:sz w:val="24"/>
            <w:szCs w:val="24"/>
            <w:lang w:val="es-CO"/>
          </w:rPr>
          <w:t>la Clase</w:t>
        </w:r>
      </w:smartTag>
      <w:r w:rsidRPr="0060096D">
        <w:rPr>
          <w:rFonts w:ascii="Arial" w:hAnsi="Arial" w:cs="Arial"/>
          <w:sz w:val="24"/>
          <w:szCs w:val="24"/>
          <w:lang w:val="es-CO"/>
        </w:rPr>
        <w:t xml:space="preserve"> 5 de </w:t>
      </w:r>
      <w:smartTag w:uri="urn:schemas-microsoft-com:office:smarttags" w:element="PersonName">
        <w:smartTagPr>
          <w:attr w:name="ProductID" w:val="la C. I."/>
        </w:smartTagPr>
        <w:r w:rsidRPr="0060096D">
          <w:rPr>
            <w:rFonts w:ascii="Arial" w:hAnsi="Arial" w:cs="Arial"/>
            <w:sz w:val="24"/>
            <w:szCs w:val="24"/>
            <w:lang w:val="es-CO"/>
          </w:rPr>
          <w:t>la C. I.</w:t>
        </w:r>
      </w:smartTag>
      <w:r w:rsidRPr="0060096D">
        <w:rPr>
          <w:rFonts w:ascii="Arial" w:hAnsi="Arial" w:cs="Arial"/>
          <w:sz w:val="24"/>
          <w:szCs w:val="24"/>
          <w:lang w:val="es-CO"/>
        </w:rPr>
        <w:t xml:space="preserve"> N., correspondiente a la marca HIPOGLOS PLUS (NOMINATIVA), vigente hasta el 21- Enero – 2017.</w:t>
      </w:r>
    </w:p>
    <w:p w:rsidR="00232254" w:rsidRDefault="00232254" w:rsidP="006A61E9">
      <w:pPr>
        <w:pStyle w:val="Prrafodelista"/>
        <w:ind w:left="0"/>
        <w:jc w:val="both"/>
        <w:rPr>
          <w:rFonts w:ascii="Arial" w:hAnsi="Arial" w:cs="Arial"/>
          <w:sz w:val="24"/>
          <w:szCs w:val="24"/>
          <w:lang w:val="es-CO"/>
        </w:rPr>
      </w:pPr>
    </w:p>
    <w:p w:rsidR="00232254" w:rsidRDefault="00A031CC" w:rsidP="006A61E9">
      <w:pPr>
        <w:pStyle w:val="Prrafodelista"/>
        <w:ind w:left="284"/>
        <w:jc w:val="both"/>
        <w:rPr>
          <w:rFonts w:ascii="Arial" w:hAnsi="Arial" w:cs="Arial"/>
          <w:sz w:val="24"/>
          <w:szCs w:val="24"/>
          <w:lang w:val="es-CO"/>
        </w:rPr>
      </w:pPr>
      <w:ins w:id="130" w:author="JORGE" w:date="2011-02-20T16:26:00Z">
        <w:r>
          <w:rPr>
            <w:rFonts w:ascii="Arial" w:hAnsi="Arial" w:cs="Arial"/>
            <w:sz w:val="24"/>
            <w:szCs w:val="24"/>
            <w:lang w:val="es-CO"/>
          </w:rPr>
          <w:t>La</w:t>
        </w:r>
      </w:ins>
      <w:ins w:id="131" w:author="USER" w:date="2011-02-21T15:29:00Z">
        <w:r w:rsidR="00D87228">
          <w:rPr>
            <w:rFonts w:ascii="Arial" w:hAnsi="Arial" w:cs="Arial"/>
            <w:sz w:val="24"/>
            <w:szCs w:val="24"/>
            <w:lang w:val="es-CO"/>
          </w:rPr>
          <w:t xml:space="preserve"> </w:t>
        </w:r>
      </w:ins>
      <w:del w:id="132" w:author="JORGE" w:date="2011-02-20T16:26:00Z">
        <w:r w:rsidR="00232254" w:rsidDel="00A031CC">
          <w:rPr>
            <w:rFonts w:ascii="Arial" w:hAnsi="Arial" w:cs="Arial"/>
            <w:sz w:val="24"/>
            <w:szCs w:val="24"/>
            <w:lang w:val="es-CO"/>
          </w:rPr>
          <w:delText xml:space="preserve">El </w:delText>
        </w:r>
      </w:del>
      <w:r w:rsidR="00232254">
        <w:rPr>
          <w:rFonts w:ascii="Arial" w:hAnsi="Arial" w:cs="Arial"/>
          <w:sz w:val="24"/>
          <w:szCs w:val="24"/>
          <w:lang w:val="es-CO"/>
        </w:rPr>
        <w:t xml:space="preserve">titular de </w:t>
      </w:r>
      <w:ins w:id="133" w:author="JORGE" w:date="2011-02-20T16:26:00Z">
        <w:r>
          <w:rPr>
            <w:rFonts w:ascii="Arial" w:hAnsi="Arial" w:cs="Arial"/>
            <w:sz w:val="24"/>
            <w:szCs w:val="24"/>
            <w:lang w:val="es-CO"/>
          </w:rPr>
          <w:t xml:space="preserve">las </w:t>
        </w:r>
      </w:ins>
      <w:del w:id="134" w:author="JORGE" w:date="2011-02-20T16:26:00Z">
        <w:r w:rsidR="00232254" w:rsidDel="00A031CC">
          <w:rPr>
            <w:rFonts w:ascii="Arial" w:hAnsi="Arial" w:cs="Arial"/>
            <w:sz w:val="24"/>
            <w:szCs w:val="24"/>
            <w:lang w:val="es-CO"/>
          </w:rPr>
          <w:delText>estas</w:delText>
        </w:r>
      </w:del>
      <w:r w:rsidR="00232254">
        <w:rPr>
          <w:rFonts w:ascii="Arial" w:hAnsi="Arial" w:cs="Arial"/>
          <w:sz w:val="24"/>
          <w:szCs w:val="24"/>
          <w:lang w:val="es-CO"/>
        </w:rPr>
        <w:t xml:space="preserve"> marcas es </w:t>
      </w:r>
      <w:ins w:id="135" w:author="JORGE" w:date="2011-02-20T10:33:00Z">
        <w:r w:rsidR="00290888">
          <w:rPr>
            <w:rFonts w:ascii="Arial" w:hAnsi="Arial" w:cs="Arial"/>
            <w:sz w:val="24"/>
            <w:szCs w:val="24"/>
            <w:lang w:val="es-CO"/>
          </w:rPr>
          <w:t>y lo era pa</w:t>
        </w:r>
        <w:r w:rsidR="003F411B">
          <w:rPr>
            <w:rFonts w:ascii="Arial" w:hAnsi="Arial" w:cs="Arial"/>
            <w:sz w:val="24"/>
            <w:szCs w:val="24"/>
            <w:lang w:val="es-CO"/>
          </w:rPr>
          <w:t xml:space="preserve">ra la fecha de la solicitud de </w:t>
        </w:r>
      </w:ins>
      <w:ins w:id="136" w:author="JORGE" w:date="2011-02-20T16:34:00Z">
        <w:r w:rsidR="003F411B">
          <w:rPr>
            <w:rFonts w:ascii="Arial" w:hAnsi="Arial" w:cs="Arial"/>
            <w:sz w:val="24"/>
            <w:szCs w:val="24"/>
            <w:lang w:val="es-CO"/>
          </w:rPr>
          <w:t>s</w:t>
        </w:r>
      </w:ins>
      <w:ins w:id="137" w:author="JORGE" w:date="2011-02-20T10:33:00Z">
        <w:r w:rsidR="00290888">
          <w:rPr>
            <w:rFonts w:ascii="Arial" w:hAnsi="Arial" w:cs="Arial"/>
            <w:sz w:val="24"/>
            <w:szCs w:val="24"/>
            <w:lang w:val="es-CO"/>
          </w:rPr>
          <w:t>uspensión del poder dispositivo</w:t>
        </w:r>
      </w:ins>
      <w:ins w:id="138" w:author="JORGE" w:date="2011-02-20T16:35:00Z">
        <w:del w:id="139" w:author="USER" w:date="2011-02-21T15:30:00Z">
          <w:r w:rsidR="003F411B" w:rsidDel="00D87228">
            <w:rPr>
              <w:rFonts w:ascii="Arial" w:hAnsi="Arial" w:cs="Arial"/>
              <w:sz w:val="24"/>
              <w:szCs w:val="24"/>
              <w:lang w:val="es-CO"/>
            </w:rPr>
            <w:delText>,</w:delText>
          </w:r>
        </w:del>
      </w:ins>
      <w:ins w:id="140" w:author="JORGE" w:date="2011-02-20T10:33:00Z">
        <w:r w:rsidR="00290888">
          <w:rPr>
            <w:rFonts w:ascii="Arial" w:hAnsi="Arial" w:cs="Arial"/>
            <w:sz w:val="24"/>
            <w:szCs w:val="24"/>
            <w:lang w:val="es-CO"/>
          </w:rPr>
          <w:t xml:space="preserve"> </w:t>
        </w:r>
      </w:ins>
      <w:ins w:id="141" w:author="USER" w:date="2011-02-21T15:30:00Z">
        <w:r w:rsidR="00D87228">
          <w:rPr>
            <w:rFonts w:ascii="Arial" w:hAnsi="Arial" w:cs="Arial"/>
            <w:sz w:val="24"/>
            <w:szCs w:val="24"/>
            <w:lang w:val="es-CO"/>
          </w:rPr>
          <w:t>l</w:t>
        </w:r>
      </w:ins>
      <w:ins w:id="142" w:author="JORGE" w:date="2011-02-20T16:26:00Z">
        <w:del w:id="143" w:author="USER" w:date="2011-02-21T15:30:00Z">
          <w:r w:rsidDel="00D87228">
            <w:rPr>
              <w:rFonts w:ascii="Arial" w:hAnsi="Arial" w:cs="Arial"/>
              <w:sz w:val="24"/>
              <w:szCs w:val="24"/>
              <w:lang w:val="es-CO"/>
            </w:rPr>
            <w:delText>L</w:delText>
          </w:r>
        </w:del>
        <w:r>
          <w:rPr>
            <w:rFonts w:ascii="Arial" w:hAnsi="Arial" w:cs="Arial"/>
            <w:sz w:val="24"/>
            <w:szCs w:val="24"/>
            <w:lang w:val="es-CO"/>
          </w:rPr>
          <w:t xml:space="preserve">a </w:t>
        </w:r>
      </w:ins>
      <w:ins w:id="144" w:author="JORGE" w:date="2011-02-20T16:27:00Z">
        <w:r>
          <w:rPr>
            <w:rFonts w:ascii="Arial" w:hAnsi="Arial" w:cs="Arial"/>
            <w:sz w:val="24"/>
            <w:szCs w:val="24"/>
            <w:lang w:val="es-CO"/>
          </w:rPr>
          <w:t>Sociedad</w:t>
        </w:r>
      </w:ins>
      <w:ins w:id="145" w:author="JORGE" w:date="2011-02-20T16:35:00Z">
        <w:r w:rsidR="003F411B">
          <w:rPr>
            <w:rFonts w:ascii="Arial" w:hAnsi="Arial" w:cs="Arial"/>
            <w:sz w:val="24"/>
            <w:szCs w:val="24"/>
            <w:lang w:val="es-CO"/>
          </w:rPr>
          <w:t>, entidad</w:t>
        </w:r>
      </w:ins>
      <w:ins w:id="146" w:author="JORGE" w:date="2011-02-20T16:27:00Z">
        <w:r>
          <w:rPr>
            <w:rFonts w:ascii="Arial" w:hAnsi="Arial" w:cs="Arial"/>
            <w:sz w:val="24"/>
            <w:szCs w:val="24"/>
            <w:lang w:val="es-CO"/>
          </w:rPr>
          <w:t xml:space="preserve"> </w:t>
        </w:r>
      </w:ins>
      <w:del w:id="147" w:author="JORGE" w:date="2011-02-20T16:27:00Z">
        <w:r w:rsidR="00232254" w:rsidDel="00A031CC">
          <w:rPr>
            <w:rFonts w:ascii="Arial" w:hAnsi="Arial" w:cs="Arial"/>
            <w:sz w:val="24"/>
            <w:szCs w:val="24"/>
            <w:lang w:val="es-CO"/>
          </w:rPr>
          <w:delText xml:space="preserve">LABORATORIOS SIEGFRIED S.A. </w:delText>
        </w:r>
      </w:del>
      <w:del w:id="148" w:author="JORGE" w:date="2011-02-20T16:35:00Z">
        <w:r w:rsidR="00232254" w:rsidDel="003F411B">
          <w:rPr>
            <w:rFonts w:ascii="Arial" w:hAnsi="Arial" w:cs="Arial"/>
            <w:sz w:val="24"/>
            <w:szCs w:val="24"/>
            <w:lang w:val="es-CO"/>
          </w:rPr>
          <w:delText>quien,</w:delText>
        </w:r>
      </w:del>
      <w:ins w:id="149" w:author="JORGE" w:date="2011-02-20T16:35:00Z">
        <w:r w:rsidR="003F411B">
          <w:rPr>
            <w:rFonts w:ascii="Arial" w:hAnsi="Arial" w:cs="Arial"/>
            <w:sz w:val="24"/>
            <w:szCs w:val="24"/>
            <w:lang w:val="es-CO"/>
          </w:rPr>
          <w:t xml:space="preserve"> que</w:t>
        </w:r>
      </w:ins>
      <w:ins w:id="150" w:author="USER" w:date="2011-02-21T15:30:00Z">
        <w:r w:rsidR="00D87228">
          <w:rPr>
            <w:rFonts w:ascii="Arial" w:hAnsi="Arial" w:cs="Arial"/>
            <w:sz w:val="24"/>
            <w:szCs w:val="24"/>
            <w:lang w:val="es-CO"/>
          </w:rPr>
          <w:t xml:space="preserve"> </w:t>
        </w:r>
      </w:ins>
      <w:del w:id="151" w:author="JORGE" w:date="2011-02-20T16:35:00Z">
        <w:r w:rsidR="00232254" w:rsidDel="003F411B">
          <w:rPr>
            <w:rFonts w:ascii="Arial" w:hAnsi="Arial" w:cs="Arial"/>
            <w:sz w:val="24"/>
            <w:szCs w:val="24"/>
            <w:lang w:val="es-CO"/>
          </w:rPr>
          <w:delText xml:space="preserve"> </w:delText>
        </w:r>
      </w:del>
      <w:r w:rsidR="00232254">
        <w:rPr>
          <w:rFonts w:ascii="Arial" w:hAnsi="Arial" w:cs="Arial"/>
          <w:sz w:val="24"/>
          <w:szCs w:val="24"/>
          <w:lang w:val="es-CO"/>
        </w:rPr>
        <w:t xml:space="preserve">se reitera, no hace parte de </w:t>
      </w:r>
      <w:ins w:id="152" w:author="JORGE" w:date="2011-02-20T16:27:00Z">
        <w:r>
          <w:rPr>
            <w:rFonts w:ascii="Arial" w:hAnsi="Arial" w:cs="Arial"/>
            <w:sz w:val="24"/>
            <w:szCs w:val="24"/>
            <w:lang w:val="es-CO"/>
          </w:rPr>
          <w:t xml:space="preserve">la </w:t>
        </w:r>
      </w:ins>
      <w:del w:id="153" w:author="JORGE" w:date="2011-02-20T16:27:00Z">
        <w:r w:rsidR="00232254" w:rsidDel="00A031CC">
          <w:rPr>
            <w:rFonts w:ascii="Arial" w:hAnsi="Arial" w:cs="Arial"/>
            <w:sz w:val="24"/>
            <w:szCs w:val="24"/>
            <w:lang w:val="es-CO"/>
          </w:rPr>
          <w:delText>dicha</w:delText>
        </w:r>
      </w:del>
      <w:r w:rsidR="00232254">
        <w:rPr>
          <w:rFonts w:ascii="Arial" w:hAnsi="Arial" w:cs="Arial"/>
          <w:sz w:val="24"/>
          <w:szCs w:val="24"/>
          <w:lang w:val="es-CO"/>
        </w:rPr>
        <w:t xml:space="preserve"> denuncia. </w:t>
      </w:r>
    </w:p>
    <w:p w:rsidR="00232254" w:rsidRPr="0060096D" w:rsidRDefault="00232254" w:rsidP="006A61E9">
      <w:pPr>
        <w:pStyle w:val="Prrafodelista"/>
        <w:ind w:left="284"/>
        <w:jc w:val="both"/>
        <w:rPr>
          <w:rFonts w:ascii="Arial" w:hAnsi="Arial" w:cs="Arial"/>
          <w:sz w:val="24"/>
          <w:szCs w:val="24"/>
          <w:lang w:val="es-CO"/>
        </w:rPr>
      </w:pPr>
    </w:p>
    <w:p w:rsidR="00535719" w:rsidRDefault="00232254" w:rsidP="008B29FE">
      <w:pPr>
        <w:pStyle w:val="Prrafodelista"/>
        <w:numPr>
          <w:ilvl w:val="0"/>
          <w:numId w:val="2"/>
        </w:numPr>
        <w:ind w:left="284" w:hanging="284"/>
        <w:jc w:val="both"/>
        <w:rPr>
          <w:ins w:id="154" w:author="JORGE" w:date="2011-02-20T10:41:00Z"/>
          <w:rFonts w:ascii="Arial" w:hAnsi="Arial" w:cs="Arial"/>
          <w:sz w:val="24"/>
          <w:szCs w:val="24"/>
          <w:lang w:val="es-CO"/>
        </w:rPr>
      </w:pPr>
      <w:r>
        <w:rPr>
          <w:rFonts w:ascii="Arial" w:hAnsi="Arial" w:cs="Arial"/>
          <w:sz w:val="24"/>
          <w:szCs w:val="24"/>
          <w:lang w:val="es-CO"/>
        </w:rPr>
        <w:t>El Juez</w:t>
      </w:r>
      <w:ins w:id="155" w:author="JORGE" w:date="2011-02-20T16:29:00Z">
        <w:r w:rsidR="00A031CC">
          <w:rPr>
            <w:rFonts w:ascii="Arial" w:hAnsi="Arial" w:cs="Arial"/>
            <w:sz w:val="24"/>
            <w:szCs w:val="24"/>
            <w:lang w:val="es-CO"/>
          </w:rPr>
          <w:t xml:space="preserve"> </w:t>
        </w:r>
      </w:ins>
      <w:ins w:id="156" w:author="JORGE" w:date="2011-02-20T16:27:00Z">
        <w:r w:rsidR="00A031CC">
          <w:rPr>
            <w:rFonts w:ascii="Arial" w:hAnsi="Arial" w:cs="Arial"/>
            <w:sz w:val="24"/>
            <w:szCs w:val="24"/>
            <w:lang w:val="es-CO"/>
          </w:rPr>
          <w:t>29</w:t>
        </w:r>
      </w:ins>
      <w:r>
        <w:rPr>
          <w:rFonts w:ascii="Arial" w:hAnsi="Arial" w:cs="Arial"/>
          <w:sz w:val="24"/>
          <w:szCs w:val="24"/>
          <w:lang w:val="es-CO"/>
        </w:rPr>
        <w:t xml:space="preserve"> </w:t>
      </w:r>
      <w:del w:id="157" w:author="JORGE" w:date="2011-02-20T10:36:00Z">
        <w:r w:rsidDel="00290888">
          <w:rPr>
            <w:rFonts w:ascii="Arial" w:hAnsi="Arial" w:cs="Arial"/>
            <w:sz w:val="24"/>
            <w:szCs w:val="24"/>
            <w:lang w:val="es-CO"/>
          </w:rPr>
          <w:delText xml:space="preserve">ordenó </w:delText>
        </w:r>
      </w:del>
      <w:ins w:id="158" w:author="JORGE" w:date="2011-02-20T10:34:00Z">
        <w:r w:rsidR="00290888">
          <w:rPr>
            <w:rFonts w:ascii="Arial" w:hAnsi="Arial" w:cs="Arial"/>
            <w:sz w:val="24"/>
            <w:szCs w:val="24"/>
            <w:lang w:val="es-CO"/>
          </w:rPr>
          <w:t xml:space="preserve">sin que </w:t>
        </w:r>
      </w:ins>
      <w:ins w:id="159" w:author="JORGE" w:date="2011-02-20T10:36:00Z">
        <w:r w:rsidR="00535719">
          <w:rPr>
            <w:rFonts w:ascii="Arial" w:hAnsi="Arial" w:cs="Arial"/>
            <w:sz w:val="24"/>
            <w:szCs w:val="24"/>
            <w:lang w:val="es-CO"/>
          </w:rPr>
          <w:t xml:space="preserve"> el F</w:t>
        </w:r>
      </w:ins>
      <w:ins w:id="160" w:author="JORGE" w:date="2011-02-20T16:27:00Z">
        <w:r w:rsidR="00A031CC">
          <w:rPr>
            <w:rFonts w:ascii="Arial" w:hAnsi="Arial" w:cs="Arial"/>
            <w:sz w:val="24"/>
            <w:szCs w:val="24"/>
            <w:lang w:val="es-CO"/>
          </w:rPr>
          <w:t xml:space="preserve">iscal </w:t>
        </w:r>
      </w:ins>
      <w:ins w:id="161" w:author="JORGE" w:date="2011-02-20T10:34:00Z">
        <w:r w:rsidR="00A031CC">
          <w:rPr>
            <w:rFonts w:ascii="Arial" w:hAnsi="Arial" w:cs="Arial"/>
            <w:sz w:val="24"/>
            <w:szCs w:val="24"/>
            <w:lang w:val="es-CO"/>
          </w:rPr>
          <w:t xml:space="preserve">le hubiese </w:t>
        </w:r>
      </w:ins>
      <w:ins w:id="162" w:author="JORGE" w:date="2011-02-20T16:29:00Z">
        <w:r w:rsidR="00A031CC">
          <w:rPr>
            <w:rFonts w:ascii="Arial" w:hAnsi="Arial" w:cs="Arial"/>
            <w:sz w:val="24"/>
            <w:szCs w:val="24"/>
            <w:lang w:val="es-CO"/>
          </w:rPr>
          <w:t>presentado</w:t>
        </w:r>
      </w:ins>
      <w:ins w:id="163" w:author="JORGE" w:date="2011-02-20T10:34:00Z">
        <w:r w:rsidR="00290888">
          <w:rPr>
            <w:rFonts w:ascii="Arial" w:hAnsi="Arial" w:cs="Arial"/>
            <w:sz w:val="24"/>
            <w:szCs w:val="24"/>
            <w:lang w:val="es-CO"/>
          </w:rPr>
          <w:t xml:space="preserve"> </w:t>
        </w:r>
      </w:ins>
      <w:ins w:id="164" w:author="JORGE" w:date="2011-02-20T16:28:00Z">
        <w:r w:rsidR="00A031CC">
          <w:rPr>
            <w:rFonts w:ascii="Arial" w:hAnsi="Arial" w:cs="Arial"/>
            <w:sz w:val="24"/>
            <w:szCs w:val="24"/>
            <w:lang w:val="es-CO"/>
          </w:rPr>
          <w:t xml:space="preserve">el Certificado de Inscripción en el Registro Público </w:t>
        </w:r>
        <w:r w:rsidR="003F411B">
          <w:rPr>
            <w:rFonts w:ascii="Arial" w:hAnsi="Arial" w:cs="Arial"/>
            <w:sz w:val="24"/>
            <w:szCs w:val="24"/>
            <w:lang w:val="es-CO"/>
          </w:rPr>
          <w:t xml:space="preserve">de </w:t>
        </w:r>
        <w:r w:rsidR="00A031CC">
          <w:rPr>
            <w:rFonts w:ascii="Arial" w:hAnsi="Arial" w:cs="Arial"/>
            <w:sz w:val="24"/>
            <w:szCs w:val="24"/>
            <w:lang w:val="es-CO"/>
          </w:rPr>
          <w:t xml:space="preserve">Propiedad Industrial </w:t>
        </w:r>
      </w:ins>
      <w:ins w:id="165" w:author="JORGE" w:date="2011-02-20T16:38:00Z">
        <w:r w:rsidR="003F411B">
          <w:rPr>
            <w:rFonts w:ascii="Arial" w:hAnsi="Arial" w:cs="Arial"/>
            <w:sz w:val="24"/>
            <w:szCs w:val="24"/>
            <w:lang w:val="es-CO"/>
          </w:rPr>
          <w:t xml:space="preserve">de </w:t>
        </w:r>
      </w:ins>
      <w:ins w:id="166" w:author="JORGE" w:date="2011-02-20T16:36:00Z">
        <w:r w:rsidR="003F411B">
          <w:rPr>
            <w:rFonts w:ascii="Arial" w:hAnsi="Arial" w:cs="Arial"/>
            <w:sz w:val="24"/>
            <w:szCs w:val="24"/>
            <w:lang w:val="es-CO"/>
          </w:rPr>
          <w:t>L</w:t>
        </w:r>
        <w:r w:rsidR="007D2F2F">
          <w:rPr>
            <w:rFonts w:ascii="Arial" w:hAnsi="Arial" w:cs="Arial"/>
            <w:sz w:val="24"/>
            <w:szCs w:val="24"/>
            <w:lang w:val="es-CO"/>
          </w:rPr>
          <w:t>a</w:t>
        </w:r>
      </w:ins>
      <w:ins w:id="167" w:author="JORGE" w:date="2011-02-20T16:28:00Z">
        <w:r w:rsidR="007D2F2F">
          <w:rPr>
            <w:rFonts w:ascii="Arial" w:hAnsi="Arial" w:cs="Arial"/>
            <w:sz w:val="24"/>
            <w:szCs w:val="24"/>
            <w:lang w:val="es-CO"/>
          </w:rPr>
          <w:t xml:space="preserve"> </w:t>
        </w:r>
      </w:ins>
      <w:ins w:id="168" w:author="JORGE" w:date="2011-02-20T22:29:00Z">
        <w:r w:rsidR="007D2F2F">
          <w:rPr>
            <w:rFonts w:ascii="Arial" w:hAnsi="Arial" w:cs="Arial"/>
            <w:sz w:val="24"/>
            <w:szCs w:val="24"/>
            <w:lang w:val="es-CO"/>
          </w:rPr>
          <w:t>S</w:t>
        </w:r>
      </w:ins>
      <w:ins w:id="169" w:author="JORGE" w:date="2011-02-20T16:28:00Z">
        <w:r w:rsidR="007D2F2F">
          <w:rPr>
            <w:rFonts w:ascii="Arial" w:hAnsi="Arial" w:cs="Arial"/>
            <w:sz w:val="24"/>
            <w:szCs w:val="24"/>
            <w:lang w:val="es-CO"/>
          </w:rPr>
          <w:t xml:space="preserve">uperintendencia de </w:t>
        </w:r>
      </w:ins>
      <w:ins w:id="170" w:author="JORGE" w:date="2011-02-20T22:30:00Z">
        <w:r w:rsidR="007D2F2F">
          <w:rPr>
            <w:rFonts w:ascii="Arial" w:hAnsi="Arial" w:cs="Arial"/>
            <w:sz w:val="24"/>
            <w:szCs w:val="24"/>
            <w:lang w:val="es-CO"/>
          </w:rPr>
          <w:t>I</w:t>
        </w:r>
      </w:ins>
      <w:ins w:id="171" w:author="JORGE" w:date="2011-02-20T16:28:00Z">
        <w:r w:rsidR="007D2F2F">
          <w:rPr>
            <w:rFonts w:ascii="Arial" w:hAnsi="Arial" w:cs="Arial"/>
            <w:sz w:val="24"/>
            <w:szCs w:val="24"/>
            <w:lang w:val="es-CO"/>
          </w:rPr>
          <w:t xml:space="preserve">ndustria y </w:t>
        </w:r>
      </w:ins>
      <w:ins w:id="172" w:author="JORGE" w:date="2011-02-20T22:30:00Z">
        <w:r w:rsidR="007D2F2F">
          <w:rPr>
            <w:rFonts w:ascii="Arial" w:hAnsi="Arial" w:cs="Arial"/>
            <w:sz w:val="24"/>
            <w:szCs w:val="24"/>
            <w:lang w:val="es-CO"/>
          </w:rPr>
          <w:t>C</w:t>
        </w:r>
      </w:ins>
      <w:ins w:id="173" w:author="JORGE" w:date="2011-02-20T16:28:00Z">
        <w:r w:rsidR="007D2F2F">
          <w:rPr>
            <w:rFonts w:ascii="Arial" w:hAnsi="Arial" w:cs="Arial"/>
            <w:sz w:val="24"/>
            <w:szCs w:val="24"/>
            <w:lang w:val="es-CO"/>
          </w:rPr>
          <w:t>omercio</w:t>
        </w:r>
        <w:r w:rsidR="00A031CC">
          <w:rPr>
            <w:rFonts w:ascii="Arial" w:hAnsi="Arial" w:cs="Arial"/>
            <w:sz w:val="24"/>
            <w:szCs w:val="24"/>
            <w:lang w:val="es-CO"/>
          </w:rPr>
          <w:t xml:space="preserve"> </w:t>
        </w:r>
      </w:ins>
      <w:ins w:id="174" w:author="JORGE" w:date="2011-02-20T16:39:00Z">
        <w:r w:rsidR="007D2F2F">
          <w:rPr>
            <w:rFonts w:ascii="Arial" w:hAnsi="Arial" w:cs="Arial"/>
            <w:sz w:val="24"/>
            <w:szCs w:val="24"/>
            <w:lang w:val="es-CO"/>
          </w:rPr>
          <w:t>(</w:t>
        </w:r>
      </w:ins>
      <w:ins w:id="175" w:author="JORGE" w:date="2011-02-20T22:29:00Z">
        <w:r w:rsidR="007D2F2F">
          <w:rPr>
            <w:rFonts w:ascii="Arial" w:hAnsi="Arial" w:cs="Arial"/>
            <w:sz w:val="24"/>
            <w:szCs w:val="24"/>
            <w:lang w:val="es-CO"/>
          </w:rPr>
          <w:t>e</w:t>
        </w:r>
      </w:ins>
      <w:ins w:id="176" w:author="JORGE" w:date="2011-02-20T16:39:00Z">
        <w:r w:rsidR="003F411B">
          <w:rPr>
            <w:rFonts w:ascii="Arial" w:hAnsi="Arial" w:cs="Arial"/>
            <w:sz w:val="24"/>
            <w:szCs w:val="24"/>
            <w:lang w:val="es-CO"/>
          </w:rPr>
          <w:t xml:space="preserve">n adelante La Superintendencia) </w:t>
        </w:r>
      </w:ins>
      <w:ins w:id="177" w:author="JORGE" w:date="2011-02-20T16:36:00Z">
        <w:r w:rsidR="003F411B">
          <w:rPr>
            <w:rFonts w:ascii="Arial" w:hAnsi="Arial" w:cs="Arial"/>
            <w:sz w:val="24"/>
            <w:szCs w:val="24"/>
            <w:lang w:val="es-CO"/>
          </w:rPr>
          <w:t>para demostrar la titularidad de los denunciantes</w:t>
        </w:r>
      </w:ins>
      <w:ins w:id="178" w:author="JORGE" w:date="2011-02-20T16:37:00Z">
        <w:r w:rsidR="003F411B">
          <w:rPr>
            <w:rFonts w:ascii="Arial" w:hAnsi="Arial" w:cs="Arial"/>
            <w:sz w:val="24"/>
            <w:szCs w:val="24"/>
            <w:lang w:val="es-CO"/>
          </w:rPr>
          <w:t xml:space="preserve"> </w:t>
        </w:r>
      </w:ins>
      <w:ins w:id="179" w:author="JORGE" w:date="2011-02-20T16:38:00Z">
        <w:r w:rsidR="003F411B">
          <w:rPr>
            <w:rFonts w:ascii="Arial" w:hAnsi="Arial" w:cs="Arial"/>
            <w:sz w:val="24"/>
            <w:szCs w:val="24"/>
            <w:lang w:val="es-CO"/>
          </w:rPr>
          <w:t xml:space="preserve">en las marcas </w:t>
        </w:r>
      </w:ins>
      <w:ins w:id="180" w:author="JORGE" w:date="2011-02-20T10:36:00Z">
        <w:r w:rsidR="00290888">
          <w:rPr>
            <w:rFonts w:ascii="Arial" w:hAnsi="Arial" w:cs="Arial"/>
            <w:sz w:val="24"/>
            <w:szCs w:val="24"/>
            <w:lang w:val="es-CO"/>
          </w:rPr>
          <w:t xml:space="preserve">ordenó </w:t>
        </w:r>
      </w:ins>
      <w:r>
        <w:rPr>
          <w:rFonts w:ascii="Arial" w:hAnsi="Arial" w:cs="Arial"/>
          <w:sz w:val="24"/>
          <w:szCs w:val="24"/>
          <w:lang w:val="es-CO"/>
        </w:rPr>
        <w:t>LA SUSPENSIÓN  DE</w:t>
      </w:r>
      <w:r w:rsidRPr="0060096D">
        <w:rPr>
          <w:rFonts w:ascii="Arial" w:hAnsi="Arial" w:cs="Arial"/>
          <w:sz w:val="24"/>
          <w:szCs w:val="24"/>
          <w:lang w:val="es-CO"/>
        </w:rPr>
        <w:t xml:space="preserve">L PODER DISPOSITIVO de </w:t>
      </w:r>
      <w:r>
        <w:rPr>
          <w:rFonts w:ascii="Arial" w:hAnsi="Arial" w:cs="Arial"/>
          <w:sz w:val="24"/>
          <w:szCs w:val="24"/>
          <w:lang w:val="es-CO"/>
        </w:rPr>
        <w:t>los</w:t>
      </w:r>
      <w:r w:rsidRPr="0060096D">
        <w:rPr>
          <w:rFonts w:ascii="Arial" w:hAnsi="Arial" w:cs="Arial"/>
          <w:sz w:val="24"/>
          <w:szCs w:val="24"/>
          <w:lang w:val="es-CO"/>
        </w:rPr>
        <w:t xml:space="preserve"> registros marcarios</w:t>
      </w:r>
      <w:r>
        <w:rPr>
          <w:rFonts w:ascii="Arial" w:hAnsi="Arial" w:cs="Arial"/>
          <w:sz w:val="24"/>
          <w:szCs w:val="24"/>
          <w:lang w:val="es-CO"/>
        </w:rPr>
        <w:t xml:space="preserve">, entre los cuales se encuentran la marcas HIPOGLOS (NOMINATIVA) E HIPOGLOS PLUS (NOMINATIVA), </w:t>
      </w:r>
      <w:ins w:id="181" w:author="JORGE" w:date="2011-02-20T10:38:00Z">
        <w:r w:rsidR="00535719">
          <w:rPr>
            <w:rFonts w:ascii="Arial" w:hAnsi="Arial" w:cs="Arial"/>
            <w:sz w:val="24"/>
            <w:szCs w:val="24"/>
            <w:lang w:val="es-CO"/>
          </w:rPr>
          <w:t xml:space="preserve">afectando </w:t>
        </w:r>
      </w:ins>
      <w:del w:id="182" w:author="JORGE" w:date="2011-02-20T10:38:00Z">
        <w:r w:rsidDel="00535719">
          <w:rPr>
            <w:rFonts w:ascii="Arial" w:hAnsi="Arial" w:cs="Arial"/>
            <w:sz w:val="24"/>
            <w:szCs w:val="24"/>
            <w:lang w:val="es-CO"/>
          </w:rPr>
          <w:delText>cuya</w:delText>
        </w:r>
      </w:del>
      <w:r>
        <w:rPr>
          <w:rFonts w:ascii="Arial" w:hAnsi="Arial" w:cs="Arial"/>
          <w:sz w:val="24"/>
          <w:szCs w:val="24"/>
          <w:lang w:val="es-CO"/>
        </w:rPr>
        <w:t xml:space="preserve"> </w:t>
      </w:r>
      <w:ins w:id="183" w:author="JORGE" w:date="2011-02-20T16:38:00Z">
        <w:r w:rsidR="003F411B">
          <w:rPr>
            <w:rFonts w:ascii="Arial" w:hAnsi="Arial" w:cs="Arial"/>
            <w:sz w:val="24"/>
            <w:szCs w:val="24"/>
            <w:lang w:val="es-CO"/>
          </w:rPr>
          <w:t xml:space="preserve">el derecho de propiedad </w:t>
        </w:r>
      </w:ins>
      <w:del w:id="184" w:author="JORGE" w:date="2011-02-20T16:39:00Z">
        <w:r w:rsidDel="003F411B">
          <w:rPr>
            <w:rFonts w:ascii="Arial" w:hAnsi="Arial" w:cs="Arial"/>
            <w:sz w:val="24"/>
            <w:szCs w:val="24"/>
            <w:lang w:val="es-CO"/>
          </w:rPr>
          <w:delText xml:space="preserve">titularidad </w:delText>
        </w:r>
      </w:del>
      <w:del w:id="185" w:author="JORGE" w:date="2011-02-20T10:38:00Z">
        <w:r w:rsidDel="00535719">
          <w:rPr>
            <w:rFonts w:ascii="Arial" w:hAnsi="Arial" w:cs="Arial"/>
            <w:sz w:val="24"/>
            <w:szCs w:val="24"/>
            <w:lang w:val="es-CO"/>
          </w:rPr>
          <w:delText xml:space="preserve">es </w:delText>
        </w:r>
      </w:del>
      <w:r>
        <w:rPr>
          <w:rFonts w:ascii="Arial" w:hAnsi="Arial" w:cs="Arial"/>
          <w:sz w:val="24"/>
          <w:szCs w:val="24"/>
          <w:lang w:val="es-CO"/>
        </w:rPr>
        <w:t>de mi representada</w:t>
      </w:r>
      <w:ins w:id="186" w:author="JORGE" w:date="2011-02-20T10:38:00Z">
        <w:r w:rsidR="00535719">
          <w:rPr>
            <w:rFonts w:ascii="Arial" w:hAnsi="Arial" w:cs="Arial"/>
            <w:sz w:val="24"/>
            <w:szCs w:val="24"/>
            <w:lang w:val="es-CO"/>
          </w:rPr>
          <w:t xml:space="preserve">, medida que fue </w:t>
        </w:r>
      </w:ins>
      <w:del w:id="187" w:author="USER" w:date="2011-02-21T15:36:00Z">
        <w:r w:rsidDel="00CD5130">
          <w:rPr>
            <w:rFonts w:ascii="Arial" w:hAnsi="Arial" w:cs="Arial"/>
            <w:sz w:val="24"/>
            <w:szCs w:val="24"/>
            <w:lang w:val="es-CO"/>
          </w:rPr>
          <w:delText xml:space="preserve"> </w:delText>
        </w:r>
      </w:del>
      <w:ins w:id="188" w:author="JORGE" w:date="2011-02-20T10:39:00Z">
        <w:r w:rsidR="00535719">
          <w:rPr>
            <w:rFonts w:ascii="Arial" w:hAnsi="Arial" w:cs="Arial"/>
            <w:sz w:val="24"/>
            <w:szCs w:val="24"/>
            <w:lang w:val="es-CO"/>
          </w:rPr>
          <w:t xml:space="preserve">comunicada </w:t>
        </w:r>
      </w:ins>
      <w:del w:id="189" w:author="JORGE" w:date="2011-02-20T10:38:00Z">
        <w:r w:rsidDel="00535719">
          <w:rPr>
            <w:rFonts w:ascii="Arial" w:hAnsi="Arial" w:cs="Arial"/>
            <w:sz w:val="24"/>
            <w:szCs w:val="24"/>
            <w:lang w:val="es-CO"/>
          </w:rPr>
          <w:delText xml:space="preserve">comunicándosele dicha medida </w:delText>
        </w:r>
      </w:del>
      <w:ins w:id="190" w:author="JORGE" w:date="2011-02-20T16:39:00Z">
        <w:del w:id="191" w:author="USER" w:date="2011-02-21T15:36:00Z">
          <w:r w:rsidR="003F411B" w:rsidDel="00CD5130">
            <w:rPr>
              <w:rFonts w:ascii="Arial" w:hAnsi="Arial" w:cs="Arial"/>
              <w:sz w:val="24"/>
              <w:szCs w:val="24"/>
              <w:lang w:val="es-CO"/>
            </w:rPr>
            <w:delText xml:space="preserve"> </w:delText>
          </w:r>
        </w:del>
        <w:r w:rsidR="003F411B">
          <w:rPr>
            <w:rFonts w:ascii="Arial" w:hAnsi="Arial" w:cs="Arial"/>
            <w:sz w:val="24"/>
            <w:szCs w:val="24"/>
            <w:lang w:val="es-CO"/>
          </w:rPr>
          <w:t xml:space="preserve">por el Juzgado 29 </w:t>
        </w:r>
      </w:ins>
      <w:r w:rsidRPr="0060096D">
        <w:rPr>
          <w:rFonts w:ascii="Arial" w:hAnsi="Arial" w:cs="Arial"/>
          <w:sz w:val="24"/>
          <w:szCs w:val="24"/>
          <w:lang w:val="es-CO"/>
        </w:rPr>
        <w:t xml:space="preserve">a </w:t>
      </w:r>
      <w:ins w:id="192" w:author="JORGE" w:date="2011-02-20T16:40:00Z">
        <w:r w:rsidR="003F411B">
          <w:rPr>
            <w:rFonts w:ascii="Arial" w:hAnsi="Arial" w:cs="Arial"/>
            <w:sz w:val="24"/>
            <w:szCs w:val="24"/>
            <w:lang w:val="es-CO"/>
          </w:rPr>
          <w:t>L</w:t>
        </w:r>
      </w:ins>
      <w:del w:id="193" w:author="JORGE" w:date="2011-02-20T16:40:00Z">
        <w:r w:rsidRPr="0060096D" w:rsidDel="003F411B">
          <w:rPr>
            <w:rFonts w:ascii="Arial" w:hAnsi="Arial" w:cs="Arial"/>
            <w:sz w:val="24"/>
            <w:szCs w:val="24"/>
            <w:lang w:val="es-CO"/>
          </w:rPr>
          <w:delText>l</w:delText>
        </w:r>
      </w:del>
      <w:r w:rsidRPr="0060096D">
        <w:rPr>
          <w:rFonts w:ascii="Arial" w:hAnsi="Arial" w:cs="Arial"/>
          <w:sz w:val="24"/>
          <w:szCs w:val="24"/>
          <w:lang w:val="es-CO"/>
        </w:rPr>
        <w:t xml:space="preserve">a </w:t>
      </w:r>
      <w:ins w:id="194" w:author="JORGE" w:date="2011-02-20T16:40:00Z">
        <w:r w:rsidR="003F411B">
          <w:rPr>
            <w:rFonts w:ascii="Arial" w:hAnsi="Arial" w:cs="Arial"/>
            <w:sz w:val="24"/>
            <w:szCs w:val="24"/>
            <w:lang w:val="es-CO"/>
          </w:rPr>
          <w:t>S</w:t>
        </w:r>
        <w:r w:rsidR="003F411B">
          <w:rPr>
            <w:rFonts w:ascii="Arial" w:hAnsi="Arial" w:cs="Arial"/>
            <w:sz w:val="24"/>
            <w:szCs w:val="24"/>
            <w:u w:val="single"/>
            <w:lang w:val="es-CO"/>
          </w:rPr>
          <w:t xml:space="preserve">uperintendencia </w:t>
        </w:r>
      </w:ins>
      <w:del w:id="195" w:author="JORGE" w:date="2011-02-20T16:40:00Z">
        <w:r w:rsidRPr="0060096D" w:rsidDel="003F411B">
          <w:rPr>
            <w:rFonts w:ascii="Arial" w:hAnsi="Arial" w:cs="Arial"/>
            <w:sz w:val="24"/>
            <w:szCs w:val="24"/>
            <w:lang w:val="es-CO"/>
          </w:rPr>
          <w:delText xml:space="preserve">SUPERINTENDENCIA DE INDUSTRIA Y COMERCIO </w:delText>
        </w:r>
      </w:del>
      <w:r w:rsidRPr="0060096D">
        <w:rPr>
          <w:rFonts w:ascii="Arial" w:hAnsi="Arial" w:cs="Arial"/>
          <w:sz w:val="24"/>
          <w:szCs w:val="24"/>
          <w:lang w:val="es-CO"/>
        </w:rPr>
        <w:t>mediante oficio No. 400 del 15 de mayo de 2010 y al I</w:t>
      </w:r>
      <w:r w:rsidR="007D2F2F" w:rsidRPr="0060096D">
        <w:rPr>
          <w:rFonts w:ascii="Arial" w:hAnsi="Arial" w:cs="Arial"/>
          <w:sz w:val="24"/>
          <w:szCs w:val="24"/>
          <w:lang w:val="es-CO"/>
        </w:rPr>
        <w:t xml:space="preserve">nstituto </w:t>
      </w:r>
      <w:del w:id="196" w:author="JORGE" w:date="2011-02-20T22:30:00Z">
        <w:r w:rsidR="007D2F2F" w:rsidRPr="0060096D" w:rsidDel="007D2F2F">
          <w:rPr>
            <w:rFonts w:ascii="Arial" w:hAnsi="Arial" w:cs="Arial"/>
            <w:sz w:val="24"/>
            <w:szCs w:val="24"/>
            <w:lang w:val="es-CO"/>
          </w:rPr>
          <w:delText>n</w:delText>
        </w:r>
      </w:del>
      <w:ins w:id="197" w:author="JORGE" w:date="2011-02-20T22:31:00Z">
        <w:r w:rsidR="007D2F2F">
          <w:rPr>
            <w:rFonts w:ascii="Arial" w:hAnsi="Arial" w:cs="Arial"/>
            <w:sz w:val="24"/>
            <w:szCs w:val="24"/>
            <w:lang w:val="es-CO"/>
          </w:rPr>
          <w:t>N</w:t>
        </w:r>
      </w:ins>
      <w:r w:rsidR="007D2F2F" w:rsidRPr="0060096D">
        <w:rPr>
          <w:rFonts w:ascii="Arial" w:hAnsi="Arial" w:cs="Arial"/>
          <w:sz w:val="24"/>
          <w:szCs w:val="24"/>
          <w:lang w:val="es-CO"/>
        </w:rPr>
        <w:t xml:space="preserve">acional de </w:t>
      </w:r>
      <w:del w:id="198" w:author="JORGE" w:date="2011-02-20T22:31:00Z">
        <w:r w:rsidR="007D2F2F" w:rsidRPr="0060096D" w:rsidDel="007D2F2F">
          <w:rPr>
            <w:rFonts w:ascii="Arial" w:hAnsi="Arial" w:cs="Arial"/>
            <w:sz w:val="24"/>
            <w:szCs w:val="24"/>
            <w:lang w:val="es-CO"/>
          </w:rPr>
          <w:delText>v</w:delText>
        </w:r>
      </w:del>
      <w:ins w:id="199" w:author="JORGE" w:date="2011-02-20T22:31:00Z">
        <w:r w:rsidR="007D2F2F">
          <w:rPr>
            <w:rFonts w:ascii="Arial" w:hAnsi="Arial" w:cs="Arial"/>
            <w:sz w:val="24"/>
            <w:szCs w:val="24"/>
            <w:lang w:val="es-CO"/>
          </w:rPr>
          <w:t>V</w:t>
        </w:r>
      </w:ins>
      <w:r w:rsidR="007D2F2F" w:rsidRPr="0060096D">
        <w:rPr>
          <w:rFonts w:ascii="Arial" w:hAnsi="Arial" w:cs="Arial"/>
          <w:sz w:val="24"/>
          <w:szCs w:val="24"/>
          <w:lang w:val="es-CO"/>
        </w:rPr>
        <w:t xml:space="preserve">igilancia de </w:t>
      </w:r>
      <w:del w:id="200" w:author="JORGE" w:date="2011-02-20T22:31:00Z">
        <w:r w:rsidR="007D2F2F" w:rsidRPr="0060096D" w:rsidDel="007D2F2F">
          <w:rPr>
            <w:rFonts w:ascii="Arial" w:hAnsi="Arial" w:cs="Arial"/>
            <w:sz w:val="24"/>
            <w:szCs w:val="24"/>
            <w:lang w:val="es-CO"/>
          </w:rPr>
          <w:delText>m</w:delText>
        </w:r>
      </w:del>
      <w:ins w:id="201" w:author="JORGE" w:date="2011-02-20T22:31:00Z">
        <w:r w:rsidR="007D2F2F">
          <w:rPr>
            <w:rFonts w:ascii="Arial" w:hAnsi="Arial" w:cs="Arial"/>
            <w:sz w:val="24"/>
            <w:szCs w:val="24"/>
            <w:lang w:val="es-CO"/>
          </w:rPr>
          <w:t>M</w:t>
        </w:r>
      </w:ins>
      <w:r w:rsidR="007D2F2F" w:rsidRPr="0060096D">
        <w:rPr>
          <w:rFonts w:ascii="Arial" w:hAnsi="Arial" w:cs="Arial"/>
          <w:sz w:val="24"/>
          <w:szCs w:val="24"/>
          <w:lang w:val="es-CO"/>
        </w:rPr>
        <w:t xml:space="preserve">edicamentos y </w:t>
      </w:r>
      <w:del w:id="202" w:author="JORGE" w:date="2011-02-20T22:31:00Z">
        <w:r w:rsidR="007D2F2F" w:rsidRPr="0060096D" w:rsidDel="007D2F2F">
          <w:rPr>
            <w:rFonts w:ascii="Arial" w:hAnsi="Arial" w:cs="Arial"/>
            <w:sz w:val="24"/>
            <w:szCs w:val="24"/>
            <w:lang w:val="es-CO"/>
          </w:rPr>
          <w:delText>a</w:delText>
        </w:r>
      </w:del>
      <w:ins w:id="203" w:author="JORGE" w:date="2011-02-20T22:31:00Z">
        <w:r w:rsidR="007D2F2F">
          <w:rPr>
            <w:rFonts w:ascii="Arial" w:hAnsi="Arial" w:cs="Arial"/>
            <w:sz w:val="24"/>
            <w:szCs w:val="24"/>
            <w:lang w:val="es-CO"/>
          </w:rPr>
          <w:t>A</w:t>
        </w:r>
      </w:ins>
      <w:r w:rsidR="007D2F2F" w:rsidRPr="0060096D">
        <w:rPr>
          <w:rFonts w:ascii="Arial" w:hAnsi="Arial" w:cs="Arial"/>
          <w:sz w:val="24"/>
          <w:szCs w:val="24"/>
          <w:lang w:val="es-CO"/>
        </w:rPr>
        <w:t xml:space="preserve">limentos </w:t>
      </w:r>
      <w:r w:rsidR="007D2F2F">
        <w:rPr>
          <w:rFonts w:ascii="Arial" w:hAnsi="Arial" w:cs="Arial"/>
          <w:sz w:val="24"/>
          <w:szCs w:val="24"/>
          <w:lang w:val="es-CO"/>
        </w:rPr>
        <w:t>“</w:t>
      </w:r>
      <w:del w:id="204" w:author="JORGE" w:date="2011-02-20T22:31:00Z">
        <w:r w:rsidR="007D2F2F" w:rsidDel="007D2F2F">
          <w:rPr>
            <w:rFonts w:ascii="Arial" w:hAnsi="Arial" w:cs="Arial"/>
            <w:sz w:val="24"/>
            <w:szCs w:val="24"/>
            <w:lang w:val="es-CO"/>
          </w:rPr>
          <w:delText>i</w:delText>
        </w:r>
      </w:del>
      <w:ins w:id="205" w:author="JORGE" w:date="2011-02-20T22:31:00Z">
        <w:r w:rsidR="007D2F2F">
          <w:rPr>
            <w:rFonts w:ascii="Arial" w:hAnsi="Arial" w:cs="Arial"/>
            <w:sz w:val="24"/>
            <w:szCs w:val="24"/>
            <w:lang w:val="es-CO"/>
          </w:rPr>
          <w:t>I</w:t>
        </w:r>
      </w:ins>
      <w:r w:rsidR="007D2F2F">
        <w:rPr>
          <w:rFonts w:ascii="Arial" w:hAnsi="Arial" w:cs="Arial"/>
          <w:sz w:val="24"/>
          <w:szCs w:val="24"/>
          <w:lang w:val="es-CO"/>
        </w:rPr>
        <w:t>nvima</w:t>
      </w:r>
      <w:r>
        <w:rPr>
          <w:rFonts w:ascii="Arial" w:hAnsi="Arial" w:cs="Arial"/>
          <w:sz w:val="24"/>
          <w:szCs w:val="24"/>
          <w:lang w:val="es-CO"/>
        </w:rPr>
        <w:t xml:space="preserve">” </w:t>
      </w:r>
      <w:ins w:id="206" w:author="JORGE" w:date="2011-02-20T16:41:00Z">
        <w:r w:rsidR="007D2F2F">
          <w:rPr>
            <w:rFonts w:ascii="Arial" w:hAnsi="Arial" w:cs="Arial"/>
            <w:sz w:val="24"/>
            <w:szCs w:val="24"/>
            <w:lang w:val="es-CO"/>
          </w:rPr>
          <w:t>(</w:t>
        </w:r>
      </w:ins>
      <w:ins w:id="207" w:author="JORGE" w:date="2011-02-20T22:31:00Z">
        <w:r w:rsidR="007D2F2F">
          <w:rPr>
            <w:rFonts w:ascii="Arial" w:hAnsi="Arial" w:cs="Arial"/>
            <w:sz w:val="24"/>
            <w:szCs w:val="24"/>
            <w:lang w:val="es-CO"/>
          </w:rPr>
          <w:t>e</w:t>
        </w:r>
      </w:ins>
      <w:ins w:id="208" w:author="JORGE" w:date="2011-02-20T16:41:00Z">
        <w:r w:rsidR="003F411B">
          <w:rPr>
            <w:rFonts w:ascii="Arial" w:hAnsi="Arial" w:cs="Arial"/>
            <w:sz w:val="24"/>
            <w:szCs w:val="24"/>
            <w:lang w:val="es-CO"/>
          </w:rPr>
          <w:t>n adelan</w:t>
        </w:r>
      </w:ins>
      <w:ins w:id="209" w:author="USER" w:date="2011-02-21T15:36:00Z">
        <w:r w:rsidR="00CD5130">
          <w:rPr>
            <w:rFonts w:ascii="Arial" w:hAnsi="Arial" w:cs="Arial"/>
            <w:sz w:val="24"/>
            <w:szCs w:val="24"/>
            <w:lang w:val="es-CO"/>
          </w:rPr>
          <w:t>t</w:t>
        </w:r>
      </w:ins>
      <w:ins w:id="210" w:author="JORGE" w:date="2011-02-20T16:41:00Z">
        <w:r w:rsidR="003F411B">
          <w:rPr>
            <w:rFonts w:ascii="Arial" w:hAnsi="Arial" w:cs="Arial"/>
            <w:sz w:val="24"/>
            <w:szCs w:val="24"/>
            <w:lang w:val="es-CO"/>
          </w:rPr>
          <w:t xml:space="preserve">e El Instituto) </w:t>
        </w:r>
      </w:ins>
      <w:r w:rsidRPr="0060096D">
        <w:rPr>
          <w:rFonts w:ascii="Arial" w:hAnsi="Arial" w:cs="Arial"/>
          <w:sz w:val="24"/>
          <w:szCs w:val="24"/>
          <w:lang w:val="es-CO"/>
        </w:rPr>
        <w:t>con oficio No. 401 de la misma fecha</w:t>
      </w:r>
      <w:ins w:id="211" w:author="JORGE" w:date="2011-02-20T10:41:00Z">
        <w:r w:rsidR="00535719">
          <w:rPr>
            <w:rFonts w:ascii="Arial" w:hAnsi="Arial" w:cs="Arial"/>
            <w:sz w:val="24"/>
            <w:szCs w:val="24"/>
            <w:lang w:val="es-CO"/>
          </w:rPr>
          <w:t>.</w:t>
        </w:r>
      </w:ins>
    </w:p>
    <w:p w:rsidR="00000000" w:rsidRDefault="00761963">
      <w:pPr>
        <w:pStyle w:val="Prrafodelista"/>
        <w:ind w:left="284"/>
        <w:jc w:val="both"/>
        <w:rPr>
          <w:ins w:id="212" w:author="JORGE" w:date="2011-02-20T10:41:00Z"/>
          <w:rFonts w:ascii="Arial" w:hAnsi="Arial" w:cs="Arial"/>
          <w:sz w:val="24"/>
          <w:szCs w:val="24"/>
          <w:lang w:val="es-CO"/>
        </w:rPr>
        <w:pPrChange w:id="213" w:author="JORGE" w:date="2011-02-20T10:41:00Z">
          <w:pPr>
            <w:pStyle w:val="Prrafodelista"/>
            <w:numPr>
              <w:numId w:val="2"/>
            </w:numPr>
            <w:ind w:left="284" w:hanging="284"/>
            <w:jc w:val="both"/>
          </w:pPr>
        </w:pPrChange>
      </w:pPr>
    </w:p>
    <w:p w:rsidR="00CD5130" w:rsidRDefault="00535719" w:rsidP="008B29FE">
      <w:pPr>
        <w:pStyle w:val="Prrafodelista"/>
        <w:numPr>
          <w:ilvl w:val="0"/>
          <w:numId w:val="2"/>
          <w:numberingChange w:id="214" w:author="Unknown" w:date="2011-01-12T16:35:00Z" w:original="%1:3:0:."/>
        </w:numPr>
        <w:ind w:left="284" w:hanging="284"/>
        <w:jc w:val="both"/>
        <w:rPr>
          <w:ins w:id="215" w:author="USER" w:date="2011-02-21T15:43:00Z"/>
          <w:rFonts w:ascii="Arial" w:hAnsi="Arial" w:cs="Arial"/>
          <w:sz w:val="24"/>
          <w:szCs w:val="24"/>
          <w:lang w:val="es-CO"/>
        </w:rPr>
      </w:pPr>
      <w:ins w:id="216" w:author="JORGE" w:date="2011-02-20T10:41:00Z">
        <w:del w:id="217" w:author="USER" w:date="2011-02-21T15:37:00Z">
          <w:r w:rsidDel="00CD5130">
            <w:rPr>
              <w:rFonts w:ascii="Arial" w:hAnsi="Arial" w:cs="Arial"/>
              <w:sz w:val="24"/>
              <w:szCs w:val="24"/>
              <w:lang w:val="es-CO"/>
            </w:rPr>
            <w:delText xml:space="preserve">4. </w:delText>
          </w:r>
        </w:del>
      </w:ins>
      <w:del w:id="218" w:author="JORGE" w:date="2011-02-20T10:41:00Z">
        <w:r w:rsidR="00232254" w:rsidDel="00535719">
          <w:rPr>
            <w:rFonts w:ascii="Arial" w:hAnsi="Arial" w:cs="Arial"/>
            <w:sz w:val="24"/>
            <w:szCs w:val="24"/>
            <w:lang w:val="es-CO"/>
          </w:rPr>
          <w:delText xml:space="preserve">, sin que la sociedad </w:delText>
        </w:r>
      </w:del>
      <w:del w:id="219" w:author="USER" w:date="2011-02-21T15:37:00Z">
        <w:r w:rsidR="00232254" w:rsidDel="00CD5130">
          <w:rPr>
            <w:rFonts w:ascii="Arial" w:hAnsi="Arial" w:cs="Arial"/>
            <w:sz w:val="24"/>
            <w:szCs w:val="24"/>
            <w:lang w:val="es-CO"/>
          </w:rPr>
          <w:delText>L</w:delText>
        </w:r>
      </w:del>
      <w:ins w:id="220" w:author="USER" w:date="2011-02-21T15:37:00Z">
        <w:r w:rsidR="00CD5130">
          <w:rPr>
            <w:rFonts w:ascii="Arial" w:hAnsi="Arial" w:cs="Arial"/>
            <w:sz w:val="24"/>
            <w:szCs w:val="24"/>
            <w:lang w:val="es-CO"/>
          </w:rPr>
          <w:t xml:space="preserve">La </w:t>
        </w:r>
      </w:ins>
      <w:ins w:id="221" w:author="JORGE" w:date="2011-02-20T16:41:00Z">
        <w:r w:rsidR="003F411B">
          <w:rPr>
            <w:rFonts w:ascii="Arial" w:hAnsi="Arial" w:cs="Arial"/>
            <w:sz w:val="24"/>
            <w:szCs w:val="24"/>
            <w:lang w:val="es-CO"/>
          </w:rPr>
          <w:t>Sociedad</w:t>
        </w:r>
      </w:ins>
      <w:del w:id="222" w:author="JORGE" w:date="2011-02-20T16:41:00Z">
        <w:r w:rsidR="00232254" w:rsidDel="003F411B">
          <w:rPr>
            <w:rFonts w:ascii="Arial" w:hAnsi="Arial" w:cs="Arial"/>
            <w:sz w:val="24"/>
            <w:szCs w:val="24"/>
            <w:lang w:val="es-CO"/>
          </w:rPr>
          <w:delText>ABORATORIOS SIEGFRIED S.A.</w:delText>
        </w:r>
      </w:del>
      <w:r w:rsidR="00232254">
        <w:rPr>
          <w:rFonts w:ascii="Arial" w:hAnsi="Arial" w:cs="Arial"/>
          <w:sz w:val="24"/>
          <w:szCs w:val="24"/>
          <w:lang w:val="es-CO"/>
        </w:rPr>
        <w:t xml:space="preserve">, titular de los registros marcarios </w:t>
      </w:r>
      <w:ins w:id="223" w:author="JORGE" w:date="2011-02-20T10:41:00Z">
        <w:r>
          <w:rPr>
            <w:rFonts w:ascii="Arial" w:hAnsi="Arial" w:cs="Arial"/>
            <w:sz w:val="24"/>
            <w:szCs w:val="24"/>
            <w:lang w:val="es-CO"/>
          </w:rPr>
          <w:t xml:space="preserve">no fue </w:t>
        </w:r>
      </w:ins>
      <w:del w:id="224" w:author="JORGE" w:date="2011-02-20T10:41:00Z">
        <w:r w:rsidR="00232254" w:rsidDel="00535719">
          <w:rPr>
            <w:rFonts w:ascii="Arial" w:hAnsi="Arial" w:cs="Arial"/>
            <w:sz w:val="24"/>
            <w:szCs w:val="24"/>
            <w:lang w:val="es-CO"/>
          </w:rPr>
          <w:delText xml:space="preserve">hubiese  sido </w:delText>
        </w:r>
      </w:del>
      <w:r w:rsidR="00232254">
        <w:rPr>
          <w:rFonts w:ascii="Arial" w:hAnsi="Arial" w:cs="Arial"/>
          <w:sz w:val="24"/>
          <w:szCs w:val="24"/>
          <w:lang w:val="es-CO"/>
        </w:rPr>
        <w:t xml:space="preserve">citada por el Juzgado </w:t>
      </w:r>
      <w:ins w:id="225" w:author="JORGE" w:date="2011-02-20T16:41:00Z">
        <w:r w:rsidR="003F411B">
          <w:rPr>
            <w:rFonts w:ascii="Arial" w:hAnsi="Arial" w:cs="Arial"/>
            <w:sz w:val="24"/>
            <w:szCs w:val="24"/>
            <w:lang w:val="es-CO"/>
          </w:rPr>
          <w:t>29 como debió hacer</w:t>
        </w:r>
        <w:del w:id="226" w:author="USER" w:date="2011-02-21T15:37:00Z">
          <w:r w:rsidR="003F411B" w:rsidDel="00CD5130">
            <w:rPr>
              <w:rFonts w:ascii="Arial" w:hAnsi="Arial" w:cs="Arial"/>
              <w:sz w:val="24"/>
              <w:szCs w:val="24"/>
              <w:lang w:val="es-CO"/>
            </w:rPr>
            <w:delText>e</w:delText>
          </w:r>
        </w:del>
        <w:r w:rsidR="003F411B">
          <w:rPr>
            <w:rFonts w:ascii="Arial" w:hAnsi="Arial" w:cs="Arial"/>
            <w:sz w:val="24"/>
            <w:szCs w:val="24"/>
            <w:lang w:val="es-CO"/>
          </w:rPr>
          <w:t xml:space="preserve">lo </w:t>
        </w:r>
      </w:ins>
      <w:r w:rsidR="00232254">
        <w:rPr>
          <w:rFonts w:ascii="Arial" w:hAnsi="Arial" w:cs="Arial"/>
          <w:sz w:val="24"/>
          <w:szCs w:val="24"/>
          <w:lang w:val="es-CO"/>
        </w:rPr>
        <w:t xml:space="preserve">a la audiencia preliminar que </w:t>
      </w:r>
      <w:ins w:id="227" w:author="JORGE" w:date="2011-02-20T10:42:00Z">
        <w:r>
          <w:rPr>
            <w:rFonts w:ascii="Arial" w:hAnsi="Arial" w:cs="Arial"/>
            <w:sz w:val="24"/>
            <w:szCs w:val="24"/>
            <w:lang w:val="es-CO"/>
          </w:rPr>
          <w:t xml:space="preserve">se </w:t>
        </w:r>
      </w:ins>
      <w:r w:rsidR="00232254">
        <w:rPr>
          <w:rFonts w:ascii="Arial" w:hAnsi="Arial" w:cs="Arial"/>
          <w:sz w:val="24"/>
          <w:szCs w:val="24"/>
          <w:lang w:val="es-CO"/>
        </w:rPr>
        <w:t xml:space="preserve">realizó en la sede del </w:t>
      </w:r>
      <w:ins w:id="228" w:author="JORGE" w:date="2011-02-20T22:32:00Z">
        <w:r w:rsidR="00DF5CD9">
          <w:rPr>
            <w:rFonts w:ascii="Arial" w:hAnsi="Arial" w:cs="Arial"/>
            <w:sz w:val="24"/>
            <w:szCs w:val="24"/>
            <w:lang w:val="es-CO"/>
          </w:rPr>
          <w:t xml:space="preserve">despacho </w:t>
        </w:r>
      </w:ins>
      <w:del w:id="229" w:author="JORGE" w:date="2011-02-20T16:42:00Z">
        <w:r w:rsidR="00232254" w:rsidDel="003F411B">
          <w:rPr>
            <w:rFonts w:ascii="Arial" w:hAnsi="Arial" w:cs="Arial"/>
            <w:sz w:val="24"/>
            <w:szCs w:val="24"/>
            <w:lang w:val="es-CO"/>
          </w:rPr>
          <w:delText xml:space="preserve">JUZGADO </w:delText>
        </w:r>
      </w:del>
      <w:r w:rsidR="003F411B">
        <w:rPr>
          <w:rFonts w:ascii="Arial" w:hAnsi="Arial" w:cs="Arial"/>
          <w:sz w:val="24"/>
          <w:szCs w:val="24"/>
          <w:lang w:val="es-CO"/>
        </w:rPr>
        <w:t xml:space="preserve">adscrito a la </w:t>
      </w:r>
      <w:del w:id="230" w:author="JORGE" w:date="2011-02-20T16:42:00Z">
        <w:r w:rsidR="003F411B" w:rsidDel="003F411B">
          <w:rPr>
            <w:rFonts w:ascii="Arial" w:hAnsi="Arial" w:cs="Arial"/>
            <w:sz w:val="24"/>
            <w:szCs w:val="24"/>
            <w:lang w:val="es-CO"/>
          </w:rPr>
          <w:delText>u</w:delText>
        </w:r>
      </w:del>
      <w:ins w:id="231" w:author="JORGE" w:date="2011-02-20T16:43:00Z">
        <w:r w:rsidR="003F411B">
          <w:rPr>
            <w:rFonts w:ascii="Arial" w:hAnsi="Arial" w:cs="Arial"/>
            <w:sz w:val="24"/>
            <w:szCs w:val="24"/>
            <w:lang w:val="es-CO"/>
          </w:rPr>
          <w:t>U</w:t>
        </w:r>
      </w:ins>
      <w:r w:rsidR="003F411B">
        <w:rPr>
          <w:rFonts w:ascii="Arial" w:hAnsi="Arial" w:cs="Arial"/>
          <w:sz w:val="24"/>
          <w:szCs w:val="24"/>
          <w:lang w:val="es-CO"/>
        </w:rPr>
        <w:t xml:space="preserve">ri de </w:t>
      </w:r>
      <w:del w:id="232" w:author="JORGE" w:date="2011-02-20T16:42:00Z">
        <w:r w:rsidR="003F411B" w:rsidDel="003F411B">
          <w:rPr>
            <w:rFonts w:ascii="Arial" w:hAnsi="Arial" w:cs="Arial"/>
            <w:sz w:val="24"/>
            <w:szCs w:val="24"/>
            <w:lang w:val="es-CO"/>
          </w:rPr>
          <w:delText>u</w:delText>
        </w:r>
      </w:del>
      <w:ins w:id="233" w:author="JORGE" w:date="2011-02-20T16:43:00Z">
        <w:r w:rsidR="003F411B">
          <w:rPr>
            <w:rFonts w:ascii="Arial" w:hAnsi="Arial" w:cs="Arial"/>
            <w:sz w:val="24"/>
            <w:szCs w:val="24"/>
            <w:lang w:val="es-CO"/>
          </w:rPr>
          <w:t>U</w:t>
        </w:r>
      </w:ins>
      <w:r w:rsidR="003F411B">
        <w:rPr>
          <w:rFonts w:ascii="Arial" w:hAnsi="Arial" w:cs="Arial"/>
          <w:sz w:val="24"/>
          <w:szCs w:val="24"/>
          <w:lang w:val="es-CO"/>
        </w:rPr>
        <w:t>saquén</w:t>
      </w:r>
      <w:r w:rsidR="00232254">
        <w:rPr>
          <w:rFonts w:ascii="Arial" w:hAnsi="Arial" w:cs="Arial"/>
          <w:sz w:val="24"/>
          <w:szCs w:val="24"/>
          <w:lang w:val="es-CO"/>
        </w:rPr>
        <w:t xml:space="preserve"> y no </w:t>
      </w:r>
      <w:del w:id="234" w:author="JORGE" w:date="2011-02-20T16:43:00Z">
        <w:r w:rsidR="00232254" w:rsidDel="003F411B">
          <w:rPr>
            <w:rFonts w:ascii="Arial" w:hAnsi="Arial" w:cs="Arial"/>
            <w:sz w:val="24"/>
            <w:szCs w:val="24"/>
            <w:lang w:val="es-CO"/>
          </w:rPr>
          <w:delText>en</w:delText>
        </w:r>
      </w:del>
      <w:ins w:id="235" w:author="JORGE" w:date="2011-02-20T16:43:00Z">
        <w:r w:rsidR="003F411B">
          <w:rPr>
            <w:rFonts w:ascii="Arial" w:hAnsi="Arial" w:cs="Arial"/>
            <w:sz w:val="24"/>
            <w:szCs w:val="24"/>
            <w:lang w:val="es-CO"/>
          </w:rPr>
          <w:t xml:space="preserve"> de</w:t>
        </w:r>
      </w:ins>
      <w:r w:rsidR="00232254">
        <w:rPr>
          <w:rFonts w:ascii="Arial" w:hAnsi="Arial" w:cs="Arial"/>
          <w:sz w:val="24"/>
          <w:szCs w:val="24"/>
          <w:lang w:val="es-CO"/>
        </w:rPr>
        <w:t xml:space="preserve"> los Juzgados destinados para atender </w:t>
      </w:r>
      <w:del w:id="236" w:author="USER" w:date="2011-02-21T15:37:00Z">
        <w:r w:rsidR="00232254" w:rsidDel="00CD5130">
          <w:rPr>
            <w:rFonts w:ascii="Arial" w:hAnsi="Arial" w:cs="Arial"/>
            <w:sz w:val="24"/>
            <w:szCs w:val="24"/>
            <w:lang w:val="es-CO"/>
          </w:rPr>
          <w:delText xml:space="preserve"> </w:delText>
        </w:r>
      </w:del>
      <w:r w:rsidR="00232254">
        <w:rPr>
          <w:rFonts w:ascii="Arial" w:hAnsi="Arial" w:cs="Arial"/>
          <w:sz w:val="24"/>
          <w:szCs w:val="24"/>
          <w:lang w:val="es-CO"/>
        </w:rPr>
        <w:t>los asuntos de las Fiscalías adscritas  a la U</w:t>
      </w:r>
      <w:r w:rsidR="003F411B">
        <w:rPr>
          <w:rFonts w:ascii="Arial" w:hAnsi="Arial" w:cs="Arial"/>
          <w:sz w:val="24"/>
          <w:szCs w:val="24"/>
          <w:lang w:val="es-CO"/>
        </w:rPr>
        <w:t xml:space="preserve">nidad </w:t>
      </w:r>
      <w:ins w:id="237" w:author="JORGE" w:date="2011-02-20T16:43:00Z">
        <w:r w:rsidR="003F411B">
          <w:rPr>
            <w:rFonts w:ascii="Arial" w:hAnsi="Arial" w:cs="Arial"/>
            <w:sz w:val="24"/>
            <w:szCs w:val="24"/>
            <w:lang w:val="es-CO"/>
          </w:rPr>
          <w:t>P</w:t>
        </w:r>
      </w:ins>
      <w:del w:id="238" w:author="JORGE" w:date="2011-02-20T16:43:00Z">
        <w:r w:rsidR="003F411B" w:rsidDel="003F411B">
          <w:rPr>
            <w:rFonts w:ascii="Arial" w:hAnsi="Arial" w:cs="Arial"/>
            <w:sz w:val="24"/>
            <w:szCs w:val="24"/>
            <w:lang w:val="es-CO"/>
          </w:rPr>
          <w:delText>p</w:delText>
        </w:r>
      </w:del>
      <w:r w:rsidR="003F411B">
        <w:rPr>
          <w:rFonts w:ascii="Arial" w:hAnsi="Arial" w:cs="Arial"/>
          <w:sz w:val="24"/>
          <w:szCs w:val="24"/>
          <w:lang w:val="es-CO"/>
        </w:rPr>
        <w:t xml:space="preserve">rimera de </w:t>
      </w:r>
      <w:ins w:id="239" w:author="JORGE" w:date="2011-02-20T16:43:00Z">
        <w:r w:rsidR="003F411B">
          <w:rPr>
            <w:rFonts w:ascii="Arial" w:hAnsi="Arial" w:cs="Arial"/>
            <w:sz w:val="24"/>
            <w:szCs w:val="24"/>
            <w:lang w:val="es-CO"/>
          </w:rPr>
          <w:t>F</w:t>
        </w:r>
      </w:ins>
      <w:del w:id="240" w:author="JORGE" w:date="2011-02-20T16:43:00Z">
        <w:r w:rsidR="003F411B" w:rsidDel="003F411B">
          <w:rPr>
            <w:rFonts w:ascii="Arial" w:hAnsi="Arial" w:cs="Arial"/>
            <w:sz w:val="24"/>
            <w:szCs w:val="24"/>
            <w:lang w:val="es-CO"/>
          </w:rPr>
          <w:delText>f</w:delText>
        </w:r>
      </w:del>
      <w:r w:rsidR="003F411B">
        <w:rPr>
          <w:rFonts w:ascii="Arial" w:hAnsi="Arial" w:cs="Arial"/>
          <w:sz w:val="24"/>
          <w:szCs w:val="24"/>
          <w:lang w:val="es-CO"/>
        </w:rPr>
        <w:t xml:space="preserve">e </w:t>
      </w:r>
      <w:ins w:id="241" w:author="JORGE" w:date="2011-02-20T16:44:00Z">
        <w:r w:rsidR="003F411B">
          <w:rPr>
            <w:rFonts w:ascii="Arial" w:hAnsi="Arial" w:cs="Arial"/>
            <w:sz w:val="24"/>
            <w:szCs w:val="24"/>
            <w:lang w:val="es-CO"/>
          </w:rPr>
          <w:t>P</w:t>
        </w:r>
      </w:ins>
      <w:del w:id="242" w:author="JORGE" w:date="2011-02-20T16:44:00Z">
        <w:r w:rsidR="003F411B" w:rsidDel="003F411B">
          <w:rPr>
            <w:rFonts w:ascii="Arial" w:hAnsi="Arial" w:cs="Arial"/>
            <w:sz w:val="24"/>
            <w:szCs w:val="24"/>
            <w:lang w:val="es-CO"/>
          </w:rPr>
          <w:delText>p</w:delText>
        </w:r>
      </w:del>
      <w:r w:rsidR="003F411B">
        <w:rPr>
          <w:rFonts w:ascii="Arial" w:hAnsi="Arial" w:cs="Arial"/>
          <w:sz w:val="24"/>
          <w:szCs w:val="24"/>
          <w:lang w:val="es-CO"/>
        </w:rPr>
        <w:t xml:space="preserve">ública y </w:t>
      </w:r>
      <w:ins w:id="243" w:author="JORGE" w:date="2011-02-20T16:44:00Z">
        <w:r w:rsidR="003F411B">
          <w:rPr>
            <w:rFonts w:ascii="Arial" w:hAnsi="Arial" w:cs="Arial"/>
            <w:sz w:val="24"/>
            <w:szCs w:val="24"/>
            <w:lang w:val="es-CO"/>
          </w:rPr>
          <w:t>P</w:t>
        </w:r>
      </w:ins>
      <w:del w:id="244" w:author="JORGE" w:date="2011-02-20T16:44:00Z">
        <w:r w:rsidR="003F411B" w:rsidDel="003F411B">
          <w:rPr>
            <w:rFonts w:ascii="Arial" w:hAnsi="Arial" w:cs="Arial"/>
            <w:sz w:val="24"/>
            <w:szCs w:val="24"/>
            <w:lang w:val="es-CO"/>
          </w:rPr>
          <w:delText>p</w:delText>
        </w:r>
      </w:del>
      <w:r w:rsidR="003F411B">
        <w:rPr>
          <w:rFonts w:ascii="Arial" w:hAnsi="Arial" w:cs="Arial"/>
          <w:sz w:val="24"/>
          <w:szCs w:val="24"/>
          <w:lang w:val="es-CO"/>
        </w:rPr>
        <w:t xml:space="preserve">atrimonio </w:t>
      </w:r>
      <w:del w:id="245" w:author="JORGE" w:date="2011-02-20T16:44:00Z">
        <w:r w:rsidR="003F411B" w:rsidDel="003F411B">
          <w:rPr>
            <w:rFonts w:ascii="Arial" w:hAnsi="Arial" w:cs="Arial"/>
            <w:sz w:val="24"/>
            <w:szCs w:val="24"/>
            <w:lang w:val="es-CO"/>
          </w:rPr>
          <w:delText>e</w:delText>
        </w:r>
      </w:del>
      <w:ins w:id="246" w:author="JORGE" w:date="2011-02-20T16:44:00Z">
        <w:r w:rsidR="003F411B">
          <w:rPr>
            <w:rFonts w:ascii="Arial" w:hAnsi="Arial" w:cs="Arial"/>
            <w:sz w:val="24"/>
            <w:szCs w:val="24"/>
            <w:lang w:val="es-CO"/>
          </w:rPr>
          <w:t>E</w:t>
        </w:r>
      </w:ins>
      <w:r w:rsidR="003F411B">
        <w:rPr>
          <w:rFonts w:ascii="Arial" w:hAnsi="Arial" w:cs="Arial"/>
          <w:sz w:val="24"/>
          <w:szCs w:val="24"/>
          <w:lang w:val="es-CO"/>
        </w:rPr>
        <w:t>con</w:t>
      </w:r>
      <w:ins w:id="247" w:author="USER" w:date="2011-02-21T15:40:00Z">
        <w:r w:rsidR="00CD5130">
          <w:rPr>
            <w:rFonts w:ascii="Arial" w:hAnsi="Arial" w:cs="Arial"/>
            <w:sz w:val="24"/>
            <w:szCs w:val="24"/>
            <w:lang w:val="es-CO"/>
          </w:rPr>
          <w:t>ó</w:t>
        </w:r>
      </w:ins>
      <w:del w:id="248" w:author="USER" w:date="2011-02-21T15:40:00Z">
        <w:r w:rsidR="003F411B" w:rsidDel="00CD5130">
          <w:rPr>
            <w:rFonts w:ascii="Arial" w:hAnsi="Arial" w:cs="Arial"/>
            <w:sz w:val="24"/>
            <w:szCs w:val="24"/>
            <w:lang w:val="es-CO"/>
          </w:rPr>
          <w:delText>ö</w:delText>
        </w:r>
      </w:del>
      <w:r w:rsidR="003F411B">
        <w:rPr>
          <w:rFonts w:ascii="Arial" w:hAnsi="Arial" w:cs="Arial"/>
          <w:sz w:val="24"/>
          <w:szCs w:val="24"/>
          <w:lang w:val="es-CO"/>
        </w:rPr>
        <w:t xml:space="preserve">mico en </w:t>
      </w:r>
      <w:del w:id="249" w:author="JORGE" w:date="2011-02-20T16:44:00Z">
        <w:r w:rsidR="003F411B" w:rsidDel="003F411B">
          <w:rPr>
            <w:rFonts w:ascii="Arial" w:hAnsi="Arial" w:cs="Arial"/>
            <w:sz w:val="24"/>
            <w:szCs w:val="24"/>
            <w:lang w:val="es-CO"/>
          </w:rPr>
          <w:delText>b</w:delText>
        </w:r>
      </w:del>
      <w:ins w:id="250" w:author="JORGE" w:date="2011-02-20T16:44:00Z">
        <w:r w:rsidR="003F411B">
          <w:rPr>
            <w:rFonts w:ascii="Arial" w:hAnsi="Arial" w:cs="Arial"/>
            <w:sz w:val="24"/>
            <w:szCs w:val="24"/>
            <w:lang w:val="es-CO"/>
          </w:rPr>
          <w:t>B</w:t>
        </w:r>
      </w:ins>
      <w:r w:rsidR="003F411B">
        <w:rPr>
          <w:rFonts w:ascii="Arial" w:hAnsi="Arial" w:cs="Arial"/>
          <w:sz w:val="24"/>
          <w:szCs w:val="24"/>
          <w:lang w:val="es-CO"/>
        </w:rPr>
        <w:t xml:space="preserve">ogotá, </w:t>
      </w:r>
      <w:del w:id="251" w:author="JORGE" w:date="2011-02-20T16:44:00Z">
        <w:r w:rsidR="003F411B" w:rsidDel="003F411B">
          <w:rPr>
            <w:rFonts w:ascii="Arial" w:hAnsi="Arial" w:cs="Arial"/>
            <w:sz w:val="24"/>
            <w:szCs w:val="24"/>
            <w:lang w:val="es-CO"/>
          </w:rPr>
          <w:delText>d</w:delText>
        </w:r>
      </w:del>
      <w:ins w:id="252" w:author="JORGE" w:date="2011-02-20T16:44:00Z">
        <w:r w:rsidR="003F411B">
          <w:rPr>
            <w:rFonts w:ascii="Arial" w:hAnsi="Arial" w:cs="Arial"/>
            <w:sz w:val="24"/>
            <w:szCs w:val="24"/>
            <w:lang w:val="es-CO"/>
          </w:rPr>
          <w:t>D</w:t>
        </w:r>
      </w:ins>
      <w:r w:rsidR="003F411B">
        <w:rPr>
          <w:rFonts w:ascii="Arial" w:hAnsi="Arial" w:cs="Arial"/>
          <w:sz w:val="24"/>
          <w:szCs w:val="24"/>
          <w:lang w:val="es-CO"/>
        </w:rPr>
        <w:t>.</w:t>
      </w:r>
      <w:del w:id="253" w:author="USER" w:date="2011-02-21T15:40:00Z">
        <w:r w:rsidR="003F411B" w:rsidDel="00CD5130">
          <w:rPr>
            <w:rFonts w:ascii="Arial" w:hAnsi="Arial" w:cs="Arial"/>
            <w:sz w:val="24"/>
            <w:szCs w:val="24"/>
            <w:lang w:val="es-CO"/>
          </w:rPr>
          <w:delText xml:space="preserve"> </w:delText>
        </w:r>
      </w:del>
      <w:del w:id="254" w:author="JORGE" w:date="2011-02-20T16:44:00Z">
        <w:r w:rsidR="003F411B" w:rsidDel="003058ED">
          <w:rPr>
            <w:rFonts w:ascii="Arial" w:hAnsi="Arial" w:cs="Arial"/>
            <w:sz w:val="24"/>
            <w:szCs w:val="24"/>
            <w:lang w:val="es-CO"/>
          </w:rPr>
          <w:delText>c</w:delText>
        </w:r>
      </w:del>
      <w:ins w:id="255" w:author="JORGE" w:date="2011-02-20T16:44:00Z">
        <w:r w:rsidR="003058ED">
          <w:rPr>
            <w:rFonts w:ascii="Arial" w:hAnsi="Arial" w:cs="Arial"/>
            <w:sz w:val="24"/>
            <w:szCs w:val="24"/>
            <w:lang w:val="es-CO"/>
          </w:rPr>
          <w:t xml:space="preserve"> C.</w:t>
        </w:r>
      </w:ins>
      <w:r w:rsidR="00232254">
        <w:rPr>
          <w:rFonts w:ascii="Arial" w:hAnsi="Arial" w:cs="Arial"/>
          <w:sz w:val="24"/>
          <w:szCs w:val="24"/>
          <w:lang w:val="es-CO"/>
        </w:rPr>
        <w:t xml:space="preserve">., para que ejerciera su </w:t>
      </w:r>
      <w:ins w:id="256" w:author="USER" w:date="2011-02-21T15:44:00Z">
        <w:r w:rsidR="00CD5130">
          <w:rPr>
            <w:rFonts w:ascii="Arial" w:hAnsi="Arial" w:cs="Arial"/>
            <w:sz w:val="24"/>
            <w:szCs w:val="24"/>
            <w:lang w:val="es-CO"/>
          </w:rPr>
          <w:t xml:space="preserve">    -</w:t>
        </w:r>
      </w:ins>
    </w:p>
    <w:p w:rsidR="00FC6CAF" w:rsidRDefault="00FC6CAF" w:rsidP="00FC6CAF">
      <w:pPr>
        <w:pStyle w:val="Prrafodelista"/>
        <w:numPr>
          <w:numberingChange w:id="257" w:author="Unknown" w:date="2011-01-12T16:35:00Z" w:original="%1:3:0:."/>
        </w:numPr>
        <w:rPr>
          <w:rFonts w:ascii="Arial" w:hAnsi="Arial" w:cs="Arial"/>
          <w:sz w:val="24"/>
          <w:szCs w:val="24"/>
          <w:lang w:val="es-CO"/>
        </w:rPr>
        <w:pPrChange w:id="258" w:author="USER" w:date="2011-02-21T15:43:00Z">
          <w:pPr>
            <w:pStyle w:val="Prrafodelista"/>
            <w:numPr>
              <w:numId w:val="2"/>
            </w:numPr>
            <w:ind w:left="284" w:hanging="284"/>
            <w:jc w:val="both"/>
          </w:pPr>
        </w:pPrChange>
      </w:pPr>
    </w:p>
    <w:p w:rsidR="00FC6CAF" w:rsidRDefault="00FC6CAF" w:rsidP="00FC6CAF">
      <w:pPr>
        <w:pStyle w:val="Prrafodelista"/>
        <w:numPr>
          <w:numberingChange w:id="259" w:author="Unknown" w:date="2011-01-12T16:35:00Z" w:original="%1:3:0:."/>
        </w:numPr>
        <w:rPr>
          <w:rFonts w:ascii="Arial" w:hAnsi="Arial" w:cs="Arial"/>
          <w:sz w:val="24"/>
          <w:szCs w:val="24"/>
          <w:lang w:val="es-CO"/>
        </w:rPr>
        <w:pPrChange w:id="260" w:author="USER" w:date="2011-02-21T15:43:00Z">
          <w:pPr>
            <w:pStyle w:val="Prrafodelista"/>
            <w:numPr>
              <w:numId w:val="2"/>
            </w:numPr>
            <w:ind w:left="284" w:hanging="284"/>
            <w:jc w:val="both"/>
          </w:pPr>
        </w:pPrChange>
      </w:pPr>
    </w:p>
    <w:p w:rsidR="00FC6CAF" w:rsidRDefault="00FC6CAF" w:rsidP="00FC6CAF">
      <w:pPr>
        <w:pStyle w:val="Prrafodelista"/>
        <w:numPr>
          <w:numberingChange w:id="261" w:author="Unknown" w:date="2011-01-12T16:35:00Z" w:original="%1:3:0:."/>
        </w:numPr>
        <w:rPr>
          <w:rFonts w:ascii="Arial" w:hAnsi="Arial" w:cs="Arial"/>
          <w:sz w:val="24"/>
          <w:szCs w:val="24"/>
          <w:lang w:val="es-CO"/>
        </w:rPr>
        <w:pPrChange w:id="262" w:author="USER" w:date="2011-02-21T15:43:00Z">
          <w:pPr>
            <w:pStyle w:val="Prrafodelista"/>
            <w:numPr>
              <w:numId w:val="2"/>
            </w:numPr>
            <w:ind w:left="284" w:hanging="284"/>
            <w:jc w:val="both"/>
          </w:pPr>
        </w:pPrChange>
      </w:pPr>
    </w:p>
    <w:p w:rsidR="00FC6CAF" w:rsidRDefault="00FC6CAF" w:rsidP="00FC6CAF">
      <w:pPr>
        <w:pStyle w:val="Prrafodelista"/>
        <w:numPr>
          <w:numberingChange w:id="263" w:author="Unknown" w:date="2011-01-12T16:35:00Z" w:original="%1:3:0:."/>
        </w:numPr>
        <w:rPr>
          <w:rFonts w:ascii="Arial" w:hAnsi="Arial" w:cs="Arial"/>
          <w:sz w:val="24"/>
          <w:szCs w:val="24"/>
          <w:lang w:val="es-CO"/>
        </w:rPr>
        <w:pPrChange w:id="264" w:author="USER" w:date="2011-02-21T15:43:00Z">
          <w:pPr>
            <w:pStyle w:val="Prrafodelista"/>
            <w:numPr>
              <w:numId w:val="2"/>
            </w:numPr>
            <w:ind w:left="284" w:hanging="284"/>
            <w:jc w:val="both"/>
          </w:pPr>
        </w:pPrChange>
      </w:pPr>
    </w:p>
    <w:p w:rsidR="00FC6CAF" w:rsidRDefault="00232254" w:rsidP="00FC6CAF">
      <w:pPr>
        <w:pStyle w:val="Prrafodelista"/>
        <w:numPr>
          <w:numberingChange w:id="265" w:author="Unknown" w:date="2011-01-12T16:35:00Z" w:original="%1:3:0:."/>
        </w:numPr>
        <w:ind w:left="284"/>
        <w:jc w:val="both"/>
        <w:rPr>
          <w:rFonts w:ascii="Arial" w:hAnsi="Arial" w:cs="Arial"/>
          <w:sz w:val="24"/>
          <w:szCs w:val="24"/>
          <w:lang w:val="es-CO"/>
        </w:rPr>
        <w:pPrChange w:id="266" w:author="USER" w:date="2011-02-21T15:43:00Z">
          <w:pPr>
            <w:pStyle w:val="Prrafodelista"/>
            <w:numPr>
              <w:numId w:val="2"/>
            </w:numPr>
            <w:ind w:left="284" w:hanging="284"/>
            <w:jc w:val="both"/>
          </w:pPr>
        </w:pPrChange>
      </w:pPr>
      <w:r>
        <w:rPr>
          <w:rFonts w:ascii="Arial" w:hAnsi="Arial" w:cs="Arial"/>
          <w:sz w:val="24"/>
          <w:szCs w:val="24"/>
          <w:lang w:val="es-CO"/>
        </w:rPr>
        <w:lastRenderedPageBreak/>
        <w:t xml:space="preserve">derecho al debido proceso, </w:t>
      </w:r>
      <w:del w:id="267" w:author="JORGE" w:date="2011-02-20T16:44:00Z">
        <w:r w:rsidDel="003058ED">
          <w:rPr>
            <w:rFonts w:ascii="Arial" w:hAnsi="Arial" w:cs="Arial"/>
            <w:sz w:val="24"/>
            <w:szCs w:val="24"/>
            <w:lang w:val="es-CO"/>
          </w:rPr>
          <w:delText xml:space="preserve">el </w:delText>
        </w:r>
      </w:del>
      <w:r>
        <w:rPr>
          <w:rFonts w:ascii="Arial" w:hAnsi="Arial" w:cs="Arial"/>
          <w:sz w:val="24"/>
          <w:szCs w:val="24"/>
          <w:lang w:val="es-CO"/>
        </w:rPr>
        <w:t xml:space="preserve">de defensa y contradicción como también para que pudiese demostrar que era ella </w:t>
      </w:r>
      <w:ins w:id="268" w:author="JORGE" w:date="2011-02-20T10:42:00Z">
        <w:r w:rsidR="00535719">
          <w:rPr>
            <w:rFonts w:ascii="Arial" w:hAnsi="Arial" w:cs="Arial"/>
            <w:sz w:val="24"/>
            <w:szCs w:val="24"/>
            <w:lang w:val="es-CO"/>
          </w:rPr>
          <w:t xml:space="preserve">y no otra persona </w:t>
        </w:r>
      </w:ins>
      <w:r>
        <w:rPr>
          <w:rFonts w:ascii="Arial" w:hAnsi="Arial" w:cs="Arial"/>
          <w:sz w:val="24"/>
          <w:szCs w:val="24"/>
          <w:lang w:val="es-CO"/>
        </w:rPr>
        <w:t xml:space="preserve">la titular de los registros marcarios afectados con la media judicial y como tal </w:t>
      </w:r>
      <w:del w:id="269" w:author="JORGE" w:date="2011-02-20T16:45:00Z">
        <w:r w:rsidDel="003058ED">
          <w:rPr>
            <w:rFonts w:ascii="Arial" w:hAnsi="Arial" w:cs="Arial"/>
            <w:sz w:val="24"/>
            <w:szCs w:val="24"/>
            <w:lang w:val="es-CO"/>
          </w:rPr>
          <w:delText xml:space="preserve">era </w:delText>
        </w:r>
      </w:del>
      <w:r>
        <w:rPr>
          <w:rFonts w:ascii="Arial" w:hAnsi="Arial" w:cs="Arial"/>
          <w:sz w:val="24"/>
          <w:szCs w:val="24"/>
          <w:lang w:val="es-CO"/>
        </w:rPr>
        <w:t>un tercero de buena fe</w:t>
      </w:r>
      <w:ins w:id="270" w:author="JORGE" w:date="2011-02-20T16:46:00Z">
        <w:r w:rsidR="003058ED">
          <w:rPr>
            <w:rFonts w:ascii="Arial" w:hAnsi="Arial" w:cs="Arial"/>
            <w:sz w:val="24"/>
            <w:szCs w:val="24"/>
            <w:lang w:val="es-CO"/>
          </w:rPr>
          <w:t>,</w:t>
        </w:r>
      </w:ins>
      <w:r>
        <w:rPr>
          <w:rFonts w:ascii="Arial" w:hAnsi="Arial" w:cs="Arial"/>
          <w:sz w:val="24"/>
          <w:szCs w:val="24"/>
          <w:lang w:val="es-CO"/>
        </w:rPr>
        <w:t xml:space="preserve"> ajena a los hechos ilícitos denunciados.</w:t>
      </w:r>
    </w:p>
    <w:p w:rsidR="00FC6CAF" w:rsidRDefault="00FC6CAF">
      <w:pPr>
        <w:jc w:val="both"/>
        <w:rPr>
          <w:del w:id="271" w:author="USER" w:date="2011-02-21T15:44:00Z"/>
          <w:rFonts w:ascii="Arial" w:hAnsi="Arial" w:cs="Arial"/>
          <w:sz w:val="24"/>
          <w:szCs w:val="24"/>
          <w:lang w:val="es-CO"/>
        </w:rPr>
      </w:pPr>
    </w:p>
    <w:p w:rsidR="00FC6CAF" w:rsidRDefault="00FC6CAF">
      <w:pPr>
        <w:jc w:val="both"/>
        <w:rPr>
          <w:del w:id="272" w:author="USER" w:date="2011-02-21T15:44:00Z"/>
          <w:rFonts w:ascii="Arial" w:hAnsi="Arial" w:cs="Arial"/>
          <w:sz w:val="24"/>
          <w:szCs w:val="24"/>
          <w:lang w:val="es-CO"/>
        </w:rPr>
      </w:pPr>
    </w:p>
    <w:p w:rsidR="00FC6CAF" w:rsidRDefault="00FC6CAF">
      <w:pPr>
        <w:jc w:val="both"/>
        <w:rPr>
          <w:del w:id="273" w:author="USER" w:date="2011-02-21T15:44:00Z"/>
          <w:rFonts w:ascii="Arial" w:hAnsi="Arial" w:cs="Arial"/>
          <w:sz w:val="24"/>
          <w:szCs w:val="24"/>
          <w:lang w:val="es-CO"/>
        </w:rPr>
      </w:pPr>
    </w:p>
    <w:p w:rsidR="00FC6CAF" w:rsidRDefault="00FC6CAF">
      <w:pPr>
        <w:jc w:val="both"/>
        <w:rPr>
          <w:del w:id="274" w:author="USER" w:date="2011-02-21T15:44:00Z"/>
          <w:rFonts w:ascii="Arial" w:hAnsi="Arial" w:cs="Arial"/>
          <w:sz w:val="24"/>
          <w:szCs w:val="24"/>
          <w:lang w:val="es-CO"/>
        </w:rPr>
      </w:pPr>
    </w:p>
    <w:p w:rsidR="00FC6CAF" w:rsidRDefault="00232254" w:rsidP="00FC6CAF">
      <w:pPr>
        <w:ind w:left="284" w:hanging="284"/>
        <w:jc w:val="both"/>
        <w:rPr>
          <w:del w:id="275" w:author="JORGE" w:date="2011-02-20T16:46:00Z"/>
          <w:rFonts w:ascii="Arial" w:hAnsi="Arial" w:cs="Arial"/>
          <w:sz w:val="24"/>
          <w:szCs w:val="24"/>
          <w:lang w:val="es-CO"/>
        </w:rPr>
        <w:pPrChange w:id="276" w:author="USER" w:date="2011-02-21T15:47:00Z">
          <w:pPr>
            <w:jc w:val="right"/>
          </w:pPr>
        </w:pPrChange>
      </w:pPr>
      <w:del w:id="277" w:author="USER" w:date="2011-02-21T15:44:00Z">
        <w:r w:rsidDel="00CD5130">
          <w:rPr>
            <w:rFonts w:ascii="Arial" w:hAnsi="Arial" w:cs="Arial"/>
            <w:sz w:val="24"/>
            <w:szCs w:val="24"/>
            <w:lang w:val="es-CO"/>
          </w:rPr>
          <w:delText>Hoj</w:delText>
        </w:r>
      </w:del>
      <w:del w:id="278" w:author="JORGE" w:date="2011-02-20T16:47:00Z">
        <w:r w:rsidDel="003058ED">
          <w:rPr>
            <w:rFonts w:ascii="Arial" w:hAnsi="Arial" w:cs="Arial"/>
            <w:sz w:val="24"/>
            <w:szCs w:val="24"/>
            <w:lang w:val="es-CO"/>
          </w:rPr>
          <w:delText>a 3</w:delText>
        </w:r>
      </w:del>
    </w:p>
    <w:p w:rsidR="00000000" w:rsidRDefault="00FC6CAF">
      <w:pPr>
        <w:numPr>
          <w:ilvl w:val="0"/>
          <w:numId w:val="2"/>
          <w:numberingChange w:id="279" w:author="Unknown" w:date="2011-01-12T16:35:00Z" w:original="%1:4:0:."/>
        </w:numPr>
        <w:ind w:left="284" w:hanging="284"/>
        <w:jc w:val="both"/>
        <w:rPr>
          <w:rFonts w:ascii="Arial" w:hAnsi="Arial" w:cs="Arial"/>
          <w:sz w:val="24"/>
          <w:szCs w:val="24"/>
          <w:lang w:val="es-CO"/>
          <w:rPrChange w:id="280" w:author="JORGE" w:date="2011-02-20T22:34:00Z">
            <w:rPr>
              <w:lang w:val="es-CO"/>
            </w:rPr>
          </w:rPrChange>
        </w:rPr>
        <w:pPrChange w:id="281" w:author="USER" w:date="2011-02-21T15:47:00Z">
          <w:pPr>
            <w:pStyle w:val="Prrafodelista"/>
            <w:numPr>
              <w:numId w:val="2"/>
            </w:numPr>
            <w:ind w:left="284" w:hanging="284"/>
            <w:jc w:val="both"/>
          </w:pPr>
        </w:pPrChange>
      </w:pPr>
      <w:r w:rsidRPr="00FC6CAF">
        <w:rPr>
          <w:rFonts w:ascii="Arial" w:hAnsi="Arial" w:cs="Arial"/>
          <w:sz w:val="24"/>
          <w:szCs w:val="24"/>
          <w:lang w:val="es-CO"/>
          <w:rPrChange w:id="282" w:author="JORGE" w:date="2011-02-20T22:34:00Z">
            <w:rPr>
              <w:color w:val="0000FF" w:themeColor="hyperlink"/>
              <w:u w:val="single"/>
              <w:lang w:val="es-CO"/>
            </w:rPr>
          </w:rPrChange>
        </w:rPr>
        <w:t>Como</w:t>
      </w:r>
      <w:ins w:id="283" w:author="USER" w:date="2011-02-21T15:44:00Z">
        <w:r w:rsidR="00CD5130">
          <w:rPr>
            <w:rFonts w:ascii="Arial" w:hAnsi="Arial" w:cs="Arial"/>
            <w:sz w:val="24"/>
            <w:szCs w:val="24"/>
            <w:lang w:val="es-CO"/>
          </w:rPr>
          <w:t xml:space="preserve"> </w:t>
        </w:r>
      </w:ins>
      <w:del w:id="284" w:author="USER" w:date="2011-02-21T15:44:00Z">
        <w:r w:rsidRPr="00FC6CAF">
          <w:rPr>
            <w:rFonts w:ascii="Arial" w:hAnsi="Arial" w:cs="Arial"/>
            <w:sz w:val="24"/>
            <w:szCs w:val="24"/>
            <w:lang w:val="es-CO"/>
            <w:rPrChange w:id="285" w:author="JORGE" w:date="2011-02-20T22:34:00Z">
              <w:rPr>
                <w:color w:val="0000FF" w:themeColor="hyperlink"/>
                <w:u w:val="single"/>
                <w:lang w:val="es-CO"/>
              </w:rPr>
            </w:rPrChange>
          </w:rPr>
          <w:delText xml:space="preserve"> </w:delText>
        </w:r>
      </w:del>
      <w:r w:rsidRPr="00FC6CAF">
        <w:rPr>
          <w:rFonts w:ascii="Arial" w:hAnsi="Arial" w:cs="Arial"/>
          <w:sz w:val="24"/>
          <w:szCs w:val="24"/>
          <w:lang w:val="es-CO"/>
          <w:rPrChange w:id="286" w:author="JORGE" w:date="2011-02-20T22:34:00Z">
            <w:rPr>
              <w:color w:val="0000FF" w:themeColor="hyperlink"/>
              <w:u w:val="single"/>
              <w:lang w:val="es-CO"/>
            </w:rPr>
          </w:rPrChange>
        </w:rPr>
        <w:t xml:space="preserve">consecuencia de la anterior medida, el 15 de octubre de 2010 </w:t>
      </w:r>
      <w:del w:id="287" w:author="JORGE" w:date="2011-02-20T16:47:00Z">
        <w:r w:rsidRPr="00FC6CAF">
          <w:rPr>
            <w:rFonts w:ascii="Arial" w:hAnsi="Arial" w:cs="Arial"/>
            <w:sz w:val="24"/>
            <w:szCs w:val="24"/>
            <w:lang w:val="es-CO"/>
            <w:rPrChange w:id="288" w:author="JORGE" w:date="2011-02-20T22:34:00Z">
              <w:rPr>
                <w:color w:val="0000FF" w:themeColor="hyperlink"/>
                <w:u w:val="single"/>
                <w:lang w:val="es-CO"/>
              </w:rPr>
            </w:rPrChange>
          </w:rPr>
          <w:delText>l</w:delText>
        </w:r>
      </w:del>
      <w:ins w:id="289" w:author="JORGE" w:date="2011-02-20T16:47:00Z">
        <w:r w:rsidRPr="00FC6CAF">
          <w:rPr>
            <w:rFonts w:ascii="Arial" w:hAnsi="Arial" w:cs="Arial"/>
            <w:sz w:val="24"/>
            <w:szCs w:val="24"/>
            <w:lang w:val="es-CO"/>
            <w:rPrChange w:id="290" w:author="JORGE" w:date="2011-02-20T22:34:00Z">
              <w:rPr>
                <w:color w:val="0000FF" w:themeColor="hyperlink"/>
                <w:u w:val="single"/>
                <w:lang w:val="es-CO"/>
              </w:rPr>
            </w:rPrChange>
          </w:rPr>
          <w:t>L</w:t>
        </w:r>
      </w:ins>
      <w:r w:rsidRPr="00FC6CAF">
        <w:rPr>
          <w:rFonts w:ascii="Arial" w:hAnsi="Arial" w:cs="Arial"/>
          <w:sz w:val="24"/>
          <w:szCs w:val="24"/>
          <w:lang w:val="es-CO"/>
          <w:rPrChange w:id="291" w:author="JORGE" w:date="2011-02-20T22:34:00Z">
            <w:rPr>
              <w:color w:val="0000FF" w:themeColor="hyperlink"/>
              <w:u w:val="single"/>
              <w:lang w:val="es-CO"/>
            </w:rPr>
          </w:rPrChange>
        </w:rPr>
        <w:t xml:space="preserve">a </w:t>
      </w:r>
      <w:ins w:id="292" w:author="JORGE" w:date="2011-02-20T16:48:00Z">
        <w:r w:rsidRPr="00FC6CAF">
          <w:rPr>
            <w:rFonts w:ascii="Arial" w:hAnsi="Arial" w:cs="Arial"/>
            <w:sz w:val="24"/>
            <w:szCs w:val="24"/>
            <w:lang w:val="es-CO"/>
            <w:rPrChange w:id="293" w:author="JORGE" w:date="2011-02-20T22:34:00Z">
              <w:rPr>
                <w:color w:val="0000FF" w:themeColor="hyperlink"/>
                <w:u w:val="single"/>
                <w:lang w:val="es-CO"/>
              </w:rPr>
            </w:rPrChange>
          </w:rPr>
          <w:t>S</w:t>
        </w:r>
      </w:ins>
      <w:del w:id="294" w:author="JORGE" w:date="2011-02-20T16:48:00Z">
        <w:r w:rsidRPr="00FC6CAF">
          <w:rPr>
            <w:rFonts w:ascii="Arial" w:hAnsi="Arial" w:cs="Arial"/>
            <w:sz w:val="24"/>
            <w:szCs w:val="24"/>
            <w:lang w:val="es-CO"/>
            <w:rPrChange w:id="295" w:author="JORGE" w:date="2011-02-20T22:34:00Z">
              <w:rPr>
                <w:color w:val="0000FF" w:themeColor="hyperlink"/>
                <w:u w:val="single"/>
                <w:lang w:val="es-CO"/>
              </w:rPr>
            </w:rPrChange>
          </w:rPr>
          <w:delText>s</w:delText>
        </w:r>
      </w:del>
      <w:r w:rsidRPr="00FC6CAF">
        <w:rPr>
          <w:rFonts w:ascii="Arial" w:hAnsi="Arial" w:cs="Arial"/>
          <w:sz w:val="24"/>
          <w:szCs w:val="24"/>
          <w:lang w:val="es-CO"/>
          <w:rPrChange w:id="296" w:author="JORGE" w:date="2011-02-20T22:34:00Z">
            <w:rPr>
              <w:color w:val="0000FF" w:themeColor="hyperlink"/>
              <w:u w:val="single"/>
              <w:lang w:val="es-CO"/>
            </w:rPr>
          </w:rPrChange>
        </w:rPr>
        <w:t>ociedad</w:t>
      </w:r>
      <w:del w:id="297" w:author="JORGE" w:date="2011-02-20T16:48:00Z">
        <w:r w:rsidRPr="00FC6CAF">
          <w:rPr>
            <w:rFonts w:ascii="Arial" w:hAnsi="Arial" w:cs="Arial"/>
            <w:sz w:val="24"/>
            <w:szCs w:val="24"/>
            <w:lang w:val="es-CO"/>
            <w:rPrChange w:id="298" w:author="JORGE" w:date="2011-02-20T22:34:00Z">
              <w:rPr>
                <w:color w:val="0000FF" w:themeColor="hyperlink"/>
                <w:u w:val="single"/>
                <w:lang w:val="es-CO"/>
              </w:rPr>
            </w:rPrChange>
          </w:rPr>
          <w:delText xml:space="preserve"> LABORATORIOS SIEGFRIED S. A.</w:delText>
        </w:r>
      </w:del>
      <w:r w:rsidRPr="00FC6CAF">
        <w:rPr>
          <w:rFonts w:ascii="Arial" w:hAnsi="Arial" w:cs="Arial"/>
          <w:sz w:val="24"/>
          <w:szCs w:val="24"/>
          <w:lang w:val="es-CO"/>
          <w:rPrChange w:id="299" w:author="JORGE" w:date="2011-02-20T22:34:00Z">
            <w:rPr>
              <w:color w:val="0000FF" w:themeColor="hyperlink"/>
              <w:u w:val="single"/>
              <w:lang w:val="es-CO"/>
            </w:rPr>
          </w:rPrChange>
        </w:rPr>
        <w:t xml:space="preserve">, a través del suscrito apoderado, solicitó al JUZGADO 18 PENAL MUNICIPAL CON FUNCIÓN DE CONTROL DE GARANTÍAS DE BOGOTÁ </w:t>
      </w:r>
      <w:ins w:id="300" w:author="JORGE" w:date="2011-02-20T22:35:00Z">
        <w:r w:rsidR="00DF5CD9">
          <w:rPr>
            <w:rFonts w:ascii="Arial" w:hAnsi="Arial" w:cs="Arial"/>
            <w:sz w:val="24"/>
            <w:szCs w:val="24"/>
            <w:lang w:val="es-CO"/>
          </w:rPr>
          <w:t xml:space="preserve">(en adelante el Juzgado 18) </w:t>
        </w:r>
      </w:ins>
      <w:r w:rsidRPr="00FC6CAF">
        <w:rPr>
          <w:rFonts w:ascii="Arial" w:hAnsi="Arial" w:cs="Arial"/>
          <w:sz w:val="24"/>
          <w:szCs w:val="24"/>
          <w:lang w:val="es-CO"/>
          <w:rPrChange w:id="301" w:author="JORGE" w:date="2011-02-20T22:34:00Z">
            <w:rPr>
              <w:color w:val="0000FF" w:themeColor="hyperlink"/>
              <w:u w:val="single"/>
              <w:lang w:val="es-CO"/>
            </w:rPr>
          </w:rPrChange>
        </w:rPr>
        <w:t>la revocatoria de la medida tomada por el J</w:t>
      </w:r>
      <w:ins w:id="302" w:author="JORGE" w:date="2011-02-20T22:35:00Z">
        <w:r w:rsidR="00DF5CD9">
          <w:rPr>
            <w:rFonts w:ascii="Arial" w:hAnsi="Arial" w:cs="Arial"/>
            <w:sz w:val="24"/>
            <w:szCs w:val="24"/>
            <w:lang w:val="es-CO"/>
          </w:rPr>
          <w:t xml:space="preserve">uzgado </w:t>
        </w:r>
      </w:ins>
      <w:del w:id="303" w:author="JORGE" w:date="2011-02-20T22:35:00Z">
        <w:r w:rsidRPr="00FC6CAF">
          <w:rPr>
            <w:rFonts w:ascii="Arial" w:hAnsi="Arial" w:cs="Arial"/>
            <w:sz w:val="24"/>
            <w:szCs w:val="24"/>
            <w:lang w:val="es-CO"/>
            <w:rPrChange w:id="304" w:author="JORGE" w:date="2011-02-20T22:34:00Z">
              <w:rPr>
                <w:color w:val="0000FF" w:themeColor="hyperlink"/>
                <w:u w:val="single"/>
                <w:lang w:val="es-CO"/>
              </w:rPr>
            </w:rPrChange>
          </w:rPr>
          <w:delText xml:space="preserve">UZGADO </w:delText>
        </w:r>
      </w:del>
      <w:r w:rsidRPr="00FC6CAF">
        <w:rPr>
          <w:rFonts w:ascii="Arial" w:hAnsi="Arial" w:cs="Arial"/>
          <w:sz w:val="24"/>
          <w:szCs w:val="24"/>
          <w:lang w:val="es-CO"/>
          <w:rPrChange w:id="305" w:author="JORGE" w:date="2011-02-20T22:34:00Z">
            <w:rPr>
              <w:color w:val="0000FF" w:themeColor="hyperlink"/>
              <w:u w:val="single"/>
              <w:lang w:val="es-CO"/>
            </w:rPr>
          </w:rPrChange>
        </w:rPr>
        <w:t>29</w:t>
      </w:r>
      <w:del w:id="306" w:author="USER" w:date="2011-02-21T15:49:00Z">
        <w:r w:rsidRPr="00FC6CAF">
          <w:rPr>
            <w:rFonts w:ascii="Arial" w:hAnsi="Arial" w:cs="Arial"/>
            <w:sz w:val="24"/>
            <w:szCs w:val="24"/>
            <w:lang w:val="es-CO"/>
            <w:rPrChange w:id="307" w:author="JORGE" w:date="2011-02-20T22:34:00Z">
              <w:rPr>
                <w:color w:val="0000FF" w:themeColor="hyperlink"/>
                <w:u w:val="single"/>
                <w:lang w:val="es-CO"/>
              </w:rPr>
            </w:rPrChange>
          </w:rPr>
          <w:delText xml:space="preserve"> </w:delText>
        </w:r>
      </w:del>
      <w:del w:id="308" w:author="JORGE" w:date="2011-02-20T22:35:00Z">
        <w:r w:rsidRPr="00FC6CAF">
          <w:rPr>
            <w:rFonts w:ascii="Arial" w:hAnsi="Arial" w:cs="Arial"/>
            <w:sz w:val="24"/>
            <w:szCs w:val="24"/>
            <w:lang w:val="es-CO"/>
            <w:rPrChange w:id="309" w:author="JORGE" w:date="2011-02-20T22:34:00Z">
              <w:rPr>
                <w:color w:val="0000FF" w:themeColor="hyperlink"/>
                <w:u w:val="single"/>
                <w:lang w:val="es-CO"/>
              </w:rPr>
            </w:rPrChange>
          </w:rPr>
          <w:delText>de la misma categoría</w:delText>
        </w:r>
      </w:del>
      <w:del w:id="310" w:author="JORGE" w:date="2011-02-20T16:48:00Z">
        <w:r w:rsidRPr="00FC6CAF">
          <w:rPr>
            <w:rFonts w:ascii="Arial" w:hAnsi="Arial" w:cs="Arial"/>
            <w:sz w:val="24"/>
            <w:szCs w:val="24"/>
            <w:lang w:val="es-CO"/>
            <w:rPrChange w:id="311" w:author="JORGE" w:date="2011-02-20T22:34:00Z">
              <w:rPr>
                <w:color w:val="0000FF" w:themeColor="hyperlink"/>
                <w:u w:val="single"/>
                <w:lang w:val="es-CO"/>
              </w:rPr>
            </w:rPrChange>
          </w:rPr>
          <w:delText>, adscrito a la UNIDAD DE REACCIÓN INMEDIATA DE USAQUÉN</w:delText>
        </w:r>
      </w:del>
      <w:r w:rsidRPr="00FC6CAF">
        <w:rPr>
          <w:rFonts w:ascii="Arial" w:hAnsi="Arial" w:cs="Arial"/>
          <w:sz w:val="24"/>
          <w:szCs w:val="24"/>
          <w:lang w:val="es-CO"/>
          <w:rPrChange w:id="312" w:author="JORGE" w:date="2011-02-20T22:34:00Z">
            <w:rPr>
              <w:color w:val="0000FF" w:themeColor="hyperlink"/>
              <w:u w:val="single"/>
              <w:lang w:val="es-CO"/>
            </w:rPr>
          </w:rPrChange>
        </w:rPr>
        <w:t>, encargado de atender los asuntos urgentes que se presenten durante su turno de trabajo</w:t>
      </w:r>
      <w:ins w:id="313" w:author="JORGE" w:date="2011-02-20T16:49:00Z">
        <w:r w:rsidRPr="00FC6CAF">
          <w:rPr>
            <w:rFonts w:ascii="Arial" w:hAnsi="Arial" w:cs="Arial"/>
            <w:sz w:val="24"/>
            <w:szCs w:val="24"/>
            <w:lang w:val="es-CO"/>
            <w:rPrChange w:id="314" w:author="JORGE" w:date="2011-02-20T22:34:00Z">
              <w:rPr>
                <w:color w:val="0000FF" w:themeColor="hyperlink"/>
                <w:u w:val="single"/>
                <w:lang w:val="es-CO"/>
              </w:rPr>
            </w:rPrChange>
          </w:rPr>
          <w:t xml:space="preserve"> en la Unidad de Reacción Inmediata de Usaquén </w:t>
        </w:r>
      </w:ins>
      <w:ins w:id="315" w:author="USER" w:date="2011-02-21T15:51:00Z">
        <w:r w:rsidR="00BF5EC9">
          <w:rPr>
            <w:rFonts w:ascii="Arial" w:hAnsi="Arial" w:cs="Arial"/>
            <w:sz w:val="24"/>
            <w:szCs w:val="24"/>
            <w:lang w:val="es-CO"/>
          </w:rPr>
          <w:t>l</w:t>
        </w:r>
      </w:ins>
      <w:del w:id="316" w:author="JORGE" w:date="2011-02-20T16:49:00Z">
        <w:r w:rsidRPr="00FC6CAF">
          <w:rPr>
            <w:rFonts w:ascii="Arial" w:hAnsi="Arial" w:cs="Arial"/>
            <w:sz w:val="24"/>
            <w:szCs w:val="24"/>
            <w:lang w:val="es-CO"/>
            <w:rPrChange w:id="317" w:author="JORGE" w:date="2011-02-20T22:34:00Z">
              <w:rPr>
                <w:color w:val="0000FF" w:themeColor="hyperlink"/>
                <w:u w:val="single"/>
                <w:lang w:val="es-CO"/>
              </w:rPr>
            </w:rPrChange>
          </w:rPr>
          <w:delText>.</w:delText>
        </w:r>
      </w:del>
      <w:del w:id="318" w:author="USER" w:date="2011-02-21T15:51:00Z">
        <w:r w:rsidRPr="00FC6CAF">
          <w:rPr>
            <w:rFonts w:ascii="Arial" w:hAnsi="Arial" w:cs="Arial"/>
            <w:sz w:val="24"/>
            <w:szCs w:val="24"/>
            <w:lang w:val="es-CO"/>
            <w:rPrChange w:id="319" w:author="JORGE" w:date="2011-02-20T22:34:00Z">
              <w:rPr>
                <w:color w:val="0000FF" w:themeColor="hyperlink"/>
                <w:u w:val="single"/>
                <w:lang w:val="es-CO"/>
              </w:rPr>
            </w:rPrChange>
          </w:rPr>
          <w:delText xml:space="preserve"> L</w:delText>
        </w:r>
      </w:del>
      <w:r w:rsidRPr="00FC6CAF">
        <w:rPr>
          <w:rFonts w:ascii="Arial" w:hAnsi="Arial" w:cs="Arial"/>
          <w:sz w:val="24"/>
          <w:szCs w:val="24"/>
          <w:lang w:val="es-CO"/>
          <w:rPrChange w:id="320" w:author="JORGE" w:date="2011-02-20T22:34:00Z">
            <w:rPr>
              <w:color w:val="0000FF" w:themeColor="hyperlink"/>
              <w:u w:val="single"/>
              <w:lang w:val="es-CO"/>
            </w:rPr>
          </w:rPrChange>
        </w:rPr>
        <w:t xml:space="preserve">a solicitud de suspensión </w:t>
      </w:r>
      <w:ins w:id="321" w:author="JORGE" w:date="2011-02-20T22:36:00Z">
        <w:r w:rsidR="00DF5CD9">
          <w:rPr>
            <w:rFonts w:ascii="Arial" w:hAnsi="Arial" w:cs="Arial"/>
            <w:sz w:val="24"/>
            <w:szCs w:val="24"/>
            <w:lang w:val="es-CO"/>
          </w:rPr>
          <w:t xml:space="preserve">hecha por </w:t>
        </w:r>
      </w:ins>
      <w:ins w:id="322" w:author="USER" w:date="2011-02-21T15:51:00Z">
        <w:r w:rsidR="00BF5EC9">
          <w:rPr>
            <w:rFonts w:ascii="Arial" w:hAnsi="Arial" w:cs="Arial"/>
            <w:sz w:val="24"/>
            <w:szCs w:val="24"/>
            <w:lang w:val="es-CO"/>
          </w:rPr>
          <w:t>e</w:t>
        </w:r>
      </w:ins>
      <w:ins w:id="323" w:author="JORGE" w:date="2011-02-20T22:36:00Z">
        <w:del w:id="324" w:author="USER" w:date="2011-02-21T15:51:00Z">
          <w:r w:rsidR="00DF5CD9" w:rsidDel="00BF5EC9">
            <w:rPr>
              <w:rFonts w:ascii="Arial" w:hAnsi="Arial" w:cs="Arial"/>
              <w:sz w:val="24"/>
              <w:szCs w:val="24"/>
              <w:lang w:val="es-CO"/>
            </w:rPr>
            <w:delText>E</w:delText>
          </w:r>
        </w:del>
        <w:r w:rsidR="00DF5CD9">
          <w:rPr>
            <w:rFonts w:ascii="Arial" w:hAnsi="Arial" w:cs="Arial"/>
            <w:sz w:val="24"/>
            <w:szCs w:val="24"/>
            <w:lang w:val="es-CO"/>
          </w:rPr>
          <w:t xml:space="preserve">l Fiscal </w:t>
        </w:r>
      </w:ins>
      <w:r w:rsidRPr="00FC6CAF">
        <w:rPr>
          <w:rFonts w:ascii="Arial" w:hAnsi="Arial" w:cs="Arial"/>
          <w:sz w:val="24"/>
          <w:szCs w:val="24"/>
          <w:lang w:val="es-CO"/>
          <w:rPrChange w:id="325" w:author="JORGE" w:date="2011-02-20T22:34:00Z">
            <w:rPr>
              <w:color w:val="0000FF" w:themeColor="hyperlink"/>
              <w:u w:val="single"/>
              <w:lang w:val="es-CO"/>
            </w:rPr>
          </w:rPrChange>
        </w:rPr>
        <w:t xml:space="preserve">no era un acto urgente que ameritara la decisión del Juzgado </w:t>
      </w:r>
      <w:ins w:id="326" w:author="JORGE" w:date="2011-02-20T22:36:00Z">
        <w:r w:rsidR="00DF5CD9">
          <w:rPr>
            <w:rFonts w:ascii="Arial" w:hAnsi="Arial" w:cs="Arial"/>
            <w:sz w:val="24"/>
            <w:szCs w:val="24"/>
            <w:lang w:val="es-CO"/>
          </w:rPr>
          <w:t>29</w:t>
        </w:r>
        <w:del w:id="327" w:author="USER" w:date="2011-02-21T15:52:00Z">
          <w:r w:rsidR="00DF5CD9" w:rsidDel="00BF5EC9">
            <w:rPr>
              <w:rFonts w:ascii="Arial" w:hAnsi="Arial" w:cs="Arial"/>
              <w:sz w:val="24"/>
              <w:szCs w:val="24"/>
              <w:lang w:val="es-CO"/>
            </w:rPr>
            <w:delText xml:space="preserve"> </w:delText>
          </w:r>
        </w:del>
      </w:ins>
      <w:del w:id="328" w:author="JORGE" w:date="2011-02-20T22:36:00Z">
        <w:r w:rsidRPr="00FC6CAF">
          <w:rPr>
            <w:rFonts w:ascii="Arial" w:hAnsi="Arial" w:cs="Arial"/>
            <w:sz w:val="24"/>
            <w:szCs w:val="24"/>
            <w:lang w:val="es-CO"/>
            <w:rPrChange w:id="329" w:author="JORGE" w:date="2011-02-20T22:34:00Z">
              <w:rPr>
                <w:color w:val="0000FF" w:themeColor="hyperlink"/>
                <w:u w:val="single"/>
                <w:lang w:val="es-CO"/>
              </w:rPr>
            </w:rPrChange>
          </w:rPr>
          <w:delText>referido</w:delText>
        </w:r>
      </w:del>
      <w:r w:rsidRPr="00FC6CAF">
        <w:rPr>
          <w:rFonts w:ascii="Arial" w:hAnsi="Arial" w:cs="Arial"/>
          <w:sz w:val="24"/>
          <w:szCs w:val="24"/>
          <w:lang w:val="es-CO"/>
          <w:rPrChange w:id="330" w:author="JORGE" w:date="2011-02-20T22:34:00Z">
            <w:rPr>
              <w:color w:val="0000FF" w:themeColor="hyperlink"/>
              <w:u w:val="single"/>
              <w:lang w:val="es-CO"/>
            </w:rPr>
          </w:rPrChange>
        </w:rPr>
        <w:t xml:space="preserve">, máxime que la investigación se encontraba radicada en </w:t>
      </w:r>
      <w:ins w:id="331" w:author="USER" w:date="2011-02-21T15:52:00Z">
        <w:r w:rsidR="00BF5EC9">
          <w:rPr>
            <w:rFonts w:ascii="Arial" w:hAnsi="Arial" w:cs="Arial"/>
            <w:sz w:val="24"/>
            <w:szCs w:val="24"/>
            <w:lang w:val="es-CO"/>
          </w:rPr>
          <w:t>l</w:t>
        </w:r>
      </w:ins>
      <w:del w:id="332" w:author="JORGE" w:date="2011-02-20T16:50:00Z">
        <w:r w:rsidRPr="00FC6CAF">
          <w:rPr>
            <w:rFonts w:ascii="Arial" w:hAnsi="Arial" w:cs="Arial"/>
            <w:sz w:val="24"/>
            <w:szCs w:val="24"/>
            <w:lang w:val="es-CO"/>
            <w:rPrChange w:id="333" w:author="JORGE" w:date="2011-02-20T22:34:00Z">
              <w:rPr>
                <w:color w:val="0000FF" w:themeColor="hyperlink"/>
                <w:u w:val="single"/>
                <w:lang w:val="es-CO"/>
              </w:rPr>
            </w:rPrChange>
          </w:rPr>
          <w:delText>l</w:delText>
        </w:r>
      </w:del>
      <w:ins w:id="334" w:author="JORGE" w:date="2011-02-20T16:51:00Z">
        <w:del w:id="335" w:author="USER" w:date="2011-02-21T15:52:00Z">
          <w:r w:rsidRPr="00FC6CAF">
            <w:rPr>
              <w:rFonts w:ascii="Arial" w:hAnsi="Arial" w:cs="Arial"/>
              <w:sz w:val="24"/>
              <w:szCs w:val="24"/>
              <w:lang w:val="es-CO"/>
              <w:rPrChange w:id="336" w:author="JORGE" w:date="2011-02-20T22:34:00Z">
                <w:rPr>
                  <w:color w:val="0000FF" w:themeColor="hyperlink"/>
                  <w:u w:val="single"/>
                  <w:lang w:val="es-CO"/>
                </w:rPr>
              </w:rPrChange>
            </w:rPr>
            <w:delText>L</w:delText>
          </w:r>
        </w:del>
      </w:ins>
      <w:r w:rsidRPr="00FC6CAF">
        <w:rPr>
          <w:rFonts w:ascii="Arial" w:hAnsi="Arial" w:cs="Arial"/>
          <w:sz w:val="24"/>
          <w:szCs w:val="24"/>
          <w:lang w:val="es-CO"/>
          <w:rPrChange w:id="337" w:author="JORGE" w:date="2011-02-20T22:34:00Z">
            <w:rPr>
              <w:color w:val="0000FF" w:themeColor="hyperlink"/>
              <w:u w:val="single"/>
              <w:lang w:val="es-CO"/>
            </w:rPr>
          </w:rPrChange>
        </w:rPr>
        <w:t>a F</w:t>
      </w:r>
      <w:ins w:id="338" w:author="JORGE" w:date="2011-02-20T16:50:00Z">
        <w:r w:rsidRPr="00FC6CAF">
          <w:rPr>
            <w:rFonts w:ascii="Arial" w:hAnsi="Arial" w:cs="Arial"/>
            <w:sz w:val="24"/>
            <w:szCs w:val="24"/>
            <w:lang w:val="es-CO"/>
            <w:rPrChange w:id="339" w:author="JORGE" w:date="2011-02-20T22:34:00Z">
              <w:rPr>
                <w:color w:val="0000FF" w:themeColor="hyperlink"/>
                <w:u w:val="single"/>
                <w:lang w:val="es-CO"/>
              </w:rPr>
            </w:rPrChange>
          </w:rPr>
          <w:t xml:space="preserve">iscalía </w:t>
        </w:r>
      </w:ins>
      <w:del w:id="340" w:author="JORGE" w:date="2011-02-20T16:50:00Z">
        <w:r w:rsidRPr="00FC6CAF">
          <w:rPr>
            <w:rFonts w:ascii="Arial" w:hAnsi="Arial" w:cs="Arial"/>
            <w:sz w:val="24"/>
            <w:szCs w:val="24"/>
            <w:lang w:val="es-CO"/>
            <w:rPrChange w:id="341" w:author="JORGE" w:date="2011-02-20T22:34:00Z">
              <w:rPr>
                <w:color w:val="0000FF" w:themeColor="hyperlink"/>
                <w:u w:val="single"/>
                <w:lang w:val="es-CO"/>
              </w:rPr>
            </w:rPrChange>
          </w:rPr>
          <w:delText>ISCALIA 140</w:delText>
        </w:r>
      </w:del>
      <w:r w:rsidRPr="00FC6CAF">
        <w:rPr>
          <w:rFonts w:ascii="Arial" w:hAnsi="Arial" w:cs="Arial"/>
          <w:sz w:val="24"/>
          <w:szCs w:val="24"/>
          <w:lang w:val="es-CO"/>
          <w:rPrChange w:id="342" w:author="JORGE" w:date="2011-02-20T22:34:00Z">
            <w:rPr>
              <w:color w:val="0000FF" w:themeColor="hyperlink"/>
              <w:u w:val="single"/>
              <w:lang w:val="es-CO"/>
            </w:rPr>
          </w:rPrChange>
        </w:rPr>
        <w:t xml:space="preserve"> adscrita a </w:t>
      </w:r>
      <w:del w:id="343" w:author="JORGE" w:date="2011-02-20T16:50:00Z">
        <w:r w:rsidRPr="00FC6CAF">
          <w:rPr>
            <w:rFonts w:ascii="Arial" w:hAnsi="Arial" w:cs="Arial"/>
            <w:sz w:val="24"/>
            <w:szCs w:val="24"/>
            <w:lang w:val="es-CO"/>
            <w:rPrChange w:id="344" w:author="JORGE" w:date="2011-02-20T22:34:00Z">
              <w:rPr>
                <w:color w:val="0000FF" w:themeColor="hyperlink"/>
                <w:u w:val="single"/>
                <w:lang w:val="es-CO"/>
              </w:rPr>
            </w:rPrChange>
          </w:rPr>
          <w:delText>LA</w:delText>
        </w:r>
      </w:del>
      <w:r w:rsidRPr="00FC6CAF">
        <w:rPr>
          <w:rFonts w:ascii="Arial" w:hAnsi="Arial" w:cs="Arial"/>
          <w:sz w:val="24"/>
          <w:szCs w:val="24"/>
          <w:lang w:val="es-CO"/>
          <w:rPrChange w:id="345" w:author="JORGE" w:date="2011-02-20T22:34:00Z">
            <w:rPr>
              <w:color w:val="0000FF" w:themeColor="hyperlink"/>
              <w:u w:val="single"/>
              <w:lang w:val="es-CO"/>
            </w:rPr>
          </w:rPrChange>
        </w:rPr>
        <w:t xml:space="preserve"> </w:t>
      </w:r>
      <w:ins w:id="346" w:author="JORGE" w:date="2011-02-20T16:50:00Z">
        <w:r w:rsidRPr="00FC6CAF">
          <w:rPr>
            <w:rFonts w:ascii="Arial" w:hAnsi="Arial" w:cs="Arial"/>
            <w:sz w:val="24"/>
            <w:szCs w:val="24"/>
            <w:lang w:val="es-CO"/>
            <w:rPrChange w:id="347" w:author="JORGE" w:date="2011-02-20T22:34:00Z">
              <w:rPr>
                <w:color w:val="0000FF" w:themeColor="hyperlink"/>
                <w:u w:val="single"/>
                <w:lang w:val="es-CO"/>
              </w:rPr>
            </w:rPrChange>
          </w:rPr>
          <w:t xml:space="preserve">La </w:t>
        </w:r>
      </w:ins>
      <w:r w:rsidRPr="00FC6CAF">
        <w:rPr>
          <w:rFonts w:ascii="Arial" w:hAnsi="Arial" w:cs="Arial"/>
          <w:sz w:val="24"/>
          <w:szCs w:val="24"/>
          <w:lang w:val="es-CO"/>
          <w:rPrChange w:id="348" w:author="JORGE" w:date="2011-02-20T22:34:00Z">
            <w:rPr>
              <w:color w:val="0000FF" w:themeColor="hyperlink"/>
              <w:u w:val="single"/>
              <w:lang w:val="es-CO"/>
            </w:rPr>
          </w:rPrChange>
        </w:rPr>
        <w:t xml:space="preserve">Unidad </w:t>
      </w:r>
      <w:del w:id="349" w:author="JORGE" w:date="2011-02-20T16:50:00Z">
        <w:r w:rsidRPr="00FC6CAF">
          <w:rPr>
            <w:rFonts w:ascii="Arial" w:hAnsi="Arial" w:cs="Arial"/>
            <w:sz w:val="24"/>
            <w:szCs w:val="24"/>
            <w:lang w:val="es-CO"/>
            <w:rPrChange w:id="350" w:author="JORGE" w:date="2011-02-20T22:34:00Z">
              <w:rPr>
                <w:color w:val="0000FF" w:themeColor="hyperlink"/>
                <w:u w:val="single"/>
                <w:lang w:val="es-CO"/>
              </w:rPr>
            </w:rPrChange>
          </w:rPr>
          <w:delText>p</w:delText>
        </w:r>
      </w:del>
      <w:ins w:id="351" w:author="JORGE" w:date="2011-02-20T16:51:00Z">
        <w:r w:rsidRPr="00FC6CAF">
          <w:rPr>
            <w:rFonts w:ascii="Arial" w:hAnsi="Arial" w:cs="Arial"/>
            <w:sz w:val="24"/>
            <w:szCs w:val="24"/>
            <w:lang w:val="es-CO"/>
            <w:rPrChange w:id="352" w:author="JORGE" w:date="2011-02-20T22:34:00Z">
              <w:rPr>
                <w:color w:val="0000FF" w:themeColor="hyperlink"/>
                <w:u w:val="single"/>
                <w:lang w:val="es-CO"/>
              </w:rPr>
            </w:rPrChange>
          </w:rPr>
          <w:t>P</w:t>
        </w:r>
      </w:ins>
      <w:r w:rsidRPr="00FC6CAF">
        <w:rPr>
          <w:rFonts w:ascii="Arial" w:hAnsi="Arial" w:cs="Arial"/>
          <w:sz w:val="24"/>
          <w:szCs w:val="24"/>
          <w:lang w:val="es-CO"/>
          <w:rPrChange w:id="353" w:author="JORGE" w:date="2011-02-20T22:34:00Z">
            <w:rPr>
              <w:color w:val="0000FF" w:themeColor="hyperlink"/>
              <w:u w:val="single"/>
              <w:lang w:val="es-CO"/>
            </w:rPr>
          </w:rPrChange>
        </w:rPr>
        <w:t xml:space="preserve">rimera de </w:t>
      </w:r>
      <w:del w:id="354" w:author="JORGE" w:date="2011-02-20T16:51:00Z">
        <w:r w:rsidRPr="00FC6CAF">
          <w:rPr>
            <w:rFonts w:ascii="Arial" w:hAnsi="Arial" w:cs="Arial"/>
            <w:sz w:val="24"/>
            <w:szCs w:val="24"/>
            <w:lang w:val="es-CO"/>
            <w:rPrChange w:id="355" w:author="JORGE" w:date="2011-02-20T22:34:00Z">
              <w:rPr>
                <w:color w:val="0000FF" w:themeColor="hyperlink"/>
                <w:u w:val="single"/>
                <w:lang w:val="es-CO"/>
              </w:rPr>
            </w:rPrChange>
          </w:rPr>
          <w:delText>f</w:delText>
        </w:r>
      </w:del>
      <w:ins w:id="356" w:author="JORGE" w:date="2011-02-20T16:51:00Z">
        <w:r w:rsidRPr="00FC6CAF">
          <w:rPr>
            <w:rFonts w:ascii="Arial" w:hAnsi="Arial" w:cs="Arial"/>
            <w:sz w:val="24"/>
            <w:szCs w:val="24"/>
            <w:lang w:val="es-CO"/>
            <w:rPrChange w:id="357" w:author="JORGE" w:date="2011-02-20T22:34:00Z">
              <w:rPr>
                <w:color w:val="0000FF" w:themeColor="hyperlink"/>
                <w:u w:val="single"/>
                <w:lang w:val="es-CO"/>
              </w:rPr>
            </w:rPrChange>
          </w:rPr>
          <w:t>F</w:t>
        </w:r>
      </w:ins>
      <w:r w:rsidRPr="00FC6CAF">
        <w:rPr>
          <w:rFonts w:ascii="Arial" w:hAnsi="Arial" w:cs="Arial"/>
          <w:sz w:val="24"/>
          <w:szCs w:val="24"/>
          <w:lang w:val="es-CO"/>
          <w:rPrChange w:id="358" w:author="JORGE" w:date="2011-02-20T22:34:00Z">
            <w:rPr>
              <w:color w:val="0000FF" w:themeColor="hyperlink"/>
              <w:u w:val="single"/>
              <w:lang w:val="es-CO"/>
            </w:rPr>
          </w:rPrChange>
        </w:rPr>
        <w:t xml:space="preserve">e </w:t>
      </w:r>
      <w:del w:id="359" w:author="JORGE" w:date="2011-02-20T16:51:00Z">
        <w:r w:rsidRPr="00FC6CAF">
          <w:rPr>
            <w:rFonts w:ascii="Arial" w:hAnsi="Arial" w:cs="Arial"/>
            <w:sz w:val="24"/>
            <w:szCs w:val="24"/>
            <w:lang w:val="es-CO"/>
            <w:rPrChange w:id="360" w:author="JORGE" w:date="2011-02-20T22:34:00Z">
              <w:rPr>
                <w:color w:val="0000FF" w:themeColor="hyperlink"/>
                <w:u w:val="single"/>
                <w:lang w:val="es-CO"/>
              </w:rPr>
            </w:rPrChange>
          </w:rPr>
          <w:delText>pu</w:delText>
        </w:r>
      </w:del>
      <w:ins w:id="361" w:author="JORGE" w:date="2011-02-20T16:51:00Z">
        <w:r w:rsidRPr="00FC6CAF">
          <w:rPr>
            <w:rFonts w:ascii="Arial" w:hAnsi="Arial" w:cs="Arial"/>
            <w:sz w:val="24"/>
            <w:szCs w:val="24"/>
            <w:lang w:val="es-CO"/>
            <w:rPrChange w:id="362" w:author="JORGE" w:date="2011-02-20T22:34:00Z">
              <w:rPr>
                <w:color w:val="0000FF" w:themeColor="hyperlink"/>
                <w:u w:val="single"/>
                <w:lang w:val="es-CO"/>
              </w:rPr>
            </w:rPrChange>
          </w:rPr>
          <w:t>Pú</w:t>
        </w:r>
      </w:ins>
      <w:r w:rsidRPr="00FC6CAF">
        <w:rPr>
          <w:rFonts w:ascii="Arial" w:hAnsi="Arial" w:cs="Arial"/>
          <w:sz w:val="24"/>
          <w:szCs w:val="24"/>
          <w:lang w:val="es-CO"/>
          <w:rPrChange w:id="363" w:author="JORGE" w:date="2011-02-20T22:34:00Z">
            <w:rPr>
              <w:color w:val="0000FF" w:themeColor="hyperlink"/>
              <w:u w:val="single"/>
              <w:lang w:val="es-CO"/>
            </w:rPr>
          </w:rPrChange>
        </w:rPr>
        <w:t xml:space="preserve">blica y </w:t>
      </w:r>
      <w:ins w:id="364" w:author="JORGE" w:date="2011-02-20T16:51:00Z">
        <w:r w:rsidRPr="00FC6CAF">
          <w:rPr>
            <w:rFonts w:ascii="Arial" w:hAnsi="Arial" w:cs="Arial"/>
            <w:sz w:val="24"/>
            <w:szCs w:val="24"/>
            <w:lang w:val="es-CO"/>
            <w:rPrChange w:id="365" w:author="JORGE" w:date="2011-02-20T22:34:00Z">
              <w:rPr>
                <w:color w:val="0000FF" w:themeColor="hyperlink"/>
                <w:u w:val="single"/>
                <w:lang w:val="es-CO"/>
              </w:rPr>
            </w:rPrChange>
          </w:rPr>
          <w:t>P</w:t>
        </w:r>
      </w:ins>
      <w:del w:id="366" w:author="JORGE" w:date="2011-02-20T16:51:00Z">
        <w:r w:rsidRPr="00FC6CAF">
          <w:rPr>
            <w:rFonts w:ascii="Arial" w:hAnsi="Arial" w:cs="Arial"/>
            <w:sz w:val="24"/>
            <w:szCs w:val="24"/>
            <w:lang w:val="es-CO"/>
            <w:rPrChange w:id="367" w:author="JORGE" w:date="2011-02-20T22:34:00Z">
              <w:rPr>
                <w:color w:val="0000FF" w:themeColor="hyperlink"/>
                <w:u w:val="single"/>
                <w:lang w:val="es-CO"/>
              </w:rPr>
            </w:rPrChange>
          </w:rPr>
          <w:delText>p</w:delText>
        </w:r>
      </w:del>
      <w:r w:rsidRPr="00FC6CAF">
        <w:rPr>
          <w:rFonts w:ascii="Arial" w:hAnsi="Arial" w:cs="Arial"/>
          <w:sz w:val="24"/>
          <w:szCs w:val="24"/>
          <w:lang w:val="es-CO"/>
          <w:rPrChange w:id="368" w:author="JORGE" w:date="2011-02-20T22:34:00Z">
            <w:rPr>
              <w:color w:val="0000FF" w:themeColor="hyperlink"/>
              <w:u w:val="single"/>
              <w:lang w:val="es-CO"/>
            </w:rPr>
          </w:rPrChange>
        </w:rPr>
        <w:t xml:space="preserve">atrimonio </w:t>
      </w:r>
      <w:ins w:id="369" w:author="JORGE" w:date="2011-02-20T16:51:00Z">
        <w:r w:rsidRPr="00FC6CAF">
          <w:rPr>
            <w:rFonts w:ascii="Arial" w:hAnsi="Arial" w:cs="Arial"/>
            <w:sz w:val="24"/>
            <w:szCs w:val="24"/>
            <w:lang w:val="es-CO"/>
            <w:rPrChange w:id="370" w:author="JORGE" w:date="2011-02-20T22:34:00Z">
              <w:rPr>
                <w:color w:val="0000FF" w:themeColor="hyperlink"/>
                <w:u w:val="single"/>
                <w:lang w:val="es-CO"/>
              </w:rPr>
            </w:rPrChange>
          </w:rPr>
          <w:t>E</w:t>
        </w:r>
      </w:ins>
      <w:del w:id="371" w:author="JORGE" w:date="2011-02-20T16:51:00Z">
        <w:r w:rsidRPr="00FC6CAF">
          <w:rPr>
            <w:rFonts w:ascii="Arial" w:hAnsi="Arial" w:cs="Arial"/>
            <w:sz w:val="24"/>
            <w:szCs w:val="24"/>
            <w:lang w:val="es-CO"/>
            <w:rPrChange w:id="372" w:author="JORGE" w:date="2011-02-20T22:34:00Z">
              <w:rPr>
                <w:color w:val="0000FF" w:themeColor="hyperlink"/>
                <w:u w:val="single"/>
                <w:lang w:val="es-CO"/>
              </w:rPr>
            </w:rPrChange>
          </w:rPr>
          <w:delText>e</w:delText>
        </w:r>
      </w:del>
      <w:r w:rsidRPr="00FC6CAF">
        <w:rPr>
          <w:rFonts w:ascii="Arial" w:hAnsi="Arial" w:cs="Arial"/>
          <w:sz w:val="24"/>
          <w:szCs w:val="24"/>
          <w:lang w:val="es-CO"/>
          <w:rPrChange w:id="373" w:author="JORGE" w:date="2011-02-20T22:34:00Z">
            <w:rPr>
              <w:color w:val="0000FF" w:themeColor="hyperlink"/>
              <w:u w:val="single"/>
              <w:lang w:val="es-CO"/>
            </w:rPr>
          </w:rPrChange>
        </w:rPr>
        <w:t xml:space="preserve">conómico, delegada ante los Jueces </w:t>
      </w:r>
      <w:del w:id="374" w:author="JORGE" w:date="2011-02-20T16:52:00Z">
        <w:r w:rsidRPr="00FC6CAF">
          <w:rPr>
            <w:rFonts w:ascii="Arial" w:hAnsi="Arial" w:cs="Arial"/>
            <w:sz w:val="24"/>
            <w:szCs w:val="24"/>
            <w:lang w:val="es-CO"/>
            <w:rPrChange w:id="375" w:author="JORGE" w:date="2011-02-20T22:34:00Z">
              <w:rPr>
                <w:color w:val="0000FF" w:themeColor="hyperlink"/>
                <w:u w:val="single"/>
                <w:lang w:val="es-CO"/>
              </w:rPr>
            </w:rPrChange>
          </w:rPr>
          <w:delText>p</w:delText>
        </w:r>
      </w:del>
      <w:ins w:id="376" w:author="JORGE" w:date="2011-02-20T16:52:00Z">
        <w:r w:rsidRPr="00FC6CAF">
          <w:rPr>
            <w:rFonts w:ascii="Arial" w:hAnsi="Arial" w:cs="Arial"/>
            <w:sz w:val="24"/>
            <w:szCs w:val="24"/>
            <w:lang w:val="es-CO"/>
            <w:rPrChange w:id="377" w:author="JORGE" w:date="2011-02-20T22:34:00Z">
              <w:rPr>
                <w:color w:val="0000FF" w:themeColor="hyperlink"/>
                <w:u w:val="single"/>
                <w:lang w:val="es-CO"/>
              </w:rPr>
            </w:rPrChange>
          </w:rPr>
          <w:t>P</w:t>
        </w:r>
      </w:ins>
      <w:r w:rsidRPr="00FC6CAF">
        <w:rPr>
          <w:rFonts w:ascii="Arial" w:hAnsi="Arial" w:cs="Arial"/>
          <w:sz w:val="24"/>
          <w:szCs w:val="24"/>
          <w:lang w:val="es-CO"/>
          <w:rPrChange w:id="378" w:author="JORGE" w:date="2011-02-20T22:34:00Z">
            <w:rPr>
              <w:color w:val="0000FF" w:themeColor="hyperlink"/>
              <w:u w:val="single"/>
              <w:lang w:val="es-CO"/>
            </w:rPr>
          </w:rPrChange>
        </w:rPr>
        <w:t xml:space="preserve">enales del </w:t>
      </w:r>
      <w:del w:id="379" w:author="JORGE" w:date="2011-02-20T16:52:00Z">
        <w:r w:rsidRPr="00FC6CAF">
          <w:rPr>
            <w:rFonts w:ascii="Arial" w:hAnsi="Arial" w:cs="Arial"/>
            <w:sz w:val="24"/>
            <w:szCs w:val="24"/>
            <w:lang w:val="es-CO"/>
            <w:rPrChange w:id="380" w:author="JORGE" w:date="2011-02-20T22:34:00Z">
              <w:rPr>
                <w:color w:val="0000FF" w:themeColor="hyperlink"/>
                <w:u w:val="single"/>
                <w:lang w:val="es-CO"/>
              </w:rPr>
            </w:rPrChange>
          </w:rPr>
          <w:delText>c</w:delText>
        </w:r>
      </w:del>
      <w:ins w:id="381" w:author="JORGE" w:date="2011-02-20T16:52:00Z">
        <w:r w:rsidRPr="00FC6CAF">
          <w:rPr>
            <w:rFonts w:ascii="Arial" w:hAnsi="Arial" w:cs="Arial"/>
            <w:sz w:val="24"/>
            <w:szCs w:val="24"/>
            <w:lang w:val="es-CO"/>
            <w:rPrChange w:id="382" w:author="JORGE" w:date="2011-02-20T22:34:00Z">
              <w:rPr>
                <w:color w:val="0000FF" w:themeColor="hyperlink"/>
                <w:u w:val="single"/>
                <w:lang w:val="es-CO"/>
              </w:rPr>
            </w:rPrChange>
          </w:rPr>
          <w:t>C</w:t>
        </w:r>
      </w:ins>
      <w:r w:rsidRPr="00FC6CAF">
        <w:rPr>
          <w:rFonts w:ascii="Arial" w:hAnsi="Arial" w:cs="Arial"/>
          <w:sz w:val="24"/>
          <w:szCs w:val="24"/>
          <w:lang w:val="es-CO"/>
          <w:rPrChange w:id="383" w:author="JORGE" w:date="2011-02-20T22:34:00Z">
            <w:rPr>
              <w:color w:val="0000FF" w:themeColor="hyperlink"/>
              <w:u w:val="single"/>
              <w:lang w:val="es-CO"/>
            </w:rPr>
          </w:rPrChange>
        </w:rPr>
        <w:t xml:space="preserve">ircuito de </w:t>
      </w:r>
      <w:del w:id="384" w:author="JORGE" w:date="2011-02-20T16:52:00Z">
        <w:r w:rsidRPr="00FC6CAF">
          <w:rPr>
            <w:rFonts w:ascii="Arial" w:hAnsi="Arial" w:cs="Arial"/>
            <w:sz w:val="24"/>
            <w:szCs w:val="24"/>
            <w:lang w:val="es-CO"/>
            <w:rPrChange w:id="385" w:author="JORGE" w:date="2011-02-20T22:34:00Z">
              <w:rPr>
                <w:color w:val="0000FF" w:themeColor="hyperlink"/>
                <w:u w:val="single"/>
                <w:lang w:val="es-CO"/>
              </w:rPr>
            </w:rPrChange>
          </w:rPr>
          <w:delText>b</w:delText>
        </w:r>
      </w:del>
      <w:ins w:id="386" w:author="JORGE" w:date="2011-02-20T16:52:00Z">
        <w:r w:rsidRPr="00FC6CAF">
          <w:rPr>
            <w:rFonts w:ascii="Arial" w:hAnsi="Arial" w:cs="Arial"/>
            <w:sz w:val="24"/>
            <w:szCs w:val="24"/>
            <w:lang w:val="es-CO"/>
            <w:rPrChange w:id="387" w:author="JORGE" w:date="2011-02-20T22:34:00Z">
              <w:rPr>
                <w:color w:val="0000FF" w:themeColor="hyperlink"/>
                <w:u w:val="single"/>
                <w:lang w:val="es-CO"/>
              </w:rPr>
            </w:rPrChange>
          </w:rPr>
          <w:t>B</w:t>
        </w:r>
      </w:ins>
      <w:r w:rsidRPr="00FC6CAF">
        <w:rPr>
          <w:rFonts w:ascii="Arial" w:hAnsi="Arial" w:cs="Arial"/>
          <w:sz w:val="24"/>
          <w:szCs w:val="24"/>
          <w:lang w:val="es-CO"/>
          <w:rPrChange w:id="388" w:author="JORGE" w:date="2011-02-20T22:34:00Z">
            <w:rPr>
              <w:color w:val="0000FF" w:themeColor="hyperlink"/>
              <w:u w:val="single"/>
              <w:lang w:val="es-CO"/>
            </w:rPr>
          </w:rPrChange>
        </w:rPr>
        <w:t>ogotá. D. C.</w:t>
      </w:r>
      <w:ins w:id="389" w:author="USER" w:date="2011-02-21T15:53:00Z">
        <w:r w:rsidR="00BF5EC9">
          <w:rPr>
            <w:rFonts w:ascii="Arial" w:hAnsi="Arial" w:cs="Arial"/>
            <w:sz w:val="24"/>
            <w:szCs w:val="24"/>
            <w:lang w:val="es-CO"/>
          </w:rPr>
          <w:t>, l</w:t>
        </w:r>
      </w:ins>
      <w:del w:id="390" w:author="USER" w:date="2011-02-21T15:53:00Z">
        <w:r w:rsidRPr="00FC6CAF">
          <w:rPr>
            <w:rFonts w:ascii="Arial" w:hAnsi="Arial" w:cs="Arial"/>
            <w:sz w:val="24"/>
            <w:szCs w:val="24"/>
            <w:lang w:val="es-CO"/>
            <w:rPrChange w:id="391" w:author="JORGE" w:date="2011-02-20T22:34:00Z">
              <w:rPr>
                <w:color w:val="0000FF" w:themeColor="hyperlink"/>
                <w:u w:val="single"/>
                <w:lang w:val="es-CO"/>
              </w:rPr>
            </w:rPrChange>
          </w:rPr>
          <w:delText xml:space="preserve"> L</w:delText>
        </w:r>
      </w:del>
      <w:r w:rsidRPr="00FC6CAF">
        <w:rPr>
          <w:rFonts w:ascii="Arial" w:hAnsi="Arial" w:cs="Arial"/>
          <w:sz w:val="24"/>
          <w:szCs w:val="24"/>
          <w:lang w:val="es-CO"/>
          <w:rPrChange w:id="392" w:author="JORGE" w:date="2011-02-20T22:34:00Z">
            <w:rPr>
              <w:color w:val="0000FF" w:themeColor="hyperlink"/>
              <w:u w:val="single"/>
              <w:lang w:val="es-CO"/>
            </w:rPr>
          </w:rPrChange>
        </w:rPr>
        <w:t xml:space="preserve">a solicitud </w:t>
      </w:r>
      <w:del w:id="393" w:author="JORGE" w:date="2011-02-20T16:53:00Z">
        <w:r w:rsidRPr="00FC6CAF">
          <w:rPr>
            <w:rFonts w:ascii="Arial" w:hAnsi="Arial" w:cs="Arial"/>
            <w:sz w:val="24"/>
            <w:szCs w:val="24"/>
            <w:lang w:val="es-CO"/>
            <w:rPrChange w:id="394" w:author="JORGE" w:date="2011-02-20T22:34:00Z">
              <w:rPr>
                <w:color w:val="0000FF" w:themeColor="hyperlink"/>
                <w:u w:val="single"/>
                <w:lang w:val="es-CO"/>
              </w:rPr>
            </w:rPrChange>
          </w:rPr>
          <w:delText>se</w:delText>
        </w:r>
      </w:del>
      <w:ins w:id="395" w:author="JORGE" w:date="2011-02-20T22:37:00Z">
        <w:r w:rsidR="00DF5CD9">
          <w:rPr>
            <w:rFonts w:ascii="Arial" w:hAnsi="Arial" w:cs="Arial"/>
            <w:sz w:val="24"/>
            <w:szCs w:val="24"/>
            <w:lang w:val="es-CO"/>
          </w:rPr>
          <w:t xml:space="preserve">de </w:t>
        </w:r>
      </w:ins>
      <w:ins w:id="396" w:author="JORGE" w:date="2011-02-20T16:53:00Z">
        <w:r w:rsidRPr="00FC6CAF">
          <w:rPr>
            <w:rFonts w:ascii="Arial" w:hAnsi="Arial" w:cs="Arial"/>
            <w:sz w:val="24"/>
            <w:szCs w:val="24"/>
            <w:lang w:val="es-CO"/>
            <w:rPrChange w:id="397" w:author="JORGE" w:date="2011-02-20T22:34:00Z">
              <w:rPr>
                <w:color w:val="0000FF" w:themeColor="hyperlink"/>
                <w:u w:val="single"/>
                <w:lang w:val="es-CO"/>
              </w:rPr>
            </w:rPrChange>
          </w:rPr>
          <w:t>la</w:t>
        </w:r>
      </w:ins>
      <w:r w:rsidRPr="00FC6CAF">
        <w:rPr>
          <w:rFonts w:ascii="Arial" w:hAnsi="Arial" w:cs="Arial"/>
          <w:sz w:val="24"/>
          <w:szCs w:val="24"/>
          <w:lang w:val="es-CO"/>
          <w:rPrChange w:id="398" w:author="JORGE" w:date="2011-02-20T22:34:00Z">
            <w:rPr>
              <w:color w:val="0000FF" w:themeColor="hyperlink"/>
              <w:u w:val="single"/>
              <w:lang w:val="es-CO"/>
            </w:rPr>
          </w:rPrChange>
        </w:rPr>
        <w:t xml:space="preserve"> </w:t>
      </w:r>
      <w:ins w:id="399" w:author="USER" w:date="2011-02-21T15:53:00Z">
        <w:r w:rsidR="00BF5EC9">
          <w:rPr>
            <w:rFonts w:ascii="Arial" w:hAnsi="Arial" w:cs="Arial"/>
            <w:sz w:val="24"/>
            <w:szCs w:val="24"/>
            <w:lang w:val="es-CO"/>
          </w:rPr>
          <w:t>r</w:t>
        </w:r>
      </w:ins>
      <w:ins w:id="400" w:author="JORGE" w:date="2011-02-20T22:37:00Z">
        <w:del w:id="401" w:author="USER" w:date="2011-02-21T15:53:00Z">
          <w:r w:rsidR="00DF5CD9" w:rsidDel="00BF5EC9">
            <w:rPr>
              <w:rFonts w:ascii="Arial" w:hAnsi="Arial" w:cs="Arial"/>
              <w:sz w:val="24"/>
              <w:szCs w:val="24"/>
              <w:lang w:val="es-CO"/>
            </w:rPr>
            <w:delText>R</w:delText>
          </w:r>
        </w:del>
        <w:r w:rsidR="00DF5CD9">
          <w:rPr>
            <w:rFonts w:ascii="Arial" w:hAnsi="Arial" w:cs="Arial"/>
            <w:sz w:val="24"/>
            <w:szCs w:val="24"/>
            <w:lang w:val="es-CO"/>
          </w:rPr>
          <w:t xml:space="preserve">evocatoria la </w:t>
        </w:r>
      </w:ins>
      <w:r w:rsidRPr="00FC6CAF">
        <w:rPr>
          <w:rFonts w:ascii="Arial" w:hAnsi="Arial" w:cs="Arial"/>
          <w:sz w:val="24"/>
          <w:szCs w:val="24"/>
          <w:lang w:val="es-CO"/>
          <w:rPrChange w:id="402" w:author="JORGE" w:date="2011-02-20T22:34:00Z">
            <w:rPr>
              <w:color w:val="0000FF" w:themeColor="hyperlink"/>
              <w:u w:val="single"/>
              <w:lang w:val="es-CO"/>
            </w:rPr>
          </w:rPrChange>
        </w:rPr>
        <w:t>sustent</w:t>
      </w:r>
      <w:ins w:id="403" w:author="JORGE" w:date="2011-02-20T16:53:00Z">
        <w:r w:rsidRPr="00FC6CAF">
          <w:rPr>
            <w:rFonts w:ascii="Arial" w:hAnsi="Arial" w:cs="Arial"/>
            <w:sz w:val="24"/>
            <w:szCs w:val="24"/>
            <w:lang w:val="es-CO"/>
            <w:rPrChange w:id="404" w:author="JORGE" w:date="2011-02-20T22:34:00Z">
              <w:rPr>
                <w:color w:val="0000FF" w:themeColor="hyperlink"/>
                <w:u w:val="single"/>
                <w:lang w:val="es-CO"/>
              </w:rPr>
            </w:rPrChange>
          </w:rPr>
          <w:t>é</w:t>
        </w:r>
      </w:ins>
      <w:del w:id="405" w:author="JORGE" w:date="2011-02-20T16:53:00Z">
        <w:r w:rsidRPr="00FC6CAF">
          <w:rPr>
            <w:rFonts w:ascii="Arial" w:hAnsi="Arial" w:cs="Arial"/>
            <w:sz w:val="24"/>
            <w:szCs w:val="24"/>
            <w:lang w:val="es-CO"/>
            <w:rPrChange w:id="406" w:author="JORGE" w:date="2011-02-20T22:34:00Z">
              <w:rPr>
                <w:color w:val="0000FF" w:themeColor="hyperlink"/>
                <w:u w:val="single"/>
                <w:lang w:val="es-CO"/>
              </w:rPr>
            </w:rPrChange>
          </w:rPr>
          <w:delText>ó</w:delText>
        </w:r>
      </w:del>
      <w:r w:rsidRPr="00FC6CAF">
        <w:rPr>
          <w:rFonts w:ascii="Arial" w:hAnsi="Arial" w:cs="Arial"/>
          <w:sz w:val="24"/>
          <w:szCs w:val="24"/>
          <w:lang w:val="es-CO"/>
          <w:rPrChange w:id="407" w:author="JORGE" w:date="2011-02-20T22:34:00Z">
            <w:rPr>
              <w:color w:val="0000FF" w:themeColor="hyperlink"/>
              <w:u w:val="single"/>
              <w:lang w:val="es-CO"/>
            </w:rPr>
          </w:rPrChange>
        </w:rPr>
        <w:t xml:space="preserve">, así: </w:t>
      </w:r>
    </w:p>
    <w:p w:rsidR="00232254" w:rsidRPr="00DF5CD9" w:rsidDel="00375568" w:rsidRDefault="00232254" w:rsidP="0060096D">
      <w:pPr>
        <w:pStyle w:val="Prrafodelista"/>
        <w:ind w:left="284" w:hanging="284"/>
        <w:jc w:val="both"/>
        <w:rPr>
          <w:del w:id="408" w:author="USER" w:date="2011-02-21T17:39:00Z"/>
          <w:rFonts w:ascii="Arial" w:hAnsi="Arial" w:cs="Arial"/>
          <w:sz w:val="24"/>
          <w:szCs w:val="24"/>
          <w:lang w:val="es-CO"/>
        </w:rPr>
      </w:pPr>
    </w:p>
    <w:p w:rsidR="00FC6CAF" w:rsidRDefault="00154D18" w:rsidP="00FC6CAF">
      <w:pPr>
        <w:pStyle w:val="Prrafodelista"/>
        <w:numPr>
          <w:ilvl w:val="0"/>
          <w:numId w:val="38"/>
        </w:numPr>
        <w:ind w:left="567" w:hanging="207"/>
        <w:jc w:val="both"/>
        <w:rPr>
          <w:rFonts w:ascii="Arial" w:hAnsi="Arial" w:cs="Arial"/>
          <w:sz w:val="24"/>
          <w:szCs w:val="24"/>
          <w:lang w:val="es-CO"/>
        </w:rPr>
        <w:pPrChange w:id="409" w:author="USER" w:date="2011-02-21T15:53:00Z">
          <w:pPr>
            <w:pStyle w:val="Prrafodelista"/>
            <w:ind w:left="284" w:hanging="284"/>
            <w:jc w:val="both"/>
          </w:pPr>
        </w:pPrChange>
      </w:pPr>
      <w:del w:id="410" w:author="JORGE" w:date="2011-02-20T16:59:00Z">
        <w:r>
          <w:rPr>
            <w:rFonts w:ascii="Arial" w:hAnsi="Arial" w:cs="Arial"/>
            <w:sz w:val="24"/>
            <w:szCs w:val="24"/>
            <w:lang w:val="es-CO"/>
          </w:rPr>
          <w:delText>5</w:delText>
        </w:r>
      </w:del>
      <w:del w:id="411" w:author="USER" w:date="2011-02-21T15:53:00Z">
        <w:r w:rsidDel="00BF5EC9">
          <w:rPr>
            <w:rFonts w:ascii="Arial" w:hAnsi="Arial" w:cs="Arial"/>
            <w:sz w:val="24"/>
            <w:szCs w:val="24"/>
            <w:lang w:val="es-CO"/>
          </w:rPr>
          <w:delText xml:space="preserve">. </w:delText>
        </w:r>
      </w:del>
      <w:r>
        <w:rPr>
          <w:rFonts w:ascii="Arial" w:hAnsi="Arial" w:cs="Arial"/>
          <w:sz w:val="24"/>
          <w:szCs w:val="24"/>
          <w:lang w:val="es-CO"/>
        </w:rPr>
        <w:t xml:space="preserve">La </w:t>
      </w:r>
      <w:r w:rsidR="00232254">
        <w:rPr>
          <w:rFonts w:ascii="Arial" w:hAnsi="Arial" w:cs="Arial"/>
          <w:sz w:val="24"/>
          <w:szCs w:val="24"/>
          <w:lang w:val="es-CO"/>
        </w:rPr>
        <w:t xml:space="preserve">titularidad de las marcas HIPOGLOS E HIPOGLOS PLUS la tiene </w:t>
      </w:r>
      <w:ins w:id="412" w:author="JORGE" w:date="2011-02-20T16:59:00Z">
        <w:r w:rsidR="004461BB">
          <w:rPr>
            <w:rFonts w:ascii="Arial" w:hAnsi="Arial" w:cs="Arial"/>
            <w:sz w:val="24"/>
            <w:szCs w:val="24"/>
            <w:lang w:val="es-CO"/>
          </w:rPr>
          <w:t>L</w:t>
        </w:r>
      </w:ins>
      <w:del w:id="413" w:author="JORGE" w:date="2011-02-20T16:59:00Z">
        <w:r w:rsidR="00232254" w:rsidDel="004461BB">
          <w:rPr>
            <w:rFonts w:ascii="Arial" w:hAnsi="Arial" w:cs="Arial"/>
            <w:sz w:val="24"/>
            <w:szCs w:val="24"/>
            <w:lang w:val="es-CO"/>
          </w:rPr>
          <w:delText>l</w:delText>
        </w:r>
      </w:del>
      <w:r w:rsidR="00232254">
        <w:rPr>
          <w:rFonts w:ascii="Arial" w:hAnsi="Arial" w:cs="Arial"/>
          <w:sz w:val="24"/>
          <w:szCs w:val="24"/>
          <w:lang w:val="es-CO"/>
        </w:rPr>
        <w:t xml:space="preserve">a </w:t>
      </w:r>
      <w:del w:id="414" w:author="JORGE" w:date="2011-02-20T16:59:00Z">
        <w:r w:rsidR="00232254" w:rsidDel="004461BB">
          <w:rPr>
            <w:rFonts w:ascii="Arial" w:hAnsi="Arial" w:cs="Arial"/>
            <w:sz w:val="24"/>
            <w:szCs w:val="24"/>
            <w:lang w:val="es-CO"/>
          </w:rPr>
          <w:delText>s</w:delText>
        </w:r>
      </w:del>
      <w:ins w:id="415" w:author="JORGE" w:date="2011-02-20T16:59:00Z">
        <w:r w:rsidR="004461BB">
          <w:rPr>
            <w:rFonts w:ascii="Arial" w:hAnsi="Arial" w:cs="Arial"/>
            <w:sz w:val="24"/>
            <w:szCs w:val="24"/>
            <w:lang w:val="es-CO"/>
          </w:rPr>
          <w:t>S</w:t>
        </w:r>
      </w:ins>
      <w:r w:rsidR="00232254">
        <w:rPr>
          <w:rFonts w:ascii="Arial" w:hAnsi="Arial" w:cs="Arial"/>
          <w:sz w:val="24"/>
          <w:szCs w:val="24"/>
          <w:lang w:val="es-CO"/>
        </w:rPr>
        <w:t>ociedad</w:t>
      </w:r>
      <w:ins w:id="416" w:author="JORGE" w:date="2011-02-20T16:59:00Z">
        <w:r w:rsidR="004461BB">
          <w:rPr>
            <w:rFonts w:ascii="Arial" w:hAnsi="Arial" w:cs="Arial"/>
            <w:sz w:val="24"/>
            <w:szCs w:val="24"/>
            <w:lang w:val="es-CO"/>
          </w:rPr>
          <w:t>.</w:t>
        </w:r>
      </w:ins>
      <w:r w:rsidR="00232254">
        <w:rPr>
          <w:rFonts w:ascii="Arial" w:hAnsi="Arial" w:cs="Arial"/>
          <w:sz w:val="24"/>
          <w:szCs w:val="24"/>
          <w:lang w:val="es-CO"/>
        </w:rPr>
        <w:t xml:space="preserve"> </w:t>
      </w:r>
      <w:del w:id="417" w:author="JORGE" w:date="2011-02-20T16:59:00Z">
        <w:r w:rsidR="00232254" w:rsidDel="004461BB">
          <w:rPr>
            <w:rFonts w:ascii="Arial" w:hAnsi="Arial" w:cs="Arial"/>
            <w:sz w:val="24"/>
            <w:szCs w:val="24"/>
            <w:lang w:val="es-CO"/>
          </w:rPr>
          <w:delText xml:space="preserve">LABORATORIOS SIEGFRIED S. A. </w:delText>
        </w:r>
      </w:del>
    </w:p>
    <w:p w:rsidR="00232254" w:rsidRPr="004E37AC" w:rsidRDefault="00232254" w:rsidP="0060096D">
      <w:pPr>
        <w:pStyle w:val="Prrafodelista"/>
        <w:ind w:left="284" w:hanging="284"/>
        <w:jc w:val="both"/>
        <w:rPr>
          <w:rFonts w:ascii="Arial" w:hAnsi="Arial" w:cs="Arial"/>
          <w:sz w:val="24"/>
          <w:szCs w:val="24"/>
          <w:lang w:val="es-CO"/>
        </w:rPr>
      </w:pPr>
    </w:p>
    <w:p w:rsidR="00FC6CAF" w:rsidRDefault="00232254" w:rsidP="00FC6CAF">
      <w:pPr>
        <w:pStyle w:val="Prrafodelista"/>
        <w:ind w:left="567"/>
        <w:jc w:val="both"/>
        <w:rPr>
          <w:rFonts w:ascii="Arial" w:hAnsi="Arial" w:cs="Arial"/>
          <w:sz w:val="24"/>
          <w:szCs w:val="24"/>
          <w:lang w:val="es-CO"/>
        </w:rPr>
        <w:pPrChange w:id="418" w:author="USER" w:date="2011-02-21T15:54:00Z">
          <w:pPr>
            <w:pStyle w:val="Prrafodelista"/>
            <w:ind w:left="284"/>
            <w:jc w:val="both"/>
          </w:pPr>
        </w:pPrChange>
      </w:pPr>
      <w:r>
        <w:rPr>
          <w:rFonts w:ascii="Arial" w:hAnsi="Arial" w:cs="Arial"/>
          <w:sz w:val="24"/>
          <w:szCs w:val="24"/>
          <w:lang w:val="es-CO"/>
        </w:rPr>
        <w:t>Lo anterior, se pr</w:t>
      </w:r>
      <w:ins w:id="419" w:author="JORGE" w:date="2011-02-20T22:37:00Z">
        <w:r w:rsidR="00DF5CD9">
          <w:rPr>
            <w:rFonts w:ascii="Arial" w:hAnsi="Arial" w:cs="Arial"/>
            <w:sz w:val="24"/>
            <w:szCs w:val="24"/>
            <w:lang w:val="es-CO"/>
          </w:rPr>
          <w:t>obó</w:t>
        </w:r>
      </w:ins>
      <w:del w:id="420" w:author="JORGE" w:date="2011-02-20T22:37:00Z">
        <w:r w:rsidDel="00DF5CD9">
          <w:rPr>
            <w:rFonts w:ascii="Arial" w:hAnsi="Arial" w:cs="Arial"/>
            <w:sz w:val="24"/>
            <w:szCs w:val="24"/>
            <w:lang w:val="es-CO"/>
          </w:rPr>
          <w:delText>ueba</w:delText>
        </w:r>
      </w:del>
      <w:r>
        <w:rPr>
          <w:rFonts w:ascii="Arial" w:hAnsi="Arial" w:cs="Arial"/>
          <w:sz w:val="24"/>
          <w:szCs w:val="24"/>
          <w:lang w:val="es-CO"/>
        </w:rPr>
        <w:t xml:space="preserve">  con los siguientes documentos:</w:t>
      </w:r>
    </w:p>
    <w:p w:rsidR="00232254" w:rsidRPr="004E37AC" w:rsidDel="00BF5EC9" w:rsidRDefault="00232254" w:rsidP="0060096D">
      <w:pPr>
        <w:pStyle w:val="Prrafodelista"/>
        <w:ind w:left="284" w:hanging="284"/>
        <w:jc w:val="both"/>
        <w:rPr>
          <w:del w:id="421" w:author="USER" w:date="2011-02-21T15:54:00Z"/>
          <w:rFonts w:ascii="Arial" w:hAnsi="Arial" w:cs="Arial"/>
          <w:sz w:val="24"/>
          <w:szCs w:val="24"/>
          <w:lang w:val="es-CO"/>
        </w:rPr>
      </w:pPr>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sz w:val="24"/>
          <w:szCs w:val="24"/>
          <w:lang w:val="es-CO"/>
        </w:rPr>
        <w:pPrChange w:id="422" w:author="USER" w:date="2011-02-21T15:54: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Contrato de compraventa del 19 de octubre de 2009 mediante el cual  la señora A</w:t>
      </w:r>
      <w:r w:rsidR="00DF5CD9">
        <w:rPr>
          <w:rFonts w:ascii="Arial" w:hAnsi="Arial" w:cs="Arial"/>
          <w:sz w:val="24"/>
          <w:szCs w:val="24"/>
          <w:lang w:val="es-CO"/>
        </w:rPr>
        <w:t xml:space="preserve">ndrea </w:t>
      </w:r>
      <w:del w:id="423" w:author="JORGE" w:date="2011-02-20T22:38:00Z">
        <w:r w:rsidR="00DF5CD9" w:rsidDel="00DF5CD9">
          <w:rPr>
            <w:rFonts w:ascii="Arial" w:hAnsi="Arial" w:cs="Arial"/>
            <w:sz w:val="24"/>
            <w:szCs w:val="24"/>
            <w:lang w:val="es-CO"/>
          </w:rPr>
          <w:delText>v</w:delText>
        </w:r>
      </w:del>
      <w:ins w:id="424" w:author="JORGE" w:date="2011-02-20T22:38:00Z">
        <w:r w:rsidR="00DF5CD9">
          <w:rPr>
            <w:rFonts w:ascii="Arial" w:hAnsi="Arial" w:cs="Arial"/>
            <w:sz w:val="24"/>
            <w:szCs w:val="24"/>
            <w:lang w:val="es-CO"/>
          </w:rPr>
          <w:t>V</w:t>
        </w:r>
      </w:ins>
      <w:r w:rsidR="00DF5CD9">
        <w:rPr>
          <w:rFonts w:ascii="Arial" w:hAnsi="Arial" w:cs="Arial"/>
          <w:sz w:val="24"/>
          <w:szCs w:val="24"/>
          <w:lang w:val="es-CO"/>
        </w:rPr>
        <w:t xml:space="preserve">iera </w:t>
      </w:r>
      <w:del w:id="425" w:author="JORGE" w:date="2011-02-20T22:38:00Z">
        <w:r w:rsidR="00DF5CD9" w:rsidDel="00DF5CD9">
          <w:rPr>
            <w:rFonts w:ascii="Arial" w:hAnsi="Arial" w:cs="Arial"/>
            <w:sz w:val="24"/>
            <w:szCs w:val="24"/>
            <w:lang w:val="es-CO"/>
          </w:rPr>
          <w:delText>v</w:delText>
        </w:r>
      </w:del>
      <w:ins w:id="426" w:author="JORGE" w:date="2011-02-20T22:38:00Z">
        <w:r w:rsidR="00DF5CD9">
          <w:rPr>
            <w:rFonts w:ascii="Arial" w:hAnsi="Arial" w:cs="Arial"/>
            <w:sz w:val="24"/>
            <w:szCs w:val="24"/>
            <w:lang w:val="es-CO"/>
          </w:rPr>
          <w:t>V</w:t>
        </w:r>
      </w:ins>
      <w:r w:rsidR="00DF5CD9">
        <w:rPr>
          <w:rFonts w:ascii="Arial" w:hAnsi="Arial" w:cs="Arial"/>
          <w:sz w:val="24"/>
          <w:szCs w:val="24"/>
          <w:lang w:val="es-CO"/>
        </w:rPr>
        <w:t>alencia</w:t>
      </w:r>
      <w:r>
        <w:rPr>
          <w:rFonts w:ascii="Arial" w:hAnsi="Arial" w:cs="Arial"/>
          <w:sz w:val="24"/>
          <w:szCs w:val="24"/>
          <w:lang w:val="es-CO"/>
        </w:rPr>
        <w:t xml:space="preserve"> vendió a </w:t>
      </w:r>
      <w:ins w:id="427" w:author="USER" w:date="2011-02-21T15:54:00Z">
        <w:r w:rsidR="00BF5EC9">
          <w:rPr>
            <w:rFonts w:ascii="Arial" w:hAnsi="Arial" w:cs="Arial"/>
            <w:sz w:val="24"/>
            <w:szCs w:val="24"/>
            <w:lang w:val="es-CO"/>
          </w:rPr>
          <w:t>l</w:t>
        </w:r>
      </w:ins>
      <w:del w:id="428" w:author="USER" w:date="2011-02-21T15:54:00Z">
        <w:r w:rsidDel="00BF5EC9">
          <w:rPr>
            <w:rFonts w:ascii="Arial" w:hAnsi="Arial" w:cs="Arial"/>
            <w:sz w:val="24"/>
            <w:szCs w:val="24"/>
            <w:lang w:val="es-CO"/>
          </w:rPr>
          <w:delText>L</w:delText>
        </w:r>
      </w:del>
      <w:ins w:id="429" w:author="JORGE" w:date="2011-02-20T22:38:00Z">
        <w:r w:rsidR="00DF5CD9">
          <w:rPr>
            <w:rFonts w:ascii="Arial" w:hAnsi="Arial" w:cs="Arial"/>
            <w:sz w:val="24"/>
            <w:szCs w:val="24"/>
            <w:lang w:val="es-CO"/>
          </w:rPr>
          <w:t xml:space="preserve">a Sociedad </w:t>
        </w:r>
      </w:ins>
      <w:del w:id="430" w:author="JORGE" w:date="2011-02-20T22:39:00Z">
        <w:r w:rsidDel="00DF5CD9">
          <w:rPr>
            <w:rFonts w:ascii="Arial" w:hAnsi="Arial" w:cs="Arial"/>
            <w:sz w:val="24"/>
            <w:szCs w:val="24"/>
            <w:lang w:val="es-CO"/>
          </w:rPr>
          <w:delText xml:space="preserve">ABORATORIOS SIEGFRIED S. A. </w:delText>
        </w:r>
      </w:del>
      <w:r>
        <w:rPr>
          <w:rFonts w:ascii="Arial" w:hAnsi="Arial" w:cs="Arial"/>
          <w:sz w:val="24"/>
          <w:szCs w:val="24"/>
          <w:lang w:val="es-CO"/>
        </w:rPr>
        <w:t>y ést</w:t>
      </w:r>
      <w:ins w:id="431" w:author="JORGE" w:date="2011-02-20T22:39:00Z">
        <w:r w:rsidR="00DF5CD9">
          <w:rPr>
            <w:rFonts w:ascii="Arial" w:hAnsi="Arial" w:cs="Arial"/>
            <w:sz w:val="24"/>
            <w:szCs w:val="24"/>
            <w:lang w:val="es-CO"/>
          </w:rPr>
          <w:t>a</w:t>
        </w:r>
      </w:ins>
      <w:del w:id="432" w:author="JORGE" w:date="2011-02-20T22:39:00Z">
        <w:r w:rsidDel="00DF5CD9">
          <w:rPr>
            <w:rFonts w:ascii="Arial" w:hAnsi="Arial" w:cs="Arial"/>
            <w:sz w:val="24"/>
            <w:szCs w:val="24"/>
            <w:lang w:val="es-CO"/>
          </w:rPr>
          <w:delText>e</w:delText>
        </w:r>
      </w:del>
      <w:r>
        <w:rPr>
          <w:rFonts w:ascii="Arial" w:hAnsi="Arial" w:cs="Arial"/>
          <w:sz w:val="24"/>
          <w:szCs w:val="24"/>
          <w:lang w:val="es-CO"/>
        </w:rPr>
        <w:t xml:space="preserve"> compró los signos distintivos (marcas) y/o solicitudes de registro de la marca HIPOGLOS E HIPOGLOS PLUS clases</w:t>
      </w:r>
      <w:r w:rsidRPr="0060096D">
        <w:rPr>
          <w:rFonts w:ascii="Arial" w:hAnsi="Arial" w:cs="Arial"/>
          <w:sz w:val="24"/>
          <w:szCs w:val="24"/>
          <w:lang w:val="es-CO"/>
        </w:rPr>
        <w:t xml:space="preserve"> 3ª y 5ª de la clasificación internacional de Niza y su dossier de registro sanitario.</w:t>
      </w:r>
    </w:p>
    <w:p w:rsidR="00232254" w:rsidRPr="0060096D" w:rsidRDefault="00232254" w:rsidP="00BF5EC9">
      <w:pPr>
        <w:pStyle w:val="Prrafodelista"/>
        <w:ind w:left="851" w:hanging="284"/>
        <w:jc w:val="both"/>
        <w:rPr>
          <w:rFonts w:ascii="Arial" w:hAnsi="Arial" w:cs="Arial"/>
          <w:sz w:val="24"/>
          <w:szCs w:val="24"/>
          <w:lang w:val="es-CO"/>
        </w:rPr>
      </w:pPr>
    </w:p>
    <w:p w:rsidR="00232254" w:rsidRPr="0060096D" w:rsidRDefault="00232254" w:rsidP="00BF5EC9">
      <w:pPr>
        <w:pStyle w:val="Prrafodelista"/>
        <w:ind w:left="851" w:hanging="284"/>
        <w:jc w:val="both"/>
        <w:rPr>
          <w:rFonts w:ascii="Arial" w:hAnsi="Arial" w:cs="Arial"/>
          <w:sz w:val="24"/>
          <w:szCs w:val="24"/>
          <w:lang w:val="es-CO"/>
        </w:rPr>
      </w:pPr>
      <w:r>
        <w:rPr>
          <w:rFonts w:ascii="Arial" w:hAnsi="Arial" w:cs="Arial"/>
          <w:sz w:val="24"/>
          <w:szCs w:val="24"/>
          <w:lang w:val="es-CO"/>
        </w:rPr>
        <w:tab/>
      </w:r>
      <w:r w:rsidRPr="0060096D">
        <w:rPr>
          <w:rFonts w:ascii="Arial" w:hAnsi="Arial" w:cs="Arial"/>
          <w:sz w:val="24"/>
          <w:szCs w:val="24"/>
          <w:lang w:val="es-CO"/>
        </w:rPr>
        <w:t>El precio convenido entre las partes fue de US$360.000</w:t>
      </w:r>
      <w:r>
        <w:rPr>
          <w:rFonts w:ascii="Arial" w:hAnsi="Arial" w:cs="Arial"/>
          <w:sz w:val="24"/>
          <w:szCs w:val="24"/>
          <w:lang w:val="es-CO"/>
        </w:rPr>
        <w:t xml:space="preserve"> </w:t>
      </w:r>
      <w:r w:rsidRPr="0060096D">
        <w:rPr>
          <w:rFonts w:ascii="Arial" w:hAnsi="Arial" w:cs="Arial"/>
          <w:sz w:val="24"/>
          <w:szCs w:val="24"/>
          <w:lang w:val="es-CO"/>
        </w:rPr>
        <w:t xml:space="preserve">dólares o su equivalente en pesos y su forma de pago </w:t>
      </w:r>
      <w:r>
        <w:rPr>
          <w:rFonts w:ascii="Arial" w:hAnsi="Arial" w:cs="Arial"/>
          <w:sz w:val="24"/>
          <w:szCs w:val="24"/>
          <w:lang w:val="es-CO"/>
        </w:rPr>
        <w:t>fue la siguiente</w:t>
      </w:r>
      <w:r w:rsidRPr="0060096D">
        <w:rPr>
          <w:rFonts w:ascii="Arial" w:hAnsi="Arial" w:cs="Arial"/>
          <w:sz w:val="24"/>
          <w:szCs w:val="24"/>
          <w:lang w:val="es-CO"/>
        </w:rPr>
        <w:t xml:space="preserve">: </w:t>
      </w:r>
    </w:p>
    <w:p w:rsidR="00232254" w:rsidRPr="0060096D" w:rsidRDefault="00232254" w:rsidP="0060096D">
      <w:pPr>
        <w:pStyle w:val="Prrafodelista"/>
        <w:ind w:firstLine="360"/>
        <w:jc w:val="both"/>
        <w:rPr>
          <w:rFonts w:ascii="Arial" w:hAnsi="Arial" w:cs="Arial"/>
          <w:sz w:val="24"/>
          <w:szCs w:val="24"/>
          <w:lang w:val="es-CO"/>
        </w:rPr>
      </w:pPr>
    </w:p>
    <w:p w:rsidR="00232254" w:rsidRPr="0060096D" w:rsidRDefault="00232254" w:rsidP="0060096D">
      <w:pPr>
        <w:pStyle w:val="Prrafodelista"/>
        <w:ind w:firstLine="696"/>
        <w:jc w:val="both"/>
        <w:rPr>
          <w:rFonts w:ascii="Arial" w:hAnsi="Arial" w:cs="Arial"/>
          <w:sz w:val="24"/>
          <w:szCs w:val="24"/>
          <w:lang w:val="es-CO"/>
        </w:rPr>
      </w:pPr>
      <w:r w:rsidRPr="0060096D">
        <w:rPr>
          <w:rFonts w:ascii="Arial" w:hAnsi="Arial" w:cs="Arial"/>
          <w:sz w:val="24"/>
          <w:szCs w:val="24"/>
          <w:lang w:val="es-CO"/>
        </w:rPr>
        <w:t xml:space="preserve">-  Anticipo </w:t>
      </w:r>
      <w:r w:rsidRPr="0060096D">
        <w:rPr>
          <w:rFonts w:ascii="Arial" w:hAnsi="Arial" w:cs="Arial"/>
          <w:sz w:val="24"/>
          <w:szCs w:val="24"/>
          <w:lang w:val="es-CO"/>
        </w:rPr>
        <w:tab/>
      </w:r>
      <w:r w:rsidRPr="0060096D">
        <w:rPr>
          <w:rFonts w:ascii="Arial" w:hAnsi="Arial" w:cs="Arial"/>
          <w:sz w:val="24"/>
          <w:szCs w:val="24"/>
          <w:lang w:val="es-CO"/>
        </w:rPr>
        <w:tab/>
        <w:t>:</w:t>
      </w:r>
      <w:r w:rsidRPr="0060096D">
        <w:rPr>
          <w:rFonts w:ascii="Arial" w:hAnsi="Arial" w:cs="Arial"/>
          <w:sz w:val="24"/>
          <w:szCs w:val="24"/>
          <w:lang w:val="es-CO"/>
        </w:rPr>
        <w:tab/>
        <w:t>US$ 324.000</w:t>
      </w:r>
    </w:p>
    <w:p w:rsidR="00232254" w:rsidRPr="0060096D" w:rsidRDefault="00232254" w:rsidP="0060096D">
      <w:pPr>
        <w:pStyle w:val="Prrafodelista"/>
        <w:ind w:firstLine="696"/>
        <w:jc w:val="both"/>
        <w:rPr>
          <w:rFonts w:ascii="Arial" w:hAnsi="Arial" w:cs="Arial"/>
          <w:sz w:val="24"/>
          <w:szCs w:val="24"/>
          <w:lang w:val="es-CO"/>
        </w:rPr>
      </w:pPr>
      <w:r w:rsidRPr="0060096D">
        <w:rPr>
          <w:rFonts w:ascii="Arial" w:hAnsi="Arial" w:cs="Arial"/>
          <w:sz w:val="24"/>
          <w:szCs w:val="24"/>
          <w:lang w:val="es-CO"/>
        </w:rPr>
        <w:t xml:space="preserve">-  Primer abono </w:t>
      </w:r>
      <w:r w:rsidRPr="0060096D">
        <w:rPr>
          <w:rFonts w:ascii="Arial" w:hAnsi="Arial" w:cs="Arial"/>
          <w:sz w:val="24"/>
          <w:szCs w:val="24"/>
          <w:lang w:val="es-CO"/>
        </w:rPr>
        <w:tab/>
        <w:t>:</w:t>
      </w:r>
      <w:r w:rsidRPr="0060096D">
        <w:rPr>
          <w:rFonts w:ascii="Arial" w:hAnsi="Arial" w:cs="Arial"/>
          <w:sz w:val="24"/>
          <w:szCs w:val="24"/>
          <w:lang w:val="es-CO"/>
        </w:rPr>
        <w:tab/>
        <w:t>US$   30.000</w:t>
      </w:r>
    </w:p>
    <w:p w:rsidR="00232254" w:rsidRPr="0060096D" w:rsidRDefault="00232254" w:rsidP="0060096D">
      <w:pPr>
        <w:pStyle w:val="Prrafodelista"/>
        <w:ind w:firstLine="696"/>
        <w:jc w:val="both"/>
        <w:rPr>
          <w:rFonts w:ascii="Arial" w:hAnsi="Arial" w:cs="Arial"/>
          <w:sz w:val="24"/>
          <w:szCs w:val="24"/>
          <w:lang w:val="es-CO"/>
        </w:rPr>
      </w:pPr>
      <w:r w:rsidRPr="0060096D">
        <w:rPr>
          <w:rFonts w:ascii="Arial" w:hAnsi="Arial" w:cs="Arial"/>
          <w:sz w:val="24"/>
          <w:szCs w:val="24"/>
          <w:lang w:val="es-CO"/>
        </w:rPr>
        <w:t xml:space="preserve">-  Saldo </w:t>
      </w:r>
      <w:r w:rsidRPr="0060096D">
        <w:rPr>
          <w:rFonts w:ascii="Arial" w:hAnsi="Arial" w:cs="Arial"/>
          <w:sz w:val="24"/>
          <w:szCs w:val="24"/>
          <w:lang w:val="es-CO"/>
        </w:rPr>
        <w:tab/>
      </w:r>
      <w:r w:rsidRPr="0060096D">
        <w:rPr>
          <w:rFonts w:ascii="Arial" w:hAnsi="Arial" w:cs="Arial"/>
          <w:sz w:val="24"/>
          <w:szCs w:val="24"/>
          <w:lang w:val="es-CO"/>
        </w:rPr>
        <w:tab/>
        <w:t>:</w:t>
      </w:r>
      <w:r w:rsidRPr="0060096D">
        <w:rPr>
          <w:rFonts w:ascii="Arial" w:hAnsi="Arial" w:cs="Arial"/>
          <w:sz w:val="24"/>
          <w:szCs w:val="24"/>
          <w:lang w:val="es-CO"/>
        </w:rPr>
        <w:tab/>
        <w:t xml:space="preserve">US$     6.000 </w:t>
      </w:r>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sz w:val="24"/>
          <w:szCs w:val="24"/>
          <w:lang w:val="es-CO"/>
        </w:rPr>
        <w:pPrChange w:id="433" w:author="USER" w:date="2011-02-21T15:55: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C</w:t>
      </w:r>
      <w:r w:rsidRPr="0060096D">
        <w:rPr>
          <w:rFonts w:ascii="Arial" w:hAnsi="Arial" w:cs="Arial"/>
          <w:sz w:val="24"/>
          <w:szCs w:val="24"/>
          <w:lang w:val="es-CO"/>
        </w:rPr>
        <w:t>ertificación del 24 de septiembre de 2010 expedida por la doctora C</w:t>
      </w:r>
      <w:r w:rsidR="00DF5CD9" w:rsidRPr="0060096D">
        <w:rPr>
          <w:rFonts w:ascii="Arial" w:hAnsi="Arial" w:cs="Arial"/>
          <w:sz w:val="24"/>
          <w:szCs w:val="24"/>
          <w:lang w:val="es-CO"/>
        </w:rPr>
        <w:t xml:space="preserve">laudia </w:t>
      </w:r>
      <w:del w:id="434" w:author="JORGE" w:date="2011-02-20T22:39:00Z">
        <w:r w:rsidR="00DF5CD9" w:rsidRPr="0060096D" w:rsidDel="00DF5CD9">
          <w:rPr>
            <w:rFonts w:ascii="Arial" w:hAnsi="Arial" w:cs="Arial"/>
            <w:sz w:val="24"/>
            <w:szCs w:val="24"/>
            <w:lang w:val="es-CO"/>
          </w:rPr>
          <w:delText>j</w:delText>
        </w:r>
      </w:del>
      <w:ins w:id="435" w:author="JORGE" w:date="2011-02-20T22:39:00Z">
        <w:r w:rsidR="00DF5CD9">
          <w:rPr>
            <w:rFonts w:ascii="Arial" w:hAnsi="Arial" w:cs="Arial"/>
            <w:sz w:val="24"/>
            <w:szCs w:val="24"/>
            <w:lang w:val="es-CO"/>
          </w:rPr>
          <w:t>J</w:t>
        </w:r>
      </w:ins>
      <w:r w:rsidR="00DF5CD9" w:rsidRPr="0060096D">
        <w:rPr>
          <w:rFonts w:ascii="Arial" w:hAnsi="Arial" w:cs="Arial"/>
          <w:sz w:val="24"/>
          <w:szCs w:val="24"/>
          <w:lang w:val="es-CO"/>
        </w:rPr>
        <w:t xml:space="preserve">aneth </w:t>
      </w:r>
      <w:del w:id="436" w:author="JORGE" w:date="2011-02-20T22:39:00Z">
        <w:r w:rsidR="00DF5CD9" w:rsidRPr="0060096D" w:rsidDel="00DF5CD9">
          <w:rPr>
            <w:rFonts w:ascii="Arial" w:hAnsi="Arial" w:cs="Arial"/>
            <w:sz w:val="24"/>
            <w:szCs w:val="24"/>
            <w:lang w:val="es-CO"/>
          </w:rPr>
          <w:delText>s</w:delText>
        </w:r>
      </w:del>
      <w:ins w:id="437" w:author="JORGE" w:date="2011-02-20T22:40:00Z">
        <w:r w:rsidR="00DF5CD9">
          <w:rPr>
            <w:rFonts w:ascii="Arial" w:hAnsi="Arial" w:cs="Arial"/>
            <w:sz w:val="24"/>
            <w:szCs w:val="24"/>
            <w:lang w:val="es-CO"/>
          </w:rPr>
          <w:t>S</w:t>
        </w:r>
      </w:ins>
      <w:r w:rsidR="00DF5CD9" w:rsidRPr="0060096D">
        <w:rPr>
          <w:rFonts w:ascii="Arial" w:hAnsi="Arial" w:cs="Arial"/>
          <w:sz w:val="24"/>
          <w:szCs w:val="24"/>
          <w:lang w:val="es-CO"/>
        </w:rPr>
        <w:t xml:space="preserve">anabria </w:t>
      </w:r>
      <w:del w:id="438" w:author="JORGE" w:date="2011-02-20T22:40:00Z">
        <w:r w:rsidR="00DF5CD9" w:rsidRPr="0060096D" w:rsidDel="00DF5CD9">
          <w:rPr>
            <w:rFonts w:ascii="Arial" w:hAnsi="Arial" w:cs="Arial"/>
            <w:sz w:val="24"/>
            <w:szCs w:val="24"/>
            <w:lang w:val="es-CO"/>
          </w:rPr>
          <w:delText>j</w:delText>
        </w:r>
      </w:del>
      <w:ins w:id="439" w:author="JORGE" w:date="2011-02-20T22:40:00Z">
        <w:r w:rsidR="00DF5CD9">
          <w:rPr>
            <w:rFonts w:ascii="Arial" w:hAnsi="Arial" w:cs="Arial"/>
            <w:sz w:val="24"/>
            <w:szCs w:val="24"/>
            <w:lang w:val="es-CO"/>
          </w:rPr>
          <w:t>J</w:t>
        </w:r>
      </w:ins>
      <w:r w:rsidR="00DF5CD9" w:rsidRPr="0060096D">
        <w:rPr>
          <w:rFonts w:ascii="Arial" w:hAnsi="Arial" w:cs="Arial"/>
          <w:sz w:val="24"/>
          <w:szCs w:val="24"/>
          <w:lang w:val="es-CO"/>
        </w:rPr>
        <w:t>im</w:t>
      </w:r>
      <w:ins w:id="440" w:author="USER" w:date="2011-02-21T15:55:00Z">
        <w:r w:rsidR="00BF5EC9">
          <w:rPr>
            <w:rFonts w:ascii="Arial" w:hAnsi="Arial" w:cs="Arial"/>
            <w:sz w:val="24"/>
            <w:szCs w:val="24"/>
            <w:lang w:val="es-CO"/>
          </w:rPr>
          <w:t>é</w:t>
        </w:r>
      </w:ins>
      <w:del w:id="441" w:author="USER" w:date="2011-02-21T15:55:00Z">
        <w:r w:rsidR="00DF5CD9" w:rsidRPr="0060096D" w:rsidDel="00BF5EC9">
          <w:rPr>
            <w:rFonts w:ascii="Arial" w:hAnsi="Arial" w:cs="Arial"/>
            <w:sz w:val="24"/>
            <w:szCs w:val="24"/>
            <w:lang w:val="es-CO"/>
          </w:rPr>
          <w:delText>e</w:delText>
        </w:r>
      </w:del>
      <w:r w:rsidR="00DF5CD9" w:rsidRPr="0060096D">
        <w:rPr>
          <w:rFonts w:ascii="Arial" w:hAnsi="Arial" w:cs="Arial"/>
          <w:sz w:val="24"/>
          <w:szCs w:val="24"/>
          <w:lang w:val="es-CO"/>
        </w:rPr>
        <w:t xml:space="preserve">nez, </w:t>
      </w:r>
      <w:del w:id="442" w:author="JORGE" w:date="2011-02-20T22:40:00Z">
        <w:r w:rsidR="00DF5CD9" w:rsidRPr="0060096D" w:rsidDel="00DF5CD9">
          <w:rPr>
            <w:rFonts w:ascii="Arial" w:hAnsi="Arial" w:cs="Arial"/>
            <w:sz w:val="24"/>
            <w:szCs w:val="24"/>
            <w:lang w:val="es-CO"/>
          </w:rPr>
          <w:delText>d</w:delText>
        </w:r>
      </w:del>
      <w:ins w:id="443" w:author="JORGE" w:date="2011-02-20T22:40:00Z">
        <w:r w:rsidR="00DF5CD9">
          <w:rPr>
            <w:rFonts w:ascii="Arial" w:hAnsi="Arial" w:cs="Arial"/>
            <w:sz w:val="24"/>
            <w:szCs w:val="24"/>
            <w:lang w:val="es-CO"/>
          </w:rPr>
          <w:t>D</w:t>
        </w:r>
      </w:ins>
      <w:r w:rsidR="00DF5CD9" w:rsidRPr="0060096D">
        <w:rPr>
          <w:rFonts w:ascii="Arial" w:hAnsi="Arial" w:cs="Arial"/>
          <w:sz w:val="24"/>
          <w:szCs w:val="24"/>
          <w:lang w:val="es-CO"/>
        </w:rPr>
        <w:t xml:space="preserve">irectora de </w:t>
      </w:r>
      <w:del w:id="444" w:author="JORGE" w:date="2011-02-20T22:40:00Z">
        <w:r w:rsidR="00DF5CD9" w:rsidRPr="0060096D" w:rsidDel="00DF5CD9">
          <w:rPr>
            <w:rFonts w:ascii="Arial" w:hAnsi="Arial" w:cs="Arial"/>
            <w:sz w:val="24"/>
            <w:szCs w:val="24"/>
            <w:lang w:val="es-CO"/>
          </w:rPr>
          <w:delText>c</w:delText>
        </w:r>
      </w:del>
      <w:ins w:id="445" w:author="JORGE" w:date="2011-02-20T22:40:00Z">
        <w:r w:rsidR="00DF5CD9">
          <w:rPr>
            <w:rFonts w:ascii="Arial" w:hAnsi="Arial" w:cs="Arial"/>
            <w:sz w:val="24"/>
            <w:szCs w:val="24"/>
            <w:lang w:val="es-CO"/>
          </w:rPr>
          <w:t>C</w:t>
        </w:r>
      </w:ins>
      <w:r w:rsidR="00DF5CD9" w:rsidRPr="0060096D">
        <w:rPr>
          <w:rFonts w:ascii="Arial" w:hAnsi="Arial" w:cs="Arial"/>
          <w:sz w:val="24"/>
          <w:szCs w:val="24"/>
          <w:lang w:val="es-CO"/>
        </w:rPr>
        <w:t xml:space="preserve">ontabilidad </w:t>
      </w:r>
      <w:ins w:id="446" w:author="JORGE" w:date="2011-02-20T17:00:00Z">
        <w:r w:rsidR="004461BB">
          <w:rPr>
            <w:rFonts w:ascii="Arial" w:hAnsi="Arial" w:cs="Arial"/>
            <w:sz w:val="24"/>
            <w:szCs w:val="24"/>
            <w:lang w:val="es-CO"/>
          </w:rPr>
          <w:t xml:space="preserve">de La Sociedad </w:t>
        </w:r>
      </w:ins>
      <w:del w:id="447" w:author="JORGE" w:date="2011-02-20T17:00:00Z">
        <w:r w:rsidRPr="0060096D" w:rsidDel="004461BB">
          <w:rPr>
            <w:rFonts w:ascii="Arial" w:hAnsi="Arial" w:cs="Arial"/>
            <w:sz w:val="24"/>
            <w:szCs w:val="24"/>
            <w:lang w:val="es-CO"/>
          </w:rPr>
          <w:delText xml:space="preserve">DE LABORATORIOS SIEGFRIED S.A. </w:delText>
        </w:r>
      </w:del>
      <w:r w:rsidRPr="0060096D">
        <w:rPr>
          <w:rFonts w:ascii="Arial" w:hAnsi="Arial" w:cs="Arial"/>
          <w:sz w:val="24"/>
          <w:szCs w:val="24"/>
          <w:lang w:val="es-CO"/>
        </w:rPr>
        <w:t xml:space="preserve">en la que </w:t>
      </w:r>
      <w:r>
        <w:rPr>
          <w:rFonts w:ascii="Arial" w:hAnsi="Arial" w:cs="Arial"/>
          <w:sz w:val="24"/>
          <w:szCs w:val="24"/>
          <w:lang w:val="es-CO"/>
        </w:rPr>
        <w:t xml:space="preserve">constan </w:t>
      </w:r>
      <w:r w:rsidRPr="0060096D">
        <w:rPr>
          <w:rFonts w:ascii="Arial" w:hAnsi="Arial" w:cs="Arial"/>
          <w:sz w:val="24"/>
          <w:szCs w:val="24"/>
          <w:lang w:val="es-CO"/>
        </w:rPr>
        <w:t xml:space="preserve">los pagos efectuados por </w:t>
      </w:r>
      <w:r>
        <w:rPr>
          <w:rFonts w:ascii="Arial" w:hAnsi="Arial" w:cs="Arial"/>
          <w:sz w:val="24"/>
          <w:szCs w:val="24"/>
          <w:lang w:val="es-CO"/>
        </w:rPr>
        <w:t xml:space="preserve">mi representada a </w:t>
      </w:r>
      <w:r w:rsidRPr="0060096D">
        <w:rPr>
          <w:rFonts w:ascii="Arial" w:hAnsi="Arial" w:cs="Arial"/>
          <w:sz w:val="24"/>
          <w:szCs w:val="24"/>
          <w:lang w:val="es-CO"/>
        </w:rPr>
        <w:t xml:space="preserve">la vendedora de las marcas, así: </w:t>
      </w:r>
    </w:p>
    <w:p w:rsidR="00232254" w:rsidRPr="0060096D" w:rsidRDefault="00232254" w:rsidP="0060096D">
      <w:pPr>
        <w:pStyle w:val="Prrafodelista"/>
        <w:jc w:val="both"/>
        <w:rPr>
          <w:rFonts w:ascii="Arial" w:hAnsi="Arial" w:cs="Arial"/>
          <w:sz w:val="24"/>
          <w:szCs w:val="24"/>
          <w:lang w:val="es-CO"/>
        </w:rPr>
      </w:pPr>
    </w:p>
    <w:p w:rsidR="00232254" w:rsidRPr="00BF5EC9" w:rsidRDefault="00FC6CAF" w:rsidP="0060096D">
      <w:pPr>
        <w:pStyle w:val="Prrafodelista"/>
        <w:ind w:firstLine="696"/>
        <w:jc w:val="both"/>
        <w:rPr>
          <w:rFonts w:ascii="Arial" w:hAnsi="Arial" w:cs="Arial"/>
          <w:i/>
          <w:lang w:val="es-CO"/>
          <w:rPrChange w:id="448" w:author="USER" w:date="2011-02-21T15:56:00Z">
            <w:rPr>
              <w:rFonts w:ascii="Times New Roman" w:hAnsi="Times New Roman"/>
              <w:i/>
              <w:lang w:val="es-CO"/>
            </w:rPr>
          </w:rPrChange>
        </w:rPr>
      </w:pPr>
      <w:r w:rsidRPr="00FC6CAF">
        <w:rPr>
          <w:rFonts w:ascii="Arial" w:hAnsi="Arial" w:cs="Arial"/>
          <w:lang w:val="es-CO"/>
          <w:rPrChange w:id="449" w:author="USER" w:date="2011-02-21T15:56:00Z">
            <w:rPr>
              <w:rFonts w:ascii="Arial" w:hAnsi="Arial" w:cs="Arial"/>
              <w:color w:val="0000FF" w:themeColor="hyperlink"/>
              <w:sz w:val="24"/>
              <w:szCs w:val="24"/>
              <w:u w:val="single"/>
              <w:lang w:val="es-CO"/>
            </w:rPr>
          </w:rPrChange>
        </w:rPr>
        <w:t>“</w:t>
      </w:r>
      <w:r w:rsidRPr="00FC6CAF">
        <w:rPr>
          <w:rFonts w:ascii="Arial" w:hAnsi="Arial" w:cs="Arial"/>
          <w:i/>
          <w:lang w:val="es-CO"/>
          <w:rPrChange w:id="450" w:author="USER" w:date="2011-02-21T15:56:00Z">
            <w:rPr>
              <w:rFonts w:ascii="Times New Roman" w:hAnsi="Times New Roman"/>
              <w:i/>
              <w:color w:val="0000FF" w:themeColor="hyperlink"/>
              <w:u w:val="single"/>
              <w:lang w:val="es-CO"/>
            </w:rPr>
          </w:rPrChange>
        </w:rPr>
        <w:t>US$ 324.000</w:t>
      </w:r>
      <w:r w:rsidRPr="00FC6CAF">
        <w:rPr>
          <w:rFonts w:ascii="Arial" w:hAnsi="Arial" w:cs="Arial"/>
          <w:i/>
          <w:lang w:val="es-CO"/>
          <w:rPrChange w:id="451" w:author="USER" w:date="2011-02-21T15:56:00Z">
            <w:rPr>
              <w:rFonts w:ascii="Times New Roman" w:hAnsi="Times New Roman"/>
              <w:i/>
              <w:color w:val="0000FF" w:themeColor="hyperlink"/>
              <w:u w:val="single"/>
              <w:lang w:val="es-CO"/>
            </w:rPr>
          </w:rPrChange>
        </w:rPr>
        <w:tab/>
        <w:t>:</w:t>
      </w:r>
      <w:r w:rsidRPr="00FC6CAF">
        <w:rPr>
          <w:rFonts w:ascii="Arial" w:hAnsi="Arial" w:cs="Arial"/>
          <w:i/>
          <w:lang w:val="es-CO"/>
          <w:rPrChange w:id="452" w:author="USER" w:date="2011-02-21T15:56:00Z">
            <w:rPr>
              <w:rFonts w:ascii="Times New Roman" w:hAnsi="Times New Roman"/>
              <w:i/>
              <w:color w:val="0000FF" w:themeColor="hyperlink"/>
              <w:u w:val="single"/>
              <w:lang w:val="es-CO"/>
            </w:rPr>
          </w:rPrChange>
        </w:rPr>
        <w:tab/>
        <w:t>El 21 de octubre de 2009</w:t>
      </w:r>
    </w:p>
    <w:p w:rsidR="00232254" w:rsidRPr="00BF5EC9" w:rsidRDefault="00FC6CAF" w:rsidP="002A45BB">
      <w:pPr>
        <w:pStyle w:val="Prrafodelista"/>
        <w:ind w:firstLine="698"/>
        <w:jc w:val="both"/>
        <w:rPr>
          <w:rFonts w:ascii="Arial" w:hAnsi="Arial" w:cs="Arial"/>
          <w:i/>
          <w:lang w:val="es-CO"/>
          <w:rPrChange w:id="453" w:author="USER" w:date="2011-02-21T15:56:00Z">
            <w:rPr>
              <w:rFonts w:ascii="Times New Roman" w:hAnsi="Times New Roman"/>
              <w:i/>
              <w:lang w:val="es-CO"/>
            </w:rPr>
          </w:rPrChange>
        </w:rPr>
      </w:pPr>
      <w:r w:rsidRPr="00FC6CAF">
        <w:rPr>
          <w:rFonts w:ascii="Arial" w:hAnsi="Arial" w:cs="Arial"/>
          <w:i/>
          <w:lang w:val="es-CO"/>
          <w:rPrChange w:id="454" w:author="USER" w:date="2011-02-21T15:56:00Z">
            <w:rPr>
              <w:rFonts w:ascii="Times New Roman" w:hAnsi="Times New Roman"/>
              <w:i/>
              <w:color w:val="0000FF" w:themeColor="hyperlink"/>
              <w:u w:val="single"/>
              <w:lang w:val="es-CO"/>
            </w:rPr>
          </w:rPrChange>
        </w:rPr>
        <w:t xml:space="preserve"> US$   30.000</w:t>
      </w:r>
      <w:r w:rsidRPr="00FC6CAF">
        <w:rPr>
          <w:rFonts w:ascii="Arial" w:hAnsi="Arial" w:cs="Arial"/>
          <w:i/>
          <w:lang w:val="es-CO"/>
          <w:rPrChange w:id="455" w:author="USER" w:date="2011-02-21T15:56:00Z">
            <w:rPr>
              <w:rFonts w:ascii="Times New Roman" w:hAnsi="Times New Roman"/>
              <w:i/>
              <w:color w:val="0000FF" w:themeColor="hyperlink"/>
              <w:u w:val="single"/>
              <w:lang w:val="es-CO"/>
            </w:rPr>
          </w:rPrChange>
        </w:rPr>
        <w:tab/>
        <w:t>:</w:t>
      </w:r>
      <w:r w:rsidRPr="00FC6CAF">
        <w:rPr>
          <w:rFonts w:ascii="Arial" w:hAnsi="Arial" w:cs="Arial"/>
          <w:i/>
          <w:lang w:val="es-CO"/>
          <w:rPrChange w:id="456" w:author="USER" w:date="2011-02-21T15:56:00Z">
            <w:rPr>
              <w:rFonts w:ascii="Times New Roman" w:hAnsi="Times New Roman"/>
              <w:i/>
              <w:color w:val="0000FF" w:themeColor="hyperlink"/>
              <w:u w:val="single"/>
              <w:lang w:val="es-CO"/>
            </w:rPr>
          </w:rPrChange>
        </w:rPr>
        <w:tab/>
        <w:t>El 29 de octubre de 2009”</w:t>
      </w:r>
    </w:p>
    <w:p w:rsidR="00232254" w:rsidRPr="0060096D" w:rsidRDefault="00232254" w:rsidP="0060096D">
      <w:pPr>
        <w:pStyle w:val="Prrafodelista"/>
        <w:jc w:val="both"/>
        <w:rPr>
          <w:rFonts w:ascii="Arial" w:hAnsi="Arial" w:cs="Arial"/>
          <w:sz w:val="24"/>
          <w:szCs w:val="24"/>
          <w:lang w:val="es-CO"/>
        </w:rPr>
      </w:pPr>
    </w:p>
    <w:p w:rsidR="00FC6CAF" w:rsidRDefault="00232254" w:rsidP="00FC6CAF">
      <w:pPr>
        <w:pStyle w:val="Prrafodelista"/>
        <w:ind w:left="1008" w:hanging="157"/>
        <w:jc w:val="both"/>
        <w:rPr>
          <w:rFonts w:ascii="Arial" w:hAnsi="Arial" w:cs="Arial"/>
          <w:sz w:val="24"/>
          <w:szCs w:val="24"/>
          <w:lang w:val="es-CO"/>
        </w:rPr>
        <w:pPrChange w:id="457" w:author="USER" w:date="2011-02-21T15:56:00Z">
          <w:pPr>
            <w:pStyle w:val="Prrafodelista"/>
            <w:ind w:left="1008"/>
            <w:jc w:val="both"/>
          </w:pPr>
        </w:pPrChange>
      </w:pPr>
      <w:r w:rsidRPr="0060096D">
        <w:rPr>
          <w:rFonts w:ascii="Arial" w:hAnsi="Arial" w:cs="Arial"/>
          <w:sz w:val="24"/>
          <w:szCs w:val="24"/>
          <w:lang w:val="es-CO"/>
        </w:rPr>
        <w:t>A</w:t>
      </w:r>
      <w:r>
        <w:rPr>
          <w:rFonts w:ascii="Arial" w:hAnsi="Arial" w:cs="Arial"/>
          <w:sz w:val="24"/>
          <w:szCs w:val="24"/>
          <w:lang w:val="es-CO"/>
        </w:rPr>
        <w:t>sí mismo se menciona</w:t>
      </w:r>
      <w:r w:rsidRPr="0060096D">
        <w:rPr>
          <w:rFonts w:ascii="Arial" w:hAnsi="Arial" w:cs="Arial"/>
          <w:sz w:val="24"/>
          <w:szCs w:val="24"/>
          <w:lang w:val="es-CO"/>
        </w:rPr>
        <w:t xml:space="preserve">: </w:t>
      </w:r>
    </w:p>
    <w:p w:rsidR="00232254" w:rsidRPr="0060096D" w:rsidRDefault="00232254" w:rsidP="0060096D">
      <w:pPr>
        <w:pStyle w:val="Prrafodelista"/>
        <w:ind w:left="1008"/>
        <w:jc w:val="both"/>
        <w:rPr>
          <w:rFonts w:ascii="Arial" w:hAnsi="Arial" w:cs="Arial"/>
          <w:sz w:val="24"/>
          <w:szCs w:val="24"/>
          <w:lang w:val="es-CO"/>
        </w:rPr>
      </w:pPr>
    </w:p>
    <w:p w:rsidR="00232254" w:rsidRPr="00BF5EC9" w:rsidRDefault="00FC6CAF" w:rsidP="0060096D">
      <w:pPr>
        <w:pStyle w:val="Prrafodelista"/>
        <w:ind w:left="1008"/>
        <w:jc w:val="both"/>
        <w:rPr>
          <w:rFonts w:ascii="Arial" w:hAnsi="Arial" w:cs="Arial"/>
          <w:i/>
          <w:lang w:val="es-CO"/>
          <w:rPrChange w:id="458" w:author="USER" w:date="2011-02-21T15:56:00Z">
            <w:rPr>
              <w:rFonts w:ascii="Times New Roman" w:hAnsi="Times New Roman"/>
              <w:i/>
              <w:lang w:val="es-CO"/>
            </w:rPr>
          </w:rPrChange>
        </w:rPr>
      </w:pPr>
      <w:r w:rsidRPr="00FC6CAF">
        <w:rPr>
          <w:rFonts w:ascii="Arial" w:hAnsi="Arial" w:cs="Arial"/>
          <w:i/>
          <w:lang w:val="es-CO"/>
          <w:rPrChange w:id="459" w:author="USER" w:date="2011-02-21T15:56:00Z">
            <w:rPr>
              <w:rFonts w:ascii="Times New Roman" w:hAnsi="Times New Roman"/>
              <w:i/>
              <w:color w:val="0000FF" w:themeColor="hyperlink"/>
              <w:u w:val="single"/>
              <w:lang w:val="es-CO"/>
            </w:rPr>
          </w:rPrChange>
        </w:rPr>
        <w:t>“</w:t>
      </w:r>
      <w:smartTag w:uri="urn:schemas-microsoft-com:office:smarttags" w:element="PersonName">
        <w:smartTagPr>
          <w:attr w:name="ProductID" w:val="LA JUDICATURA"/>
        </w:smartTagPr>
        <w:r w:rsidRPr="00FC6CAF">
          <w:rPr>
            <w:rFonts w:ascii="Arial" w:hAnsi="Arial" w:cs="Arial"/>
            <w:i/>
            <w:lang w:val="es-CO"/>
            <w:rPrChange w:id="460" w:author="USER" w:date="2011-02-21T15:56:00Z">
              <w:rPr>
                <w:rFonts w:ascii="Times New Roman" w:hAnsi="Times New Roman"/>
                <w:i/>
                <w:color w:val="0000FF" w:themeColor="hyperlink"/>
                <w:u w:val="single"/>
                <w:lang w:val="es-CO"/>
              </w:rPr>
            </w:rPrChange>
          </w:rPr>
          <w:t>3. A</w:t>
        </w:r>
      </w:smartTag>
      <w:r w:rsidRPr="00FC6CAF">
        <w:rPr>
          <w:rFonts w:ascii="Arial" w:hAnsi="Arial" w:cs="Arial"/>
          <w:i/>
          <w:lang w:val="es-CO"/>
          <w:rPrChange w:id="461" w:author="USER" w:date="2011-02-21T15:56:00Z">
            <w:rPr>
              <w:rFonts w:ascii="Times New Roman" w:hAnsi="Times New Roman"/>
              <w:i/>
              <w:color w:val="0000FF" w:themeColor="hyperlink"/>
              <w:u w:val="single"/>
              <w:lang w:val="es-CO"/>
            </w:rPr>
          </w:rPrChange>
        </w:rPr>
        <w:t xml:space="preserve"> los anteriores abonos se les practicó la retención que por concepto de impuestos ordena la ley Colombiana”.</w:t>
      </w:r>
    </w:p>
    <w:p w:rsidR="00232254" w:rsidRPr="00BF5EC9" w:rsidDel="00375568" w:rsidRDefault="00232254" w:rsidP="0060096D">
      <w:pPr>
        <w:pStyle w:val="Prrafodelista"/>
        <w:ind w:left="1008"/>
        <w:jc w:val="both"/>
        <w:rPr>
          <w:del w:id="462" w:author="USER" w:date="2011-02-21T17:39:00Z"/>
          <w:rFonts w:ascii="Arial" w:hAnsi="Arial" w:cs="Arial"/>
          <w:sz w:val="24"/>
          <w:szCs w:val="24"/>
          <w:lang w:val="es-CO"/>
        </w:rPr>
      </w:pPr>
    </w:p>
    <w:p w:rsidR="00232254" w:rsidDel="00375568" w:rsidRDefault="00232254" w:rsidP="0060096D">
      <w:pPr>
        <w:pStyle w:val="Prrafodelista"/>
        <w:ind w:left="1008"/>
        <w:jc w:val="both"/>
        <w:rPr>
          <w:del w:id="463" w:author="USER" w:date="2011-02-21T17:39:00Z"/>
          <w:rFonts w:ascii="Arial" w:hAnsi="Arial" w:cs="Arial"/>
          <w:sz w:val="24"/>
          <w:szCs w:val="24"/>
          <w:lang w:val="es-CO"/>
        </w:rPr>
      </w:pPr>
    </w:p>
    <w:p w:rsidR="00232254" w:rsidDel="00375568" w:rsidRDefault="00232254" w:rsidP="0060096D">
      <w:pPr>
        <w:pStyle w:val="Prrafodelista"/>
        <w:ind w:left="1008"/>
        <w:jc w:val="both"/>
        <w:rPr>
          <w:del w:id="464" w:author="USER" w:date="2011-02-21T17:39:00Z"/>
          <w:rFonts w:ascii="Arial" w:hAnsi="Arial" w:cs="Arial"/>
          <w:sz w:val="24"/>
          <w:szCs w:val="24"/>
          <w:lang w:val="es-CO"/>
        </w:rPr>
      </w:pPr>
    </w:p>
    <w:p w:rsidR="00232254" w:rsidDel="00375568" w:rsidRDefault="00232254" w:rsidP="0060096D">
      <w:pPr>
        <w:pStyle w:val="Prrafodelista"/>
        <w:ind w:left="1008"/>
        <w:jc w:val="both"/>
        <w:rPr>
          <w:del w:id="465" w:author="USER" w:date="2011-02-21T17:39:00Z"/>
          <w:rFonts w:ascii="Arial" w:hAnsi="Arial" w:cs="Arial"/>
          <w:sz w:val="24"/>
          <w:szCs w:val="24"/>
          <w:lang w:val="es-CO"/>
        </w:rPr>
      </w:pPr>
    </w:p>
    <w:p w:rsidR="00232254" w:rsidDel="00375568" w:rsidRDefault="00232254" w:rsidP="0060096D">
      <w:pPr>
        <w:pStyle w:val="Prrafodelista"/>
        <w:ind w:left="1008"/>
        <w:jc w:val="both"/>
        <w:rPr>
          <w:del w:id="466" w:author="USER" w:date="2011-02-21T17:39:00Z"/>
          <w:rFonts w:ascii="Arial" w:hAnsi="Arial" w:cs="Arial"/>
          <w:sz w:val="24"/>
          <w:szCs w:val="24"/>
          <w:lang w:val="es-CO"/>
        </w:rPr>
      </w:pPr>
    </w:p>
    <w:p w:rsidR="00232254" w:rsidDel="00375568" w:rsidRDefault="00232254" w:rsidP="0060096D">
      <w:pPr>
        <w:pStyle w:val="Prrafodelista"/>
        <w:ind w:left="1008"/>
        <w:jc w:val="both"/>
        <w:rPr>
          <w:del w:id="467" w:author="USER" w:date="2011-02-21T17:39:00Z"/>
          <w:rFonts w:ascii="Arial" w:hAnsi="Arial" w:cs="Arial"/>
          <w:sz w:val="24"/>
          <w:szCs w:val="24"/>
          <w:lang w:val="es-CO"/>
        </w:rPr>
      </w:pPr>
    </w:p>
    <w:p w:rsidR="00232254" w:rsidDel="00375568" w:rsidRDefault="00232254" w:rsidP="0060096D">
      <w:pPr>
        <w:pStyle w:val="Prrafodelista"/>
        <w:ind w:left="1008"/>
        <w:jc w:val="both"/>
        <w:rPr>
          <w:del w:id="468" w:author="USER" w:date="2011-02-21T17:39:00Z"/>
          <w:rFonts w:ascii="Arial" w:hAnsi="Arial" w:cs="Arial"/>
          <w:sz w:val="24"/>
          <w:szCs w:val="24"/>
          <w:lang w:val="es-CO"/>
        </w:rPr>
      </w:pPr>
    </w:p>
    <w:p w:rsidR="00232254" w:rsidDel="00375568" w:rsidRDefault="00232254" w:rsidP="0060096D">
      <w:pPr>
        <w:pStyle w:val="Prrafodelista"/>
        <w:ind w:left="1008"/>
        <w:jc w:val="both"/>
        <w:rPr>
          <w:del w:id="469" w:author="USER" w:date="2011-02-21T17:39:00Z"/>
          <w:rFonts w:ascii="Arial" w:hAnsi="Arial" w:cs="Arial"/>
          <w:sz w:val="24"/>
          <w:szCs w:val="24"/>
          <w:lang w:val="es-CO"/>
        </w:rPr>
      </w:pPr>
    </w:p>
    <w:p w:rsidR="00232254" w:rsidDel="00375568" w:rsidRDefault="00232254" w:rsidP="008D5C0C">
      <w:pPr>
        <w:pStyle w:val="Prrafodelista"/>
        <w:ind w:left="1008"/>
        <w:jc w:val="right"/>
        <w:rPr>
          <w:del w:id="470" w:author="USER" w:date="2011-02-21T17:39:00Z"/>
          <w:rFonts w:ascii="Arial" w:hAnsi="Arial" w:cs="Arial"/>
          <w:sz w:val="24"/>
          <w:szCs w:val="24"/>
          <w:lang w:val="es-CO"/>
        </w:rPr>
      </w:pPr>
      <w:del w:id="471" w:author="USER" w:date="2011-02-21T17:39:00Z">
        <w:r w:rsidDel="00375568">
          <w:rPr>
            <w:rFonts w:ascii="Arial" w:hAnsi="Arial" w:cs="Arial"/>
            <w:sz w:val="24"/>
            <w:szCs w:val="24"/>
            <w:lang w:val="es-CO"/>
          </w:rPr>
          <w:delText>Hoja 4</w:delText>
        </w:r>
      </w:del>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b/>
          <w:sz w:val="24"/>
          <w:szCs w:val="24"/>
          <w:lang w:val="es-CO"/>
        </w:rPr>
        <w:pPrChange w:id="472" w:author="USER" w:date="2011-02-21T15:58: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C</w:t>
      </w:r>
      <w:r w:rsidRPr="0060096D">
        <w:rPr>
          <w:rFonts w:ascii="Arial" w:hAnsi="Arial" w:cs="Arial"/>
          <w:sz w:val="24"/>
          <w:szCs w:val="24"/>
          <w:lang w:val="es-CO"/>
        </w:rPr>
        <w:t>ertificación expedida el 20 de septiembre de 2010 por la doctora M</w:t>
      </w:r>
      <w:r w:rsidR="00DF5CD9" w:rsidRPr="0060096D">
        <w:rPr>
          <w:rFonts w:ascii="Arial" w:hAnsi="Arial" w:cs="Arial"/>
          <w:sz w:val="24"/>
          <w:szCs w:val="24"/>
          <w:lang w:val="es-CO"/>
        </w:rPr>
        <w:t>ar</w:t>
      </w:r>
      <w:ins w:id="473" w:author="USER" w:date="2011-02-21T15:58:00Z">
        <w:r w:rsidR="00601F97">
          <w:rPr>
            <w:rFonts w:ascii="Arial" w:hAnsi="Arial" w:cs="Arial"/>
            <w:sz w:val="24"/>
            <w:szCs w:val="24"/>
            <w:lang w:val="es-CO"/>
          </w:rPr>
          <w:t>í</w:t>
        </w:r>
      </w:ins>
      <w:del w:id="474" w:author="USER" w:date="2011-02-21T15:58:00Z">
        <w:r w:rsidR="00DF5CD9" w:rsidRPr="0060096D" w:rsidDel="00601F97">
          <w:rPr>
            <w:rFonts w:ascii="Arial" w:hAnsi="Arial" w:cs="Arial"/>
            <w:sz w:val="24"/>
            <w:szCs w:val="24"/>
            <w:lang w:val="es-CO"/>
          </w:rPr>
          <w:delText>i</w:delText>
        </w:r>
      </w:del>
      <w:r w:rsidR="00DF5CD9" w:rsidRPr="0060096D">
        <w:rPr>
          <w:rFonts w:ascii="Arial" w:hAnsi="Arial" w:cs="Arial"/>
          <w:sz w:val="24"/>
          <w:szCs w:val="24"/>
          <w:lang w:val="es-CO"/>
        </w:rPr>
        <w:t xml:space="preserve">a </w:t>
      </w:r>
      <w:del w:id="475" w:author="JORGE" w:date="2011-02-20T22:40:00Z">
        <w:r w:rsidR="00DF5CD9" w:rsidRPr="0060096D" w:rsidDel="00DF5CD9">
          <w:rPr>
            <w:rFonts w:ascii="Arial" w:hAnsi="Arial" w:cs="Arial"/>
            <w:sz w:val="24"/>
            <w:szCs w:val="24"/>
            <w:lang w:val="es-CO"/>
          </w:rPr>
          <w:delText>c</w:delText>
        </w:r>
      </w:del>
      <w:ins w:id="476" w:author="JORGE" w:date="2011-02-20T22:40:00Z">
        <w:r w:rsidR="00DF5CD9">
          <w:rPr>
            <w:rFonts w:ascii="Arial" w:hAnsi="Arial" w:cs="Arial"/>
            <w:sz w:val="24"/>
            <w:szCs w:val="24"/>
            <w:lang w:val="es-CO"/>
          </w:rPr>
          <w:t>C</w:t>
        </w:r>
      </w:ins>
      <w:r w:rsidR="00DF5CD9" w:rsidRPr="0060096D">
        <w:rPr>
          <w:rFonts w:ascii="Arial" w:hAnsi="Arial" w:cs="Arial"/>
          <w:sz w:val="24"/>
          <w:szCs w:val="24"/>
          <w:lang w:val="es-CO"/>
        </w:rPr>
        <w:t xml:space="preserve">onsuelo </w:t>
      </w:r>
      <w:ins w:id="477" w:author="JORGE" w:date="2011-02-20T22:41:00Z">
        <w:r w:rsidR="00DF5CD9">
          <w:rPr>
            <w:rFonts w:ascii="Arial" w:hAnsi="Arial" w:cs="Arial"/>
            <w:sz w:val="24"/>
            <w:szCs w:val="24"/>
            <w:lang w:val="es-CO"/>
          </w:rPr>
          <w:t xml:space="preserve">Casij </w:t>
        </w:r>
      </w:ins>
      <w:del w:id="478" w:author="JORGE" w:date="2011-02-20T22:40:00Z">
        <w:r w:rsidR="00DF5CD9" w:rsidRPr="0060096D" w:rsidDel="00DF5CD9">
          <w:rPr>
            <w:rFonts w:ascii="Arial" w:hAnsi="Arial" w:cs="Arial"/>
            <w:sz w:val="24"/>
            <w:szCs w:val="24"/>
            <w:lang w:val="es-CO"/>
          </w:rPr>
          <w:delText>c</w:delText>
        </w:r>
      </w:del>
      <w:del w:id="479" w:author="JORGE" w:date="2011-02-20T22:41:00Z">
        <w:r w:rsidR="00DF5CD9" w:rsidRPr="0060096D" w:rsidDel="00DF5CD9">
          <w:rPr>
            <w:rFonts w:ascii="Arial" w:hAnsi="Arial" w:cs="Arial"/>
            <w:sz w:val="24"/>
            <w:szCs w:val="24"/>
            <w:lang w:val="es-CO"/>
          </w:rPr>
          <w:delText>asij</w:delText>
        </w:r>
      </w:del>
      <w:r w:rsidR="00DF5CD9" w:rsidRPr="0060096D">
        <w:rPr>
          <w:rFonts w:ascii="Arial" w:hAnsi="Arial" w:cs="Arial"/>
          <w:sz w:val="24"/>
          <w:szCs w:val="24"/>
          <w:lang w:val="es-CO"/>
        </w:rPr>
        <w:t xml:space="preserve"> </w:t>
      </w:r>
      <w:del w:id="480" w:author="JORGE" w:date="2011-02-20T22:41:00Z">
        <w:r w:rsidR="00DF5CD9" w:rsidRPr="0060096D" w:rsidDel="00DF5CD9">
          <w:rPr>
            <w:rFonts w:ascii="Arial" w:hAnsi="Arial" w:cs="Arial"/>
            <w:sz w:val="24"/>
            <w:szCs w:val="24"/>
            <w:lang w:val="es-CO"/>
          </w:rPr>
          <w:delText>r</w:delText>
        </w:r>
      </w:del>
      <w:ins w:id="481" w:author="JORGE" w:date="2011-02-20T22:41:00Z">
        <w:r w:rsidR="00DF5CD9">
          <w:rPr>
            <w:rFonts w:ascii="Arial" w:hAnsi="Arial" w:cs="Arial"/>
            <w:sz w:val="24"/>
            <w:szCs w:val="24"/>
            <w:lang w:val="es-CO"/>
          </w:rPr>
          <w:t>R</w:t>
        </w:r>
      </w:ins>
      <w:r w:rsidR="00DF5CD9" w:rsidRPr="0060096D">
        <w:rPr>
          <w:rFonts w:ascii="Arial" w:hAnsi="Arial" w:cs="Arial"/>
          <w:sz w:val="24"/>
          <w:szCs w:val="24"/>
          <w:lang w:val="es-CO"/>
        </w:rPr>
        <w:t>ey</w:t>
      </w:r>
      <w:r w:rsidRPr="0060096D">
        <w:rPr>
          <w:rFonts w:ascii="Arial" w:hAnsi="Arial" w:cs="Arial"/>
          <w:sz w:val="24"/>
          <w:szCs w:val="24"/>
          <w:lang w:val="es-CO"/>
        </w:rPr>
        <w:t>, S</w:t>
      </w:r>
      <w:r w:rsidR="004461BB" w:rsidRPr="0060096D">
        <w:rPr>
          <w:rFonts w:ascii="Arial" w:hAnsi="Arial" w:cs="Arial"/>
          <w:sz w:val="24"/>
          <w:szCs w:val="24"/>
          <w:lang w:val="es-CO"/>
        </w:rPr>
        <w:t xml:space="preserve">ecretaria </w:t>
      </w:r>
      <w:del w:id="482" w:author="JORGE" w:date="2011-02-20T17:02:00Z">
        <w:r w:rsidR="004461BB" w:rsidRPr="0060096D" w:rsidDel="004461BB">
          <w:rPr>
            <w:rFonts w:ascii="Arial" w:hAnsi="Arial" w:cs="Arial"/>
            <w:sz w:val="24"/>
            <w:szCs w:val="24"/>
            <w:lang w:val="es-CO"/>
          </w:rPr>
          <w:delText>g</w:delText>
        </w:r>
      </w:del>
      <w:ins w:id="483" w:author="JORGE" w:date="2011-02-20T17:02:00Z">
        <w:r w:rsidR="004461BB">
          <w:rPr>
            <w:rFonts w:ascii="Arial" w:hAnsi="Arial" w:cs="Arial"/>
            <w:sz w:val="24"/>
            <w:szCs w:val="24"/>
            <w:lang w:val="es-CO"/>
          </w:rPr>
          <w:t>G</w:t>
        </w:r>
      </w:ins>
      <w:r w:rsidR="004461BB" w:rsidRPr="0060096D">
        <w:rPr>
          <w:rFonts w:ascii="Arial" w:hAnsi="Arial" w:cs="Arial"/>
          <w:sz w:val="24"/>
          <w:szCs w:val="24"/>
          <w:lang w:val="es-CO"/>
        </w:rPr>
        <w:t>eneral de</w:t>
      </w:r>
      <w:r w:rsidRPr="0060096D">
        <w:rPr>
          <w:rFonts w:ascii="Arial" w:hAnsi="Arial" w:cs="Arial"/>
          <w:sz w:val="24"/>
          <w:szCs w:val="24"/>
          <w:lang w:val="es-CO"/>
        </w:rPr>
        <w:t xml:space="preserve"> </w:t>
      </w:r>
      <w:del w:id="484" w:author="JORGE" w:date="2011-02-20T17:01:00Z">
        <w:r w:rsidRPr="0060096D" w:rsidDel="004461BB">
          <w:rPr>
            <w:rFonts w:ascii="Arial" w:hAnsi="Arial" w:cs="Arial"/>
            <w:sz w:val="24"/>
            <w:szCs w:val="24"/>
            <w:lang w:val="es-CO"/>
          </w:rPr>
          <w:delText>LA</w:delText>
        </w:r>
      </w:del>
      <w:del w:id="485" w:author="USER" w:date="2011-02-21T15:58:00Z">
        <w:r w:rsidRPr="0060096D" w:rsidDel="00601F97">
          <w:rPr>
            <w:rFonts w:ascii="Arial" w:hAnsi="Arial" w:cs="Arial"/>
            <w:sz w:val="24"/>
            <w:szCs w:val="24"/>
            <w:lang w:val="es-CO"/>
          </w:rPr>
          <w:delText xml:space="preserve"> </w:delText>
        </w:r>
      </w:del>
      <w:ins w:id="486" w:author="USER" w:date="2011-02-21T15:58:00Z">
        <w:r w:rsidR="00601F97">
          <w:rPr>
            <w:rFonts w:ascii="Arial" w:hAnsi="Arial" w:cs="Arial"/>
            <w:sz w:val="24"/>
            <w:szCs w:val="24"/>
            <w:lang w:val="es-CO"/>
          </w:rPr>
          <w:t>l</w:t>
        </w:r>
      </w:ins>
      <w:ins w:id="487" w:author="JORGE" w:date="2011-02-20T17:01:00Z">
        <w:del w:id="488" w:author="USER" w:date="2011-02-21T15:58:00Z">
          <w:r w:rsidR="004461BB" w:rsidDel="00601F97">
            <w:rPr>
              <w:rFonts w:ascii="Arial" w:hAnsi="Arial" w:cs="Arial"/>
              <w:sz w:val="24"/>
              <w:szCs w:val="24"/>
              <w:lang w:val="es-CO"/>
            </w:rPr>
            <w:delText>L</w:delText>
          </w:r>
        </w:del>
        <w:r w:rsidR="004461BB">
          <w:rPr>
            <w:rFonts w:ascii="Arial" w:hAnsi="Arial" w:cs="Arial"/>
            <w:sz w:val="24"/>
            <w:szCs w:val="24"/>
            <w:lang w:val="es-CO"/>
          </w:rPr>
          <w:t xml:space="preserve">a </w:t>
        </w:r>
      </w:ins>
      <w:r w:rsidRPr="0060096D">
        <w:rPr>
          <w:rFonts w:ascii="Arial" w:hAnsi="Arial" w:cs="Arial"/>
          <w:sz w:val="24"/>
          <w:szCs w:val="24"/>
          <w:lang w:val="es-CO"/>
        </w:rPr>
        <w:t>S</w:t>
      </w:r>
      <w:r w:rsidR="004461BB" w:rsidRPr="0060096D">
        <w:rPr>
          <w:rFonts w:ascii="Arial" w:hAnsi="Arial" w:cs="Arial"/>
          <w:sz w:val="24"/>
          <w:szCs w:val="24"/>
          <w:lang w:val="es-CO"/>
        </w:rPr>
        <w:t xml:space="preserve">uperintendencia </w:t>
      </w:r>
      <w:del w:id="489" w:author="JORGE" w:date="2011-02-20T17:02:00Z">
        <w:r w:rsidR="004461BB" w:rsidRPr="0060096D" w:rsidDel="004461BB">
          <w:rPr>
            <w:rFonts w:ascii="Arial" w:hAnsi="Arial" w:cs="Arial"/>
            <w:sz w:val="24"/>
            <w:szCs w:val="24"/>
            <w:lang w:val="es-CO"/>
          </w:rPr>
          <w:delText xml:space="preserve">de </w:delText>
        </w:r>
      </w:del>
      <w:del w:id="490" w:author="JORGE" w:date="2011-02-20T17:01:00Z">
        <w:r w:rsidR="004461BB" w:rsidRPr="0060096D" w:rsidDel="004461BB">
          <w:rPr>
            <w:rFonts w:ascii="Arial" w:hAnsi="Arial" w:cs="Arial"/>
            <w:sz w:val="24"/>
            <w:szCs w:val="24"/>
            <w:lang w:val="es-CO"/>
          </w:rPr>
          <w:delText xml:space="preserve">industria y comercio </w:delText>
        </w:r>
      </w:del>
      <w:r w:rsidRPr="0060096D">
        <w:rPr>
          <w:rFonts w:ascii="Arial" w:hAnsi="Arial" w:cs="Arial"/>
          <w:sz w:val="24"/>
          <w:szCs w:val="24"/>
          <w:lang w:val="es-CO"/>
        </w:rPr>
        <w:t xml:space="preserve">relacionada con la marca HIPOGLOS (NOMINATIVA) </w:t>
      </w:r>
      <w:r w:rsidRPr="008D5C0C">
        <w:rPr>
          <w:rFonts w:ascii="Arial" w:hAnsi="Arial" w:cs="Arial"/>
          <w:b/>
          <w:sz w:val="24"/>
          <w:szCs w:val="24"/>
          <w:lang w:val="es-CO"/>
        </w:rPr>
        <w:t xml:space="preserve">en la que figura la anotación de la </w:t>
      </w:r>
      <w:r w:rsidRPr="008D5C0C">
        <w:rPr>
          <w:rFonts w:ascii="Arial" w:hAnsi="Arial" w:cs="Arial"/>
          <w:b/>
          <w:i/>
          <w:sz w:val="24"/>
          <w:szCs w:val="24"/>
          <w:lang w:val="es-CO"/>
        </w:rPr>
        <w:t>“TRANSFERENCIA”</w:t>
      </w:r>
      <w:r w:rsidRPr="008D5C0C">
        <w:rPr>
          <w:rFonts w:ascii="Arial" w:hAnsi="Arial" w:cs="Arial"/>
          <w:b/>
          <w:sz w:val="24"/>
          <w:szCs w:val="24"/>
          <w:lang w:val="es-CO"/>
        </w:rPr>
        <w:t xml:space="preserve"> del 28 de octubre de 2009 </w:t>
      </w:r>
      <w:r w:rsidRPr="008D5C0C">
        <w:rPr>
          <w:rFonts w:ascii="Arial" w:hAnsi="Arial" w:cs="Arial"/>
          <w:b/>
          <w:i/>
          <w:sz w:val="24"/>
          <w:szCs w:val="24"/>
          <w:lang w:val="es-CO"/>
        </w:rPr>
        <w:t>“De ANDREA VIERA VALENCIA A LABORATORIOS SIEGFRIED S. A.”</w:t>
      </w:r>
      <w:r w:rsidRPr="008D5C0C">
        <w:rPr>
          <w:rFonts w:ascii="Arial" w:hAnsi="Arial" w:cs="Arial"/>
          <w:b/>
          <w:sz w:val="24"/>
          <w:szCs w:val="24"/>
          <w:lang w:val="es-CO"/>
        </w:rPr>
        <w:t>.</w:t>
      </w:r>
    </w:p>
    <w:p w:rsidR="00232254" w:rsidRDefault="00232254" w:rsidP="002A45BB">
      <w:pPr>
        <w:suppressAutoHyphens/>
        <w:spacing w:after="0" w:line="240" w:lineRule="auto"/>
        <w:ind w:left="284"/>
        <w:jc w:val="both"/>
        <w:rPr>
          <w:ins w:id="491" w:author="USER" w:date="2011-02-21T17:39:00Z"/>
          <w:rFonts w:ascii="Arial" w:hAnsi="Arial" w:cs="Arial"/>
          <w:b/>
          <w:sz w:val="24"/>
          <w:szCs w:val="24"/>
          <w:lang w:val="es-CO"/>
        </w:rPr>
      </w:pPr>
    </w:p>
    <w:p w:rsidR="00375568" w:rsidRDefault="00375568" w:rsidP="002A45BB">
      <w:pPr>
        <w:suppressAutoHyphens/>
        <w:spacing w:after="0" w:line="240" w:lineRule="auto"/>
        <w:ind w:left="284"/>
        <w:jc w:val="both"/>
        <w:rPr>
          <w:ins w:id="492" w:author="USER" w:date="2011-02-21T17:39:00Z"/>
          <w:rFonts w:ascii="Arial" w:hAnsi="Arial" w:cs="Arial"/>
          <w:b/>
          <w:sz w:val="24"/>
          <w:szCs w:val="24"/>
          <w:lang w:val="es-CO"/>
        </w:rPr>
      </w:pPr>
    </w:p>
    <w:p w:rsidR="00375568" w:rsidRDefault="00375568" w:rsidP="002A45BB">
      <w:pPr>
        <w:suppressAutoHyphens/>
        <w:spacing w:after="0" w:line="240" w:lineRule="auto"/>
        <w:ind w:left="284"/>
        <w:jc w:val="both"/>
        <w:rPr>
          <w:ins w:id="493" w:author="USER" w:date="2011-02-21T17:39:00Z"/>
          <w:rFonts w:ascii="Arial" w:hAnsi="Arial" w:cs="Arial"/>
          <w:b/>
          <w:sz w:val="24"/>
          <w:szCs w:val="24"/>
          <w:lang w:val="es-CO"/>
        </w:rPr>
      </w:pPr>
    </w:p>
    <w:p w:rsidR="00375568" w:rsidRDefault="00375568" w:rsidP="002A45BB">
      <w:pPr>
        <w:suppressAutoHyphens/>
        <w:spacing w:after="0" w:line="240" w:lineRule="auto"/>
        <w:ind w:left="284"/>
        <w:jc w:val="both"/>
        <w:rPr>
          <w:ins w:id="494" w:author="USER" w:date="2011-02-21T17:39:00Z"/>
          <w:rFonts w:ascii="Arial" w:hAnsi="Arial" w:cs="Arial"/>
          <w:b/>
          <w:sz w:val="24"/>
          <w:szCs w:val="24"/>
          <w:lang w:val="es-CO"/>
        </w:rPr>
      </w:pPr>
    </w:p>
    <w:p w:rsidR="00375568" w:rsidRPr="008D5C0C" w:rsidRDefault="00375568" w:rsidP="002A45BB">
      <w:pPr>
        <w:suppressAutoHyphens/>
        <w:spacing w:after="0" w:line="240" w:lineRule="auto"/>
        <w:ind w:left="284"/>
        <w:jc w:val="both"/>
        <w:rPr>
          <w:rFonts w:ascii="Arial" w:hAnsi="Arial" w:cs="Arial"/>
          <w:b/>
          <w:sz w:val="24"/>
          <w:szCs w:val="24"/>
          <w:lang w:val="es-CO"/>
        </w:rPr>
      </w:pPr>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b/>
          <w:i/>
          <w:sz w:val="24"/>
          <w:szCs w:val="24"/>
          <w:lang w:val="es-CO"/>
        </w:rPr>
        <w:pPrChange w:id="495" w:author="USER" w:date="2011-02-21T15:59: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lastRenderedPageBreak/>
        <w:t>C</w:t>
      </w:r>
      <w:r w:rsidRPr="0060096D">
        <w:rPr>
          <w:rFonts w:ascii="Arial" w:hAnsi="Arial" w:cs="Arial"/>
          <w:sz w:val="24"/>
          <w:szCs w:val="24"/>
          <w:lang w:val="es-CO"/>
        </w:rPr>
        <w:t>ertificación expedida el 20 de septiembre de 2010 por la doctora M</w:t>
      </w:r>
      <w:r w:rsidR="00B46086" w:rsidRPr="0060096D">
        <w:rPr>
          <w:rFonts w:ascii="Arial" w:hAnsi="Arial" w:cs="Arial"/>
          <w:sz w:val="24"/>
          <w:szCs w:val="24"/>
          <w:lang w:val="es-CO"/>
        </w:rPr>
        <w:t>ar</w:t>
      </w:r>
      <w:ins w:id="496" w:author="USER" w:date="2011-02-21T15:59:00Z">
        <w:r w:rsidR="00601F97">
          <w:rPr>
            <w:rFonts w:ascii="Arial" w:hAnsi="Arial" w:cs="Arial"/>
            <w:sz w:val="24"/>
            <w:szCs w:val="24"/>
            <w:lang w:val="es-CO"/>
          </w:rPr>
          <w:t>í</w:t>
        </w:r>
      </w:ins>
      <w:del w:id="497" w:author="USER" w:date="2011-02-21T15:59:00Z">
        <w:r w:rsidR="00B46086" w:rsidRPr="0060096D" w:rsidDel="00601F97">
          <w:rPr>
            <w:rFonts w:ascii="Arial" w:hAnsi="Arial" w:cs="Arial"/>
            <w:sz w:val="24"/>
            <w:szCs w:val="24"/>
            <w:lang w:val="es-CO"/>
          </w:rPr>
          <w:delText>i</w:delText>
        </w:r>
      </w:del>
      <w:r w:rsidR="00B46086" w:rsidRPr="0060096D">
        <w:rPr>
          <w:rFonts w:ascii="Arial" w:hAnsi="Arial" w:cs="Arial"/>
          <w:sz w:val="24"/>
          <w:szCs w:val="24"/>
          <w:lang w:val="es-CO"/>
        </w:rPr>
        <w:t xml:space="preserve">a </w:t>
      </w:r>
      <w:del w:id="498" w:author="JORGE" w:date="2011-02-20T22:42:00Z">
        <w:r w:rsidR="00B46086" w:rsidRPr="0060096D" w:rsidDel="00B46086">
          <w:rPr>
            <w:rFonts w:ascii="Arial" w:hAnsi="Arial" w:cs="Arial"/>
            <w:sz w:val="24"/>
            <w:szCs w:val="24"/>
            <w:lang w:val="es-CO"/>
          </w:rPr>
          <w:delText>c</w:delText>
        </w:r>
      </w:del>
      <w:ins w:id="499" w:author="JORGE" w:date="2011-02-20T22:42:00Z">
        <w:r w:rsidR="00B46086">
          <w:rPr>
            <w:rFonts w:ascii="Arial" w:hAnsi="Arial" w:cs="Arial"/>
            <w:sz w:val="24"/>
            <w:szCs w:val="24"/>
            <w:lang w:val="es-CO"/>
          </w:rPr>
          <w:t>C</w:t>
        </w:r>
      </w:ins>
      <w:r w:rsidR="00B46086" w:rsidRPr="0060096D">
        <w:rPr>
          <w:rFonts w:ascii="Arial" w:hAnsi="Arial" w:cs="Arial"/>
          <w:sz w:val="24"/>
          <w:szCs w:val="24"/>
          <w:lang w:val="es-CO"/>
        </w:rPr>
        <w:t xml:space="preserve">onsuelo </w:t>
      </w:r>
      <w:del w:id="500" w:author="JORGE" w:date="2011-02-20T22:42:00Z">
        <w:r w:rsidR="00B46086" w:rsidRPr="0060096D" w:rsidDel="00B46086">
          <w:rPr>
            <w:rFonts w:ascii="Arial" w:hAnsi="Arial" w:cs="Arial"/>
            <w:sz w:val="24"/>
            <w:szCs w:val="24"/>
            <w:lang w:val="es-CO"/>
          </w:rPr>
          <w:delText>c</w:delText>
        </w:r>
      </w:del>
      <w:ins w:id="501" w:author="JORGE" w:date="2011-02-20T22:42:00Z">
        <w:r w:rsidR="00B46086">
          <w:rPr>
            <w:rFonts w:ascii="Arial" w:hAnsi="Arial" w:cs="Arial"/>
            <w:sz w:val="24"/>
            <w:szCs w:val="24"/>
            <w:lang w:val="es-CO"/>
          </w:rPr>
          <w:t>C</w:t>
        </w:r>
      </w:ins>
      <w:r w:rsidR="00B46086" w:rsidRPr="0060096D">
        <w:rPr>
          <w:rFonts w:ascii="Arial" w:hAnsi="Arial" w:cs="Arial"/>
          <w:sz w:val="24"/>
          <w:szCs w:val="24"/>
          <w:lang w:val="es-CO"/>
        </w:rPr>
        <w:t xml:space="preserve">asij </w:t>
      </w:r>
      <w:del w:id="502" w:author="JORGE" w:date="2011-02-20T22:42:00Z">
        <w:r w:rsidR="00B46086" w:rsidRPr="0060096D" w:rsidDel="00B46086">
          <w:rPr>
            <w:rFonts w:ascii="Arial" w:hAnsi="Arial" w:cs="Arial"/>
            <w:sz w:val="24"/>
            <w:szCs w:val="24"/>
            <w:lang w:val="es-CO"/>
          </w:rPr>
          <w:delText>r</w:delText>
        </w:r>
      </w:del>
      <w:ins w:id="503" w:author="JORGE" w:date="2011-02-20T22:42:00Z">
        <w:r w:rsidR="00B46086">
          <w:rPr>
            <w:rFonts w:ascii="Arial" w:hAnsi="Arial" w:cs="Arial"/>
            <w:sz w:val="24"/>
            <w:szCs w:val="24"/>
            <w:lang w:val="es-CO"/>
          </w:rPr>
          <w:t>R</w:t>
        </w:r>
      </w:ins>
      <w:r w:rsidR="00B46086" w:rsidRPr="0060096D">
        <w:rPr>
          <w:rFonts w:ascii="Arial" w:hAnsi="Arial" w:cs="Arial"/>
          <w:sz w:val="24"/>
          <w:szCs w:val="24"/>
          <w:lang w:val="es-CO"/>
        </w:rPr>
        <w:t>ey</w:t>
      </w:r>
      <w:r w:rsidRPr="0060096D">
        <w:rPr>
          <w:rFonts w:ascii="Arial" w:hAnsi="Arial" w:cs="Arial"/>
          <w:sz w:val="24"/>
          <w:szCs w:val="24"/>
          <w:lang w:val="es-CO"/>
        </w:rPr>
        <w:t>, S</w:t>
      </w:r>
      <w:r w:rsidR="004461BB" w:rsidRPr="0060096D">
        <w:rPr>
          <w:rFonts w:ascii="Arial" w:hAnsi="Arial" w:cs="Arial"/>
          <w:sz w:val="24"/>
          <w:szCs w:val="24"/>
          <w:lang w:val="es-CO"/>
        </w:rPr>
        <w:t xml:space="preserve">ecretaria </w:t>
      </w:r>
      <w:del w:id="504" w:author="JORGE" w:date="2011-02-20T17:03:00Z">
        <w:r w:rsidR="004461BB" w:rsidRPr="0060096D" w:rsidDel="004461BB">
          <w:rPr>
            <w:rFonts w:ascii="Arial" w:hAnsi="Arial" w:cs="Arial"/>
            <w:sz w:val="24"/>
            <w:szCs w:val="24"/>
            <w:lang w:val="es-CO"/>
          </w:rPr>
          <w:delText>g</w:delText>
        </w:r>
      </w:del>
      <w:ins w:id="505" w:author="JORGE" w:date="2011-02-20T17:03:00Z">
        <w:r w:rsidR="004461BB">
          <w:rPr>
            <w:rFonts w:ascii="Arial" w:hAnsi="Arial" w:cs="Arial"/>
            <w:sz w:val="24"/>
            <w:szCs w:val="24"/>
            <w:lang w:val="es-CO"/>
          </w:rPr>
          <w:t>G</w:t>
        </w:r>
      </w:ins>
      <w:r w:rsidR="004461BB" w:rsidRPr="0060096D">
        <w:rPr>
          <w:rFonts w:ascii="Arial" w:hAnsi="Arial" w:cs="Arial"/>
          <w:sz w:val="24"/>
          <w:szCs w:val="24"/>
          <w:lang w:val="es-CO"/>
        </w:rPr>
        <w:t>eneral</w:t>
      </w:r>
      <w:r w:rsidRPr="0060096D">
        <w:rPr>
          <w:rFonts w:ascii="Arial" w:hAnsi="Arial" w:cs="Arial"/>
          <w:sz w:val="24"/>
          <w:szCs w:val="24"/>
          <w:lang w:val="es-CO"/>
        </w:rPr>
        <w:t xml:space="preserve"> </w:t>
      </w:r>
      <w:del w:id="506" w:author="JORGE" w:date="2011-02-20T17:03:00Z">
        <w:r w:rsidRPr="0060096D" w:rsidDel="004461BB">
          <w:rPr>
            <w:rFonts w:ascii="Arial" w:hAnsi="Arial" w:cs="Arial"/>
            <w:sz w:val="24"/>
            <w:szCs w:val="24"/>
            <w:lang w:val="es-CO"/>
          </w:rPr>
          <w:delText>DE</w:delText>
        </w:r>
      </w:del>
      <w:ins w:id="507" w:author="JORGE" w:date="2011-02-20T17:03:00Z">
        <w:r w:rsidR="004461BB">
          <w:rPr>
            <w:rFonts w:ascii="Arial" w:hAnsi="Arial" w:cs="Arial"/>
            <w:sz w:val="24"/>
            <w:szCs w:val="24"/>
            <w:lang w:val="es-CO"/>
          </w:rPr>
          <w:t xml:space="preserve"> de</w:t>
        </w:r>
      </w:ins>
      <w:r w:rsidRPr="0060096D">
        <w:rPr>
          <w:rFonts w:ascii="Arial" w:hAnsi="Arial" w:cs="Arial"/>
          <w:sz w:val="24"/>
          <w:szCs w:val="24"/>
          <w:lang w:val="es-CO"/>
        </w:rPr>
        <w:t xml:space="preserve"> </w:t>
      </w:r>
      <w:ins w:id="508" w:author="USER" w:date="2011-02-21T15:59:00Z">
        <w:r w:rsidR="00601F97">
          <w:rPr>
            <w:rFonts w:ascii="Arial" w:hAnsi="Arial" w:cs="Arial"/>
            <w:sz w:val="24"/>
            <w:szCs w:val="24"/>
            <w:lang w:val="es-CO"/>
          </w:rPr>
          <w:t>l</w:t>
        </w:r>
      </w:ins>
      <w:del w:id="509" w:author="JORGE" w:date="2011-02-20T17:03:00Z">
        <w:r w:rsidRPr="0060096D" w:rsidDel="004461BB">
          <w:rPr>
            <w:rFonts w:ascii="Arial" w:hAnsi="Arial" w:cs="Arial"/>
            <w:sz w:val="24"/>
            <w:szCs w:val="24"/>
            <w:lang w:val="es-CO"/>
          </w:rPr>
          <w:delText>LA</w:delText>
        </w:r>
      </w:del>
      <w:ins w:id="510" w:author="JORGE" w:date="2011-02-20T17:03:00Z">
        <w:del w:id="511" w:author="USER" w:date="2011-02-21T15:59:00Z">
          <w:r w:rsidR="004461BB" w:rsidDel="00601F97">
            <w:rPr>
              <w:rFonts w:ascii="Arial" w:hAnsi="Arial" w:cs="Arial"/>
              <w:sz w:val="24"/>
              <w:szCs w:val="24"/>
              <w:lang w:val="es-CO"/>
            </w:rPr>
            <w:delText>L</w:delText>
          </w:r>
        </w:del>
        <w:r w:rsidR="004461BB">
          <w:rPr>
            <w:rFonts w:ascii="Arial" w:hAnsi="Arial" w:cs="Arial"/>
            <w:sz w:val="24"/>
            <w:szCs w:val="24"/>
            <w:lang w:val="es-CO"/>
          </w:rPr>
          <w:t xml:space="preserve">a </w:t>
        </w:r>
      </w:ins>
      <w:del w:id="512" w:author="USER" w:date="2011-02-21T15:59:00Z">
        <w:r w:rsidRPr="0060096D" w:rsidDel="00601F97">
          <w:rPr>
            <w:rFonts w:ascii="Arial" w:hAnsi="Arial" w:cs="Arial"/>
            <w:sz w:val="24"/>
            <w:szCs w:val="24"/>
            <w:lang w:val="es-CO"/>
          </w:rPr>
          <w:delText xml:space="preserve"> </w:delText>
        </w:r>
      </w:del>
      <w:r w:rsidRPr="0060096D">
        <w:rPr>
          <w:rFonts w:ascii="Arial" w:hAnsi="Arial" w:cs="Arial"/>
          <w:sz w:val="24"/>
          <w:szCs w:val="24"/>
          <w:lang w:val="es-CO"/>
        </w:rPr>
        <w:t>S</w:t>
      </w:r>
      <w:r w:rsidR="004461BB" w:rsidRPr="0060096D">
        <w:rPr>
          <w:rFonts w:ascii="Arial" w:hAnsi="Arial" w:cs="Arial"/>
          <w:sz w:val="24"/>
          <w:szCs w:val="24"/>
          <w:lang w:val="es-CO"/>
        </w:rPr>
        <w:t xml:space="preserve">uperintendencia de </w:t>
      </w:r>
      <w:del w:id="513" w:author="JORGE" w:date="2011-02-20T17:03:00Z">
        <w:r w:rsidR="004461BB" w:rsidRPr="0060096D" w:rsidDel="004461BB">
          <w:rPr>
            <w:rFonts w:ascii="Arial" w:hAnsi="Arial" w:cs="Arial"/>
            <w:sz w:val="24"/>
            <w:szCs w:val="24"/>
            <w:lang w:val="es-CO"/>
          </w:rPr>
          <w:delText>i</w:delText>
        </w:r>
      </w:del>
      <w:ins w:id="514" w:author="JORGE" w:date="2011-02-20T17:04:00Z">
        <w:r w:rsidR="004461BB">
          <w:rPr>
            <w:rFonts w:ascii="Arial" w:hAnsi="Arial" w:cs="Arial"/>
            <w:sz w:val="24"/>
            <w:szCs w:val="24"/>
            <w:lang w:val="es-CO"/>
          </w:rPr>
          <w:t>I</w:t>
        </w:r>
      </w:ins>
      <w:r w:rsidR="004461BB" w:rsidRPr="0060096D">
        <w:rPr>
          <w:rFonts w:ascii="Arial" w:hAnsi="Arial" w:cs="Arial"/>
          <w:sz w:val="24"/>
          <w:szCs w:val="24"/>
          <w:lang w:val="es-CO"/>
        </w:rPr>
        <w:t xml:space="preserve">ndustria y </w:t>
      </w:r>
      <w:del w:id="515" w:author="JORGE" w:date="2011-02-20T17:04:00Z">
        <w:r w:rsidR="004461BB" w:rsidRPr="0060096D" w:rsidDel="004461BB">
          <w:rPr>
            <w:rFonts w:ascii="Arial" w:hAnsi="Arial" w:cs="Arial"/>
            <w:sz w:val="24"/>
            <w:szCs w:val="24"/>
            <w:lang w:val="es-CO"/>
          </w:rPr>
          <w:delText>c</w:delText>
        </w:r>
      </w:del>
      <w:ins w:id="516" w:author="JORGE" w:date="2011-02-20T17:04:00Z">
        <w:r w:rsidR="004461BB">
          <w:rPr>
            <w:rFonts w:ascii="Arial" w:hAnsi="Arial" w:cs="Arial"/>
            <w:sz w:val="24"/>
            <w:szCs w:val="24"/>
            <w:lang w:val="es-CO"/>
          </w:rPr>
          <w:t>C</w:t>
        </w:r>
      </w:ins>
      <w:r w:rsidR="004461BB" w:rsidRPr="0060096D">
        <w:rPr>
          <w:rFonts w:ascii="Arial" w:hAnsi="Arial" w:cs="Arial"/>
          <w:sz w:val="24"/>
          <w:szCs w:val="24"/>
          <w:lang w:val="es-CO"/>
        </w:rPr>
        <w:t xml:space="preserve">omercio </w:t>
      </w:r>
      <w:r w:rsidRPr="008D5C0C">
        <w:rPr>
          <w:rFonts w:ascii="Arial" w:hAnsi="Arial" w:cs="Arial"/>
          <w:b/>
          <w:sz w:val="24"/>
          <w:szCs w:val="24"/>
          <w:lang w:val="es-CO"/>
        </w:rPr>
        <w:t xml:space="preserve">en la que figura la anotación de la </w:t>
      </w:r>
      <w:r w:rsidRPr="008D5C0C">
        <w:rPr>
          <w:rFonts w:ascii="Arial" w:hAnsi="Arial" w:cs="Arial"/>
          <w:b/>
          <w:i/>
          <w:sz w:val="24"/>
          <w:szCs w:val="24"/>
          <w:lang w:val="es-CO"/>
        </w:rPr>
        <w:t>“TRANSFERENCIA”</w:t>
      </w:r>
      <w:r w:rsidRPr="008D5C0C">
        <w:rPr>
          <w:rFonts w:ascii="Arial" w:hAnsi="Arial" w:cs="Arial"/>
          <w:b/>
          <w:sz w:val="24"/>
          <w:szCs w:val="24"/>
          <w:lang w:val="es-CO"/>
        </w:rPr>
        <w:t xml:space="preserve"> del 28 de octubre de 2009 “</w:t>
      </w:r>
      <w:r w:rsidRPr="008D5C0C">
        <w:rPr>
          <w:rFonts w:ascii="Arial" w:hAnsi="Arial" w:cs="Arial"/>
          <w:b/>
          <w:i/>
          <w:sz w:val="24"/>
          <w:szCs w:val="24"/>
          <w:lang w:val="es-CO"/>
        </w:rPr>
        <w:t xml:space="preserve">De ANDREA VIERA VALENCIA A LABORATORIOS SIEGFRIED S. A.”. </w:t>
      </w:r>
    </w:p>
    <w:p w:rsidR="00232254" w:rsidRPr="004C6B1A" w:rsidRDefault="00232254" w:rsidP="002A45BB">
      <w:pPr>
        <w:suppressAutoHyphens/>
        <w:spacing w:after="0" w:line="240" w:lineRule="auto"/>
        <w:ind w:left="284"/>
        <w:jc w:val="both"/>
        <w:rPr>
          <w:rFonts w:ascii="Arial" w:hAnsi="Arial" w:cs="Arial"/>
          <w:sz w:val="24"/>
          <w:szCs w:val="24"/>
          <w:lang w:val="es-CO"/>
        </w:rPr>
      </w:pPr>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sz w:val="24"/>
          <w:szCs w:val="24"/>
          <w:lang w:val="es-CO"/>
        </w:rPr>
        <w:pPrChange w:id="517" w:author="USER" w:date="2011-02-21T16:00: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A</w:t>
      </w:r>
      <w:r w:rsidRPr="0060096D">
        <w:rPr>
          <w:rFonts w:ascii="Arial" w:hAnsi="Arial" w:cs="Arial"/>
          <w:sz w:val="24"/>
          <w:szCs w:val="24"/>
          <w:lang w:val="es-CO"/>
        </w:rPr>
        <w:t xml:space="preserve">cta de conciliación del </w:t>
      </w:r>
      <w:r w:rsidR="00FC6CAF" w:rsidRPr="00FC6CAF">
        <w:rPr>
          <w:rFonts w:ascii="Arial" w:hAnsi="Arial" w:cs="Arial"/>
          <w:b/>
          <w:sz w:val="24"/>
          <w:szCs w:val="24"/>
          <w:lang w:val="es-CO"/>
          <w:rPrChange w:id="518" w:author="JORGE" w:date="2011-02-20T22:43:00Z">
            <w:rPr>
              <w:rFonts w:ascii="Arial" w:hAnsi="Arial" w:cs="Arial"/>
              <w:color w:val="0000FF" w:themeColor="hyperlink"/>
              <w:sz w:val="24"/>
              <w:szCs w:val="24"/>
              <w:u w:val="single"/>
              <w:lang w:val="es-CO"/>
            </w:rPr>
          </w:rPrChange>
        </w:rPr>
        <w:t>18 de marzo de 2009</w:t>
      </w:r>
      <w:r w:rsidRPr="0060096D">
        <w:rPr>
          <w:rFonts w:ascii="Arial" w:hAnsi="Arial" w:cs="Arial"/>
          <w:sz w:val="24"/>
          <w:szCs w:val="24"/>
          <w:lang w:val="es-CO"/>
        </w:rPr>
        <w:t xml:space="preserve"> del I</w:t>
      </w:r>
      <w:r w:rsidR="00916D38" w:rsidRPr="0060096D">
        <w:rPr>
          <w:rFonts w:ascii="Arial" w:hAnsi="Arial" w:cs="Arial"/>
          <w:sz w:val="24"/>
          <w:szCs w:val="24"/>
          <w:lang w:val="es-CO"/>
        </w:rPr>
        <w:t xml:space="preserve">nspector del </w:t>
      </w:r>
      <w:del w:id="519" w:author="JORGE" w:date="2011-02-20T17:04:00Z">
        <w:r w:rsidR="00916D38" w:rsidRPr="0060096D" w:rsidDel="00916D38">
          <w:rPr>
            <w:rFonts w:ascii="Arial" w:hAnsi="Arial" w:cs="Arial"/>
            <w:sz w:val="24"/>
            <w:szCs w:val="24"/>
            <w:lang w:val="es-CO"/>
          </w:rPr>
          <w:delText>t</w:delText>
        </w:r>
      </w:del>
      <w:ins w:id="520" w:author="JORGE" w:date="2011-02-20T17:04:00Z">
        <w:r w:rsidR="00916D38">
          <w:rPr>
            <w:rFonts w:ascii="Arial" w:hAnsi="Arial" w:cs="Arial"/>
            <w:sz w:val="24"/>
            <w:szCs w:val="24"/>
            <w:lang w:val="es-CO"/>
          </w:rPr>
          <w:t>T</w:t>
        </w:r>
      </w:ins>
      <w:r w:rsidR="00916D38" w:rsidRPr="0060096D">
        <w:rPr>
          <w:rFonts w:ascii="Arial" w:hAnsi="Arial" w:cs="Arial"/>
          <w:sz w:val="24"/>
          <w:szCs w:val="24"/>
          <w:lang w:val="es-CO"/>
        </w:rPr>
        <w:t xml:space="preserve">rabajo de la </w:t>
      </w:r>
      <w:del w:id="521" w:author="JORGE" w:date="2011-02-20T17:04:00Z">
        <w:r w:rsidR="00916D38" w:rsidRPr="0060096D" w:rsidDel="00916D38">
          <w:rPr>
            <w:rFonts w:ascii="Arial" w:hAnsi="Arial" w:cs="Arial"/>
            <w:sz w:val="24"/>
            <w:szCs w:val="24"/>
            <w:lang w:val="es-CO"/>
          </w:rPr>
          <w:delText>d</w:delText>
        </w:r>
      </w:del>
      <w:ins w:id="522" w:author="JORGE" w:date="2011-02-20T17:04:00Z">
        <w:r w:rsidR="00916D38">
          <w:rPr>
            <w:rFonts w:ascii="Arial" w:hAnsi="Arial" w:cs="Arial"/>
            <w:sz w:val="24"/>
            <w:szCs w:val="24"/>
            <w:lang w:val="es-CO"/>
          </w:rPr>
          <w:t>D</w:t>
        </w:r>
      </w:ins>
      <w:r w:rsidR="00916D38" w:rsidRPr="0060096D">
        <w:rPr>
          <w:rFonts w:ascii="Arial" w:hAnsi="Arial" w:cs="Arial"/>
          <w:sz w:val="24"/>
          <w:szCs w:val="24"/>
          <w:lang w:val="es-CO"/>
        </w:rPr>
        <w:t xml:space="preserve">irección </w:t>
      </w:r>
      <w:del w:id="523" w:author="JORGE" w:date="2011-02-20T17:04:00Z">
        <w:r w:rsidR="00916D38" w:rsidRPr="0060096D" w:rsidDel="00916D38">
          <w:rPr>
            <w:rFonts w:ascii="Arial" w:hAnsi="Arial" w:cs="Arial"/>
            <w:sz w:val="24"/>
            <w:szCs w:val="24"/>
            <w:lang w:val="es-CO"/>
          </w:rPr>
          <w:delText>t</w:delText>
        </w:r>
      </w:del>
      <w:ins w:id="524" w:author="JORGE" w:date="2011-02-20T17:05:00Z">
        <w:r w:rsidR="00916D38">
          <w:rPr>
            <w:rFonts w:ascii="Arial" w:hAnsi="Arial" w:cs="Arial"/>
            <w:sz w:val="24"/>
            <w:szCs w:val="24"/>
            <w:lang w:val="es-CO"/>
          </w:rPr>
          <w:t>T</w:t>
        </w:r>
      </w:ins>
      <w:r w:rsidR="00916D38" w:rsidRPr="0060096D">
        <w:rPr>
          <w:rFonts w:ascii="Arial" w:hAnsi="Arial" w:cs="Arial"/>
          <w:sz w:val="24"/>
          <w:szCs w:val="24"/>
          <w:lang w:val="es-CO"/>
        </w:rPr>
        <w:t xml:space="preserve">erritorial </w:t>
      </w:r>
      <w:del w:id="525" w:author="JORGE" w:date="2011-02-20T17:05:00Z">
        <w:r w:rsidR="00916D38" w:rsidRPr="0060096D" w:rsidDel="00916D38">
          <w:rPr>
            <w:rFonts w:ascii="Arial" w:hAnsi="Arial" w:cs="Arial"/>
            <w:sz w:val="24"/>
            <w:szCs w:val="24"/>
            <w:lang w:val="es-CO"/>
          </w:rPr>
          <w:delText>b</w:delText>
        </w:r>
      </w:del>
      <w:ins w:id="526" w:author="JORGE" w:date="2011-02-20T17:05:00Z">
        <w:r w:rsidR="00916D38">
          <w:rPr>
            <w:rFonts w:ascii="Arial" w:hAnsi="Arial" w:cs="Arial"/>
            <w:sz w:val="24"/>
            <w:szCs w:val="24"/>
            <w:lang w:val="es-CO"/>
          </w:rPr>
          <w:t>B</w:t>
        </w:r>
      </w:ins>
      <w:r w:rsidR="00916D38" w:rsidRPr="0060096D">
        <w:rPr>
          <w:rFonts w:ascii="Arial" w:hAnsi="Arial" w:cs="Arial"/>
          <w:sz w:val="24"/>
          <w:szCs w:val="24"/>
          <w:lang w:val="es-CO"/>
        </w:rPr>
        <w:t xml:space="preserve">ogotá, </w:t>
      </w:r>
      <w:ins w:id="527" w:author="JORGE" w:date="2011-02-20T17:05:00Z">
        <w:r w:rsidR="00916D38">
          <w:rPr>
            <w:rFonts w:ascii="Arial" w:hAnsi="Arial" w:cs="Arial"/>
            <w:sz w:val="24"/>
            <w:szCs w:val="24"/>
            <w:lang w:val="es-CO"/>
          </w:rPr>
          <w:t>D</w:t>
        </w:r>
      </w:ins>
      <w:del w:id="528" w:author="JORGE" w:date="2011-02-20T17:05:00Z">
        <w:r w:rsidR="00916D38" w:rsidRPr="0060096D" w:rsidDel="00916D38">
          <w:rPr>
            <w:rFonts w:ascii="Arial" w:hAnsi="Arial" w:cs="Arial"/>
            <w:sz w:val="24"/>
            <w:szCs w:val="24"/>
            <w:lang w:val="es-CO"/>
          </w:rPr>
          <w:delText>d</w:delText>
        </w:r>
      </w:del>
      <w:r w:rsidR="00916D38" w:rsidRPr="0060096D">
        <w:rPr>
          <w:rFonts w:ascii="Arial" w:hAnsi="Arial" w:cs="Arial"/>
          <w:sz w:val="24"/>
          <w:szCs w:val="24"/>
          <w:lang w:val="es-CO"/>
        </w:rPr>
        <w:t>.</w:t>
      </w:r>
      <w:ins w:id="529" w:author="JORGE" w:date="2011-02-20T17:05:00Z">
        <w:r w:rsidR="00916D38">
          <w:rPr>
            <w:rFonts w:ascii="Arial" w:hAnsi="Arial" w:cs="Arial"/>
            <w:sz w:val="24"/>
            <w:szCs w:val="24"/>
            <w:lang w:val="es-CO"/>
          </w:rPr>
          <w:t>C</w:t>
        </w:r>
      </w:ins>
      <w:del w:id="530" w:author="JORGE" w:date="2011-02-20T17:05:00Z">
        <w:r w:rsidR="00916D38" w:rsidRPr="0060096D" w:rsidDel="00916D38">
          <w:rPr>
            <w:rFonts w:ascii="Arial" w:hAnsi="Arial" w:cs="Arial"/>
            <w:sz w:val="24"/>
            <w:szCs w:val="24"/>
            <w:lang w:val="es-CO"/>
          </w:rPr>
          <w:delText>c</w:delText>
        </w:r>
      </w:del>
      <w:r w:rsidR="00916D38" w:rsidRPr="0060096D">
        <w:rPr>
          <w:rFonts w:ascii="Arial" w:hAnsi="Arial" w:cs="Arial"/>
          <w:sz w:val="24"/>
          <w:szCs w:val="24"/>
          <w:lang w:val="es-CO"/>
        </w:rPr>
        <w:t xml:space="preserve">. y </w:t>
      </w:r>
      <w:ins w:id="531" w:author="JORGE" w:date="2011-02-20T17:05:00Z">
        <w:r w:rsidR="00916D38">
          <w:rPr>
            <w:rFonts w:ascii="Arial" w:hAnsi="Arial" w:cs="Arial"/>
            <w:sz w:val="24"/>
            <w:szCs w:val="24"/>
            <w:lang w:val="es-CO"/>
          </w:rPr>
          <w:t>C</w:t>
        </w:r>
      </w:ins>
      <w:del w:id="532" w:author="JORGE" w:date="2011-02-20T17:05:00Z">
        <w:r w:rsidR="00916D38" w:rsidRPr="0060096D" w:rsidDel="00916D38">
          <w:rPr>
            <w:rFonts w:ascii="Arial" w:hAnsi="Arial" w:cs="Arial"/>
            <w:sz w:val="24"/>
            <w:szCs w:val="24"/>
            <w:lang w:val="es-CO"/>
          </w:rPr>
          <w:delText>c</w:delText>
        </w:r>
      </w:del>
      <w:r w:rsidR="00916D38" w:rsidRPr="0060096D">
        <w:rPr>
          <w:rFonts w:ascii="Arial" w:hAnsi="Arial" w:cs="Arial"/>
          <w:sz w:val="24"/>
          <w:szCs w:val="24"/>
          <w:lang w:val="es-CO"/>
        </w:rPr>
        <w:t xml:space="preserve">undinamarca del </w:t>
      </w:r>
      <w:del w:id="533" w:author="JORGE" w:date="2011-02-20T17:05:00Z">
        <w:r w:rsidR="00916D38" w:rsidRPr="0060096D" w:rsidDel="00916D38">
          <w:rPr>
            <w:rFonts w:ascii="Arial" w:hAnsi="Arial" w:cs="Arial"/>
            <w:sz w:val="24"/>
            <w:szCs w:val="24"/>
            <w:lang w:val="es-CO"/>
          </w:rPr>
          <w:delText>m</w:delText>
        </w:r>
      </w:del>
      <w:ins w:id="534" w:author="JORGE" w:date="2011-02-20T17:05:00Z">
        <w:r w:rsidR="00916D38">
          <w:rPr>
            <w:rFonts w:ascii="Arial" w:hAnsi="Arial" w:cs="Arial"/>
            <w:sz w:val="24"/>
            <w:szCs w:val="24"/>
            <w:lang w:val="es-CO"/>
          </w:rPr>
          <w:t>M</w:t>
        </w:r>
      </w:ins>
      <w:r w:rsidR="00916D38" w:rsidRPr="0060096D">
        <w:rPr>
          <w:rFonts w:ascii="Arial" w:hAnsi="Arial" w:cs="Arial"/>
          <w:sz w:val="24"/>
          <w:szCs w:val="24"/>
          <w:lang w:val="es-CO"/>
        </w:rPr>
        <w:t xml:space="preserve">inisterio de </w:t>
      </w:r>
      <w:del w:id="535" w:author="JORGE" w:date="2011-02-20T17:05:00Z">
        <w:r w:rsidR="00916D38" w:rsidRPr="0060096D" w:rsidDel="00916D38">
          <w:rPr>
            <w:rFonts w:ascii="Arial" w:hAnsi="Arial" w:cs="Arial"/>
            <w:sz w:val="24"/>
            <w:szCs w:val="24"/>
            <w:lang w:val="es-CO"/>
          </w:rPr>
          <w:delText>p</w:delText>
        </w:r>
      </w:del>
      <w:ins w:id="536" w:author="JORGE" w:date="2011-02-20T17:05:00Z">
        <w:r w:rsidR="00916D38">
          <w:rPr>
            <w:rFonts w:ascii="Arial" w:hAnsi="Arial" w:cs="Arial"/>
            <w:sz w:val="24"/>
            <w:szCs w:val="24"/>
            <w:lang w:val="es-CO"/>
          </w:rPr>
          <w:t>P</w:t>
        </w:r>
      </w:ins>
      <w:r w:rsidR="00916D38" w:rsidRPr="0060096D">
        <w:rPr>
          <w:rFonts w:ascii="Arial" w:hAnsi="Arial" w:cs="Arial"/>
          <w:sz w:val="24"/>
          <w:szCs w:val="24"/>
          <w:lang w:val="es-CO"/>
        </w:rPr>
        <w:t>rotecci</w:t>
      </w:r>
      <w:ins w:id="537" w:author="USER" w:date="2011-02-21T16:00:00Z">
        <w:r w:rsidR="00601F97">
          <w:rPr>
            <w:rFonts w:ascii="Arial" w:hAnsi="Arial" w:cs="Arial"/>
            <w:sz w:val="24"/>
            <w:szCs w:val="24"/>
            <w:lang w:val="es-CO"/>
          </w:rPr>
          <w:t>ó</w:t>
        </w:r>
      </w:ins>
      <w:del w:id="538" w:author="USER" w:date="2011-02-21T16:00:00Z">
        <w:r w:rsidR="00916D38" w:rsidRPr="0060096D" w:rsidDel="00601F97">
          <w:rPr>
            <w:rFonts w:ascii="Arial" w:hAnsi="Arial" w:cs="Arial"/>
            <w:sz w:val="24"/>
            <w:szCs w:val="24"/>
            <w:lang w:val="es-CO"/>
          </w:rPr>
          <w:delText>o</w:delText>
        </w:r>
      </w:del>
      <w:r w:rsidR="00916D38" w:rsidRPr="0060096D">
        <w:rPr>
          <w:rFonts w:ascii="Arial" w:hAnsi="Arial" w:cs="Arial"/>
          <w:sz w:val="24"/>
          <w:szCs w:val="24"/>
          <w:lang w:val="es-CO"/>
        </w:rPr>
        <w:t xml:space="preserve">n </w:t>
      </w:r>
      <w:del w:id="539" w:author="JORGE" w:date="2011-02-20T17:05:00Z">
        <w:r w:rsidR="00916D38" w:rsidRPr="0060096D" w:rsidDel="00916D38">
          <w:rPr>
            <w:rFonts w:ascii="Arial" w:hAnsi="Arial" w:cs="Arial"/>
            <w:sz w:val="24"/>
            <w:szCs w:val="24"/>
            <w:lang w:val="es-CO"/>
          </w:rPr>
          <w:delText>s</w:delText>
        </w:r>
      </w:del>
      <w:ins w:id="540" w:author="JORGE" w:date="2011-02-20T17:05:00Z">
        <w:r w:rsidR="00916D38">
          <w:rPr>
            <w:rFonts w:ascii="Arial" w:hAnsi="Arial" w:cs="Arial"/>
            <w:sz w:val="24"/>
            <w:szCs w:val="24"/>
            <w:lang w:val="es-CO"/>
          </w:rPr>
          <w:t>S</w:t>
        </w:r>
      </w:ins>
      <w:r w:rsidR="00916D38" w:rsidRPr="0060096D">
        <w:rPr>
          <w:rFonts w:ascii="Arial" w:hAnsi="Arial" w:cs="Arial"/>
          <w:sz w:val="24"/>
          <w:szCs w:val="24"/>
          <w:lang w:val="es-CO"/>
        </w:rPr>
        <w:t>ocial</w:t>
      </w:r>
      <w:r w:rsidRPr="0060096D">
        <w:rPr>
          <w:rFonts w:ascii="Arial" w:hAnsi="Arial" w:cs="Arial"/>
          <w:sz w:val="24"/>
          <w:szCs w:val="24"/>
          <w:lang w:val="es-CO"/>
        </w:rPr>
        <w:t>, mediante la cual se acordó que la sociedad LABORATORIOS ANDRÓMACO LTDA entregaba a la ex - trabajadora ANDREA VIERA VALENCIA en dación de pago las marcas HIPOGLOS (NOMINATIVA) e HIPOGLOS PLUS (NOMINATIVA) de su propiedad para cancelarle los sueldos, prestaciones e indemnizaciones pendientes de pago.</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FC6CAF" w:rsidRDefault="00232254" w:rsidP="00FC6CAF">
      <w:pPr>
        <w:numPr>
          <w:ilvl w:val="0"/>
          <w:numId w:val="24"/>
        </w:numPr>
        <w:tabs>
          <w:tab w:val="clear" w:pos="786"/>
        </w:tabs>
        <w:suppressAutoHyphens/>
        <w:spacing w:after="0" w:line="240" w:lineRule="auto"/>
        <w:ind w:left="851" w:hanging="284"/>
        <w:jc w:val="both"/>
        <w:rPr>
          <w:rFonts w:ascii="Arial" w:hAnsi="Arial" w:cs="Arial"/>
          <w:sz w:val="24"/>
          <w:szCs w:val="24"/>
          <w:lang w:val="es-CO"/>
        </w:rPr>
        <w:pPrChange w:id="541" w:author="USER" w:date="2011-02-21T16:01: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C</w:t>
      </w:r>
      <w:r w:rsidRPr="0060096D">
        <w:rPr>
          <w:rFonts w:ascii="Arial" w:hAnsi="Arial" w:cs="Arial"/>
          <w:sz w:val="24"/>
          <w:szCs w:val="24"/>
          <w:lang w:val="es-CO"/>
        </w:rPr>
        <w:t>ertificación del 12 octubre de 2010 de la doctora M</w:t>
      </w:r>
      <w:r w:rsidR="00B46086" w:rsidRPr="0060096D">
        <w:rPr>
          <w:rFonts w:ascii="Arial" w:hAnsi="Arial" w:cs="Arial"/>
          <w:sz w:val="24"/>
          <w:szCs w:val="24"/>
          <w:lang w:val="es-CO"/>
        </w:rPr>
        <w:t xml:space="preserve">artha </w:t>
      </w:r>
      <w:del w:id="542" w:author="JORGE" w:date="2011-02-20T22:43:00Z">
        <w:r w:rsidR="00B46086" w:rsidRPr="0060096D" w:rsidDel="00B46086">
          <w:rPr>
            <w:rFonts w:ascii="Arial" w:hAnsi="Arial" w:cs="Arial"/>
            <w:sz w:val="24"/>
            <w:szCs w:val="24"/>
            <w:lang w:val="es-CO"/>
          </w:rPr>
          <w:delText>r</w:delText>
        </w:r>
      </w:del>
      <w:ins w:id="543" w:author="JORGE" w:date="2011-02-20T22:43:00Z">
        <w:r w:rsidR="00B46086">
          <w:rPr>
            <w:rFonts w:ascii="Arial" w:hAnsi="Arial" w:cs="Arial"/>
            <w:sz w:val="24"/>
            <w:szCs w:val="24"/>
            <w:lang w:val="es-CO"/>
          </w:rPr>
          <w:t>R</w:t>
        </w:r>
      </w:ins>
      <w:r w:rsidR="00B46086" w:rsidRPr="0060096D">
        <w:rPr>
          <w:rFonts w:ascii="Arial" w:hAnsi="Arial" w:cs="Arial"/>
          <w:sz w:val="24"/>
          <w:szCs w:val="24"/>
          <w:lang w:val="es-CO"/>
        </w:rPr>
        <w:t xml:space="preserve">uth </w:t>
      </w:r>
      <w:del w:id="544" w:author="JORGE" w:date="2011-02-20T22:43:00Z">
        <w:r w:rsidR="00B46086" w:rsidRPr="0060096D" w:rsidDel="00B46086">
          <w:rPr>
            <w:rFonts w:ascii="Arial" w:hAnsi="Arial" w:cs="Arial"/>
            <w:sz w:val="24"/>
            <w:szCs w:val="24"/>
            <w:lang w:val="es-CO"/>
          </w:rPr>
          <w:delText>a</w:delText>
        </w:r>
      </w:del>
      <w:ins w:id="545" w:author="JORGE" w:date="2011-02-20T22:43:00Z">
        <w:r w:rsidR="00B46086">
          <w:rPr>
            <w:rFonts w:ascii="Arial" w:hAnsi="Arial" w:cs="Arial"/>
            <w:sz w:val="24"/>
            <w:szCs w:val="24"/>
            <w:lang w:val="es-CO"/>
          </w:rPr>
          <w:t>A</w:t>
        </w:r>
      </w:ins>
      <w:r w:rsidR="00B46086" w:rsidRPr="0060096D">
        <w:rPr>
          <w:rFonts w:ascii="Arial" w:hAnsi="Arial" w:cs="Arial"/>
          <w:sz w:val="24"/>
          <w:szCs w:val="24"/>
          <w:lang w:val="es-CO"/>
        </w:rPr>
        <w:t xml:space="preserve">rdila </w:t>
      </w:r>
      <w:del w:id="546" w:author="JORGE" w:date="2011-02-20T22:43:00Z">
        <w:r w:rsidR="00B46086" w:rsidRPr="0060096D" w:rsidDel="00B46086">
          <w:rPr>
            <w:rFonts w:ascii="Arial" w:hAnsi="Arial" w:cs="Arial"/>
            <w:sz w:val="24"/>
            <w:szCs w:val="24"/>
            <w:lang w:val="es-CO"/>
          </w:rPr>
          <w:delText>h</w:delText>
        </w:r>
      </w:del>
      <w:ins w:id="547" w:author="JORGE" w:date="2011-02-20T22:43:00Z">
        <w:r w:rsidR="00B46086">
          <w:rPr>
            <w:rFonts w:ascii="Arial" w:hAnsi="Arial" w:cs="Arial"/>
            <w:sz w:val="24"/>
            <w:szCs w:val="24"/>
            <w:lang w:val="es-CO"/>
          </w:rPr>
          <w:t>H</w:t>
        </w:r>
      </w:ins>
      <w:r w:rsidR="00B46086" w:rsidRPr="0060096D">
        <w:rPr>
          <w:rFonts w:ascii="Arial" w:hAnsi="Arial" w:cs="Arial"/>
          <w:sz w:val="24"/>
          <w:szCs w:val="24"/>
          <w:lang w:val="es-CO"/>
        </w:rPr>
        <w:t>errera</w:t>
      </w:r>
      <w:r w:rsidRPr="0060096D">
        <w:rPr>
          <w:rFonts w:ascii="Arial" w:hAnsi="Arial" w:cs="Arial"/>
          <w:sz w:val="24"/>
          <w:szCs w:val="24"/>
          <w:lang w:val="es-CO"/>
        </w:rPr>
        <w:t>, C</w:t>
      </w:r>
      <w:r w:rsidR="00916D38" w:rsidRPr="0060096D">
        <w:rPr>
          <w:rFonts w:ascii="Arial" w:hAnsi="Arial" w:cs="Arial"/>
          <w:sz w:val="24"/>
          <w:szCs w:val="24"/>
          <w:lang w:val="es-CO"/>
        </w:rPr>
        <w:t xml:space="preserve">oordinadora del </w:t>
      </w:r>
      <w:del w:id="548" w:author="JORGE" w:date="2011-02-20T17:06:00Z">
        <w:r w:rsidR="00916D38" w:rsidRPr="0060096D" w:rsidDel="00916D38">
          <w:rPr>
            <w:rFonts w:ascii="Arial" w:hAnsi="Arial" w:cs="Arial"/>
            <w:sz w:val="24"/>
            <w:szCs w:val="24"/>
            <w:lang w:val="es-CO"/>
          </w:rPr>
          <w:delText>g</w:delText>
        </w:r>
      </w:del>
      <w:ins w:id="549" w:author="JORGE" w:date="2011-02-20T17:06:00Z">
        <w:r w:rsidR="00916D38">
          <w:rPr>
            <w:rFonts w:ascii="Arial" w:hAnsi="Arial" w:cs="Arial"/>
            <w:sz w:val="24"/>
            <w:szCs w:val="24"/>
            <w:lang w:val="es-CO"/>
          </w:rPr>
          <w:t>G</w:t>
        </w:r>
      </w:ins>
      <w:r w:rsidR="00916D38" w:rsidRPr="0060096D">
        <w:rPr>
          <w:rFonts w:ascii="Arial" w:hAnsi="Arial" w:cs="Arial"/>
          <w:sz w:val="24"/>
          <w:szCs w:val="24"/>
          <w:lang w:val="es-CO"/>
        </w:rPr>
        <w:t xml:space="preserve">rupo de </w:t>
      </w:r>
      <w:del w:id="550" w:author="JORGE" w:date="2011-02-20T17:06:00Z">
        <w:r w:rsidR="00916D38" w:rsidRPr="0060096D" w:rsidDel="00916D38">
          <w:rPr>
            <w:rFonts w:ascii="Arial" w:hAnsi="Arial" w:cs="Arial"/>
            <w:sz w:val="24"/>
            <w:szCs w:val="24"/>
            <w:lang w:val="es-CO"/>
          </w:rPr>
          <w:delText>l</w:delText>
        </w:r>
      </w:del>
      <w:ins w:id="551" w:author="JORGE" w:date="2011-02-20T17:06:00Z">
        <w:r w:rsidR="00916D38">
          <w:rPr>
            <w:rFonts w:ascii="Arial" w:hAnsi="Arial" w:cs="Arial"/>
            <w:sz w:val="24"/>
            <w:szCs w:val="24"/>
            <w:lang w:val="es-CO"/>
          </w:rPr>
          <w:t>L</w:t>
        </w:r>
      </w:ins>
      <w:r w:rsidR="00916D38" w:rsidRPr="0060096D">
        <w:rPr>
          <w:rFonts w:ascii="Arial" w:hAnsi="Arial" w:cs="Arial"/>
          <w:sz w:val="24"/>
          <w:szCs w:val="24"/>
          <w:lang w:val="es-CO"/>
        </w:rPr>
        <w:t xml:space="preserve">iquidaciones de la </w:t>
      </w:r>
      <w:del w:id="552" w:author="JORGE" w:date="2011-02-20T17:06:00Z">
        <w:r w:rsidR="00916D38" w:rsidRPr="0060096D" w:rsidDel="00916D38">
          <w:rPr>
            <w:rFonts w:ascii="Arial" w:hAnsi="Arial" w:cs="Arial"/>
            <w:sz w:val="24"/>
            <w:szCs w:val="24"/>
            <w:lang w:val="es-CO"/>
          </w:rPr>
          <w:delText>s</w:delText>
        </w:r>
      </w:del>
      <w:ins w:id="553" w:author="JORGE" w:date="2011-02-20T17:06:00Z">
        <w:r w:rsidR="00916D38">
          <w:rPr>
            <w:rFonts w:ascii="Arial" w:hAnsi="Arial" w:cs="Arial"/>
            <w:sz w:val="24"/>
            <w:szCs w:val="24"/>
            <w:lang w:val="es-CO"/>
          </w:rPr>
          <w:t>S</w:t>
        </w:r>
      </w:ins>
      <w:r w:rsidR="00916D38" w:rsidRPr="0060096D">
        <w:rPr>
          <w:rFonts w:ascii="Arial" w:hAnsi="Arial" w:cs="Arial"/>
          <w:sz w:val="24"/>
          <w:szCs w:val="24"/>
          <w:lang w:val="es-CO"/>
        </w:rPr>
        <w:t xml:space="preserve">uperintendencia de </w:t>
      </w:r>
      <w:del w:id="554" w:author="JORGE" w:date="2011-02-20T17:07:00Z">
        <w:r w:rsidR="00916D38" w:rsidRPr="0060096D" w:rsidDel="00916D38">
          <w:rPr>
            <w:rFonts w:ascii="Arial" w:hAnsi="Arial" w:cs="Arial"/>
            <w:sz w:val="24"/>
            <w:szCs w:val="24"/>
            <w:lang w:val="es-CO"/>
          </w:rPr>
          <w:delText>s</w:delText>
        </w:r>
      </w:del>
      <w:ins w:id="555" w:author="JORGE" w:date="2011-02-20T17:07:00Z">
        <w:r w:rsidR="00916D38">
          <w:rPr>
            <w:rFonts w:ascii="Arial" w:hAnsi="Arial" w:cs="Arial"/>
            <w:sz w:val="24"/>
            <w:szCs w:val="24"/>
            <w:lang w:val="es-CO"/>
          </w:rPr>
          <w:t>S</w:t>
        </w:r>
      </w:ins>
      <w:r w:rsidR="00916D38" w:rsidRPr="0060096D">
        <w:rPr>
          <w:rFonts w:ascii="Arial" w:hAnsi="Arial" w:cs="Arial"/>
          <w:sz w:val="24"/>
          <w:szCs w:val="24"/>
          <w:lang w:val="es-CO"/>
        </w:rPr>
        <w:t>ociedades</w:t>
      </w:r>
      <w:ins w:id="556" w:author="JORGE" w:date="2011-02-20T22:44:00Z">
        <w:r w:rsidR="00B46086">
          <w:rPr>
            <w:rFonts w:ascii="Arial" w:hAnsi="Arial" w:cs="Arial"/>
            <w:sz w:val="24"/>
            <w:szCs w:val="24"/>
            <w:lang w:val="es-CO"/>
          </w:rPr>
          <w:t xml:space="preserve"> (en adelante Supersociedades)</w:t>
        </w:r>
      </w:ins>
      <w:r w:rsidR="00916D38" w:rsidRPr="0060096D">
        <w:rPr>
          <w:rFonts w:ascii="Arial" w:hAnsi="Arial" w:cs="Arial"/>
          <w:sz w:val="24"/>
          <w:szCs w:val="24"/>
          <w:lang w:val="es-CO"/>
        </w:rPr>
        <w:t xml:space="preserve"> </w:t>
      </w:r>
      <w:r w:rsidRPr="0060096D">
        <w:rPr>
          <w:rFonts w:ascii="Arial" w:hAnsi="Arial" w:cs="Arial"/>
          <w:sz w:val="24"/>
          <w:szCs w:val="24"/>
          <w:lang w:val="es-CO"/>
        </w:rPr>
        <w:t xml:space="preserve">en la que se hace constar </w:t>
      </w:r>
      <w:r>
        <w:rPr>
          <w:rFonts w:ascii="Arial" w:hAnsi="Arial" w:cs="Arial"/>
          <w:sz w:val="24"/>
          <w:szCs w:val="24"/>
          <w:lang w:val="es-CO"/>
        </w:rPr>
        <w:t xml:space="preserve">la </w:t>
      </w:r>
      <w:r w:rsidRPr="0060096D">
        <w:rPr>
          <w:rFonts w:ascii="Arial" w:hAnsi="Arial" w:cs="Arial"/>
          <w:sz w:val="24"/>
          <w:szCs w:val="24"/>
          <w:lang w:val="es-CO"/>
        </w:rPr>
        <w:t>liquidación judicial de la sociedad LABORATORIOS ANDRÓMACO LTDA EN LIQUIDACIÓN JUDICIAL.</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FC6CAF" w:rsidRDefault="00232254" w:rsidP="00FC6CAF">
      <w:pPr>
        <w:numPr>
          <w:ilvl w:val="0"/>
          <w:numId w:val="24"/>
        </w:numPr>
        <w:tabs>
          <w:tab w:val="clear" w:pos="786"/>
          <w:tab w:val="left" w:pos="851"/>
        </w:tabs>
        <w:suppressAutoHyphens/>
        <w:spacing w:after="0" w:line="240" w:lineRule="auto"/>
        <w:ind w:left="851" w:hanging="284"/>
        <w:jc w:val="both"/>
        <w:rPr>
          <w:rFonts w:ascii="Arial" w:hAnsi="Arial" w:cs="Arial"/>
          <w:sz w:val="24"/>
          <w:szCs w:val="24"/>
          <w:lang w:val="es-CO"/>
        </w:rPr>
        <w:pPrChange w:id="557" w:author="USER" w:date="2011-02-21T16:02: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M</w:t>
      </w:r>
      <w:r w:rsidRPr="0060096D">
        <w:rPr>
          <w:rFonts w:ascii="Arial" w:hAnsi="Arial" w:cs="Arial"/>
          <w:sz w:val="24"/>
          <w:szCs w:val="24"/>
          <w:lang w:val="es-CO"/>
        </w:rPr>
        <w:t xml:space="preserve">emorial del 13 de septiembre de 2010 </w:t>
      </w:r>
      <w:r>
        <w:rPr>
          <w:rFonts w:ascii="Arial" w:hAnsi="Arial" w:cs="Arial"/>
          <w:sz w:val="24"/>
          <w:szCs w:val="24"/>
          <w:lang w:val="es-CO"/>
        </w:rPr>
        <w:t>suscrito por la Apoderada de</w:t>
      </w:r>
      <w:ins w:id="558" w:author="JORGE" w:date="2011-02-20T17:07:00Z">
        <w:r w:rsidR="00916D38">
          <w:rPr>
            <w:rFonts w:ascii="Arial" w:hAnsi="Arial" w:cs="Arial"/>
            <w:sz w:val="24"/>
            <w:szCs w:val="24"/>
            <w:lang w:val="es-CO"/>
          </w:rPr>
          <w:t xml:space="preserve"> La Sociedad</w:t>
        </w:r>
      </w:ins>
      <w:del w:id="559" w:author="JORGE" w:date="2011-02-20T17:07:00Z">
        <w:r w:rsidDel="00916D38">
          <w:rPr>
            <w:rFonts w:ascii="Arial" w:hAnsi="Arial" w:cs="Arial"/>
            <w:sz w:val="24"/>
            <w:szCs w:val="24"/>
            <w:lang w:val="es-CO"/>
          </w:rPr>
          <w:delText xml:space="preserve"> </w:delText>
        </w:r>
        <w:r w:rsidRPr="0060096D" w:rsidDel="00916D38">
          <w:rPr>
            <w:rFonts w:ascii="Arial" w:hAnsi="Arial" w:cs="Arial"/>
            <w:sz w:val="24"/>
            <w:szCs w:val="24"/>
            <w:lang w:val="es-CO"/>
          </w:rPr>
          <w:delText>LABORATORIOS SIEGFRIED S.A.</w:delText>
        </w:r>
      </w:del>
      <w:r w:rsidRPr="0060096D">
        <w:rPr>
          <w:rFonts w:ascii="Arial" w:hAnsi="Arial" w:cs="Arial"/>
          <w:sz w:val="24"/>
          <w:szCs w:val="24"/>
          <w:lang w:val="es-CO"/>
        </w:rPr>
        <w:t xml:space="preserve">, solicitando a </w:t>
      </w:r>
      <w:del w:id="560" w:author="USER" w:date="2011-02-21T16:02:00Z">
        <w:r w:rsidRPr="0060096D" w:rsidDel="00601F97">
          <w:rPr>
            <w:rFonts w:ascii="Arial" w:hAnsi="Arial" w:cs="Arial"/>
            <w:sz w:val="24"/>
            <w:szCs w:val="24"/>
            <w:lang w:val="es-CO"/>
          </w:rPr>
          <w:delText xml:space="preserve">la </w:delText>
        </w:r>
      </w:del>
      <w:r w:rsidRPr="0060096D">
        <w:rPr>
          <w:rFonts w:ascii="Arial" w:hAnsi="Arial" w:cs="Arial"/>
          <w:sz w:val="24"/>
          <w:szCs w:val="24"/>
          <w:lang w:val="es-CO"/>
        </w:rPr>
        <w:t>S</w:t>
      </w:r>
      <w:r w:rsidR="00916D38" w:rsidRPr="0060096D">
        <w:rPr>
          <w:rFonts w:ascii="Arial" w:hAnsi="Arial" w:cs="Arial"/>
          <w:sz w:val="24"/>
          <w:szCs w:val="24"/>
          <w:lang w:val="es-CO"/>
        </w:rPr>
        <w:t>upe</w:t>
      </w:r>
      <w:ins w:id="561" w:author="JORGE" w:date="2011-02-20T22:44:00Z">
        <w:r w:rsidR="00B46086">
          <w:rPr>
            <w:rFonts w:ascii="Arial" w:hAnsi="Arial" w:cs="Arial"/>
            <w:sz w:val="24"/>
            <w:szCs w:val="24"/>
            <w:lang w:val="es-CO"/>
          </w:rPr>
          <w:t xml:space="preserve">rsociedades </w:t>
        </w:r>
      </w:ins>
      <w:del w:id="562" w:author="JORGE" w:date="2011-02-20T22:44:00Z">
        <w:r w:rsidR="00916D38" w:rsidRPr="0060096D" w:rsidDel="00B46086">
          <w:rPr>
            <w:rFonts w:ascii="Arial" w:hAnsi="Arial" w:cs="Arial"/>
            <w:sz w:val="24"/>
            <w:szCs w:val="24"/>
            <w:lang w:val="es-CO"/>
          </w:rPr>
          <w:delText xml:space="preserve">rintendencia de </w:delText>
        </w:r>
      </w:del>
      <w:del w:id="563" w:author="JORGE" w:date="2011-02-20T17:07:00Z">
        <w:r w:rsidR="00916D38" w:rsidRPr="0060096D" w:rsidDel="00916D38">
          <w:rPr>
            <w:rFonts w:ascii="Arial" w:hAnsi="Arial" w:cs="Arial"/>
            <w:sz w:val="24"/>
            <w:szCs w:val="24"/>
            <w:lang w:val="es-CO"/>
          </w:rPr>
          <w:delText>s</w:delText>
        </w:r>
      </w:del>
      <w:del w:id="564" w:author="JORGE" w:date="2011-02-20T22:44:00Z">
        <w:r w:rsidR="00916D38" w:rsidRPr="0060096D" w:rsidDel="00B46086">
          <w:rPr>
            <w:rFonts w:ascii="Arial" w:hAnsi="Arial" w:cs="Arial"/>
            <w:sz w:val="24"/>
            <w:szCs w:val="24"/>
            <w:lang w:val="es-CO"/>
          </w:rPr>
          <w:delText xml:space="preserve">ociedades </w:delText>
        </w:r>
      </w:del>
      <w:r w:rsidRPr="0060096D">
        <w:rPr>
          <w:rFonts w:ascii="Arial" w:hAnsi="Arial" w:cs="Arial"/>
          <w:sz w:val="24"/>
          <w:szCs w:val="24"/>
          <w:lang w:val="es-CO"/>
        </w:rPr>
        <w:t xml:space="preserve">la exclusión de la marca HIPOGLOS PLUS del Inventario adicional valorado de la sociedad LABORATORIOS ANDRÓMACO LTDA EN LIQUIDACIÓN </w:t>
      </w:r>
      <w:r w:rsidR="00FC6CAF" w:rsidRPr="00FC6CAF">
        <w:rPr>
          <w:rFonts w:ascii="Arial" w:hAnsi="Arial" w:cs="Arial"/>
          <w:b/>
          <w:sz w:val="24"/>
          <w:szCs w:val="24"/>
          <w:lang w:val="es-CO"/>
          <w:rPrChange w:id="565" w:author="JORGE" w:date="2011-02-20T17:08:00Z">
            <w:rPr>
              <w:rFonts w:ascii="Arial" w:hAnsi="Arial" w:cs="Arial"/>
              <w:color w:val="0000FF" w:themeColor="hyperlink"/>
              <w:sz w:val="24"/>
              <w:szCs w:val="24"/>
              <w:u w:val="single"/>
              <w:lang w:val="es-CO"/>
            </w:rPr>
          </w:rPrChange>
        </w:rPr>
        <w:t>por no ser ésta sociedad la titular del registro marcario</w:t>
      </w:r>
      <w:r w:rsidRPr="0060096D">
        <w:rPr>
          <w:rFonts w:ascii="Arial" w:hAnsi="Arial" w:cs="Arial"/>
          <w:sz w:val="24"/>
          <w:szCs w:val="24"/>
          <w:lang w:val="es-CO"/>
        </w:rPr>
        <w:t>.</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000000" w:rsidRDefault="00232254">
      <w:pPr>
        <w:numPr>
          <w:ilvl w:val="0"/>
          <w:numId w:val="24"/>
        </w:numPr>
        <w:tabs>
          <w:tab w:val="clear" w:pos="786"/>
          <w:tab w:val="left" w:pos="851"/>
        </w:tabs>
        <w:suppressAutoHyphens/>
        <w:spacing w:after="0" w:line="240" w:lineRule="auto"/>
        <w:ind w:left="851" w:hanging="284"/>
        <w:jc w:val="both"/>
        <w:rPr>
          <w:rFonts w:ascii="Arial" w:hAnsi="Arial" w:cs="Arial"/>
          <w:sz w:val="24"/>
          <w:szCs w:val="24"/>
          <w:lang w:val="es-CO"/>
        </w:rPr>
        <w:pPrChange w:id="566" w:author="USER" w:date="2011-02-21T17:40:00Z">
          <w:pPr>
            <w:numPr>
              <w:numId w:val="24"/>
            </w:numPr>
            <w:tabs>
              <w:tab w:val="num" w:pos="786"/>
            </w:tabs>
            <w:suppressAutoHyphens/>
            <w:spacing w:after="0" w:line="240" w:lineRule="auto"/>
            <w:ind w:left="709" w:hanging="425"/>
            <w:jc w:val="both"/>
          </w:pPr>
        </w:pPrChange>
      </w:pPr>
      <w:r>
        <w:rPr>
          <w:rFonts w:ascii="Arial" w:hAnsi="Arial" w:cs="Arial"/>
          <w:sz w:val="24"/>
          <w:szCs w:val="24"/>
          <w:lang w:val="es-CO"/>
        </w:rPr>
        <w:t>C</w:t>
      </w:r>
      <w:r w:rsidRPr="0060096D">
        <w:rPr>
          <w:rFonts w:ascii="Arial" w:hAnsi="Arial" w:cs="Arial"/>
          <w:sz w:val="24"/>
          <w:szCs w:val="24"/>
          <w:lang w:val="es-CO"/>
        </w:rPr>
        <w:t xml:space="preserve">omunicación del 16 de septiembre de 2010 </w:t>
      </w:r>
      <w:r>
        <w:rPr>
          <w:rFonts w:ascii="Arial" w:hAnsi="Arial" w:cs="Arial"/>
          <w:sz w:val="24"/>
          <w:szCs w:val="24"/>
          <w:lang w:val="es-CO"/>
        </w:rPr>
        <w:t>suscrita por L</w:t>
      </w:r>
      <w:r w:rsidR="00916D38">
        <w:rPr>
          <w:rFonts w:ascii="Arial" w:hAnsi="Arial" w:cs="Arial"/>
          <w:sz w:val="24"/>
          <w:szCs w:val="24"/>
          <w:lang w:val="es-CO"/>
        </w:rPr>
        <w:t xml:space="preserve">a </w:t>
      </w:r>
      <w:del w:id="567" w:author="JORGE" w:date="2011-02-20T17:08:00Z">
        <w:r w:rsidR="00916D38" w:rsidRPr="0060096D" w:rsidDel="00916D38">
          <w:rPr>
            <w:rFonts w:ascii="Arial" w:hAnsi="Arial" w:cs="Arial"/>
            <w:sz w:val="24"/>
            <w:szCs w:val="24"/>
            <w:lang w:val="es-CO"/>
          </w:rPr>
          <w:delText>g</w:delText>
        </w:r>
      </w:del>
      <w:ins w:id="568" w:author="JORGE" w:date="2011-02-20T17:08:00Z">
        <w:r w:rsidR="00916D38">
          <w:rPr>
            <w:rFonts w:ascii="Arial" w:hAnsi="Arial" w:cs="Arial"/>
            <w:sz w:val="24"/>
            <w:szCs w:val="24"/>
            <w:lang w:val="es-CO"/>
          </w:rPr>
          <w:t>G</w:t>
        </w:r>
      </w:ins>
      <w:r w:rsidR="00916D38" w:rsidRPr="0060096D">
        <w:rPr>
          <w:rFonts w:ascii="Arial" w:hAnsi="Arial" w:cs="Arial"/>
          <w:sz w:val="24"/>
          <w:szCs w:val="24"/>
          <w:lang w:val="es-CO"/>
        </w:rPr>
        <w:t xml:space="preserve">erente </w:t>
      </w:r>
      <w:del w:id="569" w:author="JORGE" w:date="2011-02-20T17:08:00Z">
        <w:r w:rsidR="00916D38" w:rsidRPr="0060096D" w:rsidDel="00916D38">
          <w:rPr>
            <w:rFonts w:ascii="Arial" w:hAnsi="Arial" w:cs="Arial"/>
            <w:sz w:val="24"/>
            <w:szCs w:val="24"/>
            <w:lang w:val="es-CO"/>
          </w:rPr>
          <w:delText>j</w:delText>
        </w:r>
      </w:del>
      <w:ins w:id="570" w:author="JORGE" w:date="2011-02-20T17:08:00Z">
        <w:r w:rsidR="00916D38">
          <w:rPr>
            <w:rFonts w:ascii="Arial" w:hAnsi="Arial" w:cs="Arial"/>
            <w:sz w:val="24"/>
            <w:szCs w:val="24"/>
            <w:lang w:val="es-CO"/>
          </w:rPr>
          <w:t>J</w:t>
        </w:r>
      </w:ins>
      <w:r w:rsidR="00916D38" w:rsidRPr="0060096D">
        <w:rPr>
          <w:rFonts w:ascii="Arial" w:hAnsi="Arial" w:cs="Arial"/>
          <w:sz w:val="24"/>
          <w:szCs w:val="24"/>
          <w:lang w:val="es-CO"/>
        </w:rPr>
        <w:t xml:space="preserve">urídica de </w:t>
      </w:r>
      <w:ins w:id="571" w:author="JORGE" w:date="2011-02-20T17:08:00Z">
        <w:r w:rsidR="00916D38">
          <w:rPr>
            <w:rFonts w:ascii="Arial" w:hAnsi="Arial" w:cs="Arial"/>
            <w:sz w:val="24"/>
            <w:szCs w:val="24"/>
            <w:lang w:val="es-CO"/>
          </w:rPr>
          <w:t>La Sociedad</w:t>
        </w:r>
      </w:ins>
      <w:del w:id="572" w:author="JORGE" w:date="2011-02-20T17:08:00Z">
        <w:r w:rsidR="00916D38" w:rsidRPr="0060096D" w:rsidDel="00916D38">
          <w:rPr>
            <w:rFonts w:ascii="Arial" w:hAnsi="Arial" w:cs="Arial"/>
            <w:sz w:val="24"/>
            <w:szCs w:val="24"/>
            <w:lang w:val="es-CO"/>
          </w:rPr>
          <w:delText>laboratorios siegfried s.a</w:delText>
        </w:r>
        <w:r w:rsidRPr="0060096D" w:rsidDel="00916D38">
          <w:rPr>
            <w:rFonts w:ascii="Arial" w:hAnsi="Arial" w:cs="Arial"/>
            <w:sz w:val="24"/>
            <w:szCs w:val="24"/>
            <w:lang w:val="es-CO"/>
          </w:rPr>
          <w:delText>.</w:delText>
        </w:r>
      </w:del>
      <w:r>
        <w:rPr>
          <w:rFonts w:ascii="Arial" w:hAnsi="Arial" w:cs="Arial"/>
          <w:sz w:val="24"/>
          <w:szCs w:val="24"/>
          <w:lang w:val="es-CO"/>
        </w:rPr>
        <w:t>,</w:t>
      </w:r>
      <w:r w:rsidRPr="0060096D">
        <w:rPr>
          <w:rFonts w:ascii="Arial" w:hAnsi="Arial" w:cs="Arial"/>
          <w:sz w:val="24"/>
          <w:szCs w:val="24"/>
          <w:lang w:val="es-CO"/>
        </w:rPr>
        <w:t xml:space="preserve"> </w:t>
      </w:r>
      <w:r>
        <w:rPr>
          <w:rFonts w:ascii="Arial" w:hAnsi="Arial" w:cs="Arial"/>
          <w:sz w:val="24"/>
          <w:szCs w:val="24"/>
          <w:lang w:val="es-CO"/>
        </w:rPr>
        <w:t>remiti</w:t>
      </w:r>
      <w:ins w:id="573" w:author="USER" w:date="2011-02-21T17:40:00Z">
        <w:r w:rsidR="00375568">
          <w:rPr>
            <w:rFonts w:ascii="Arial" w:hAnsi="Arial" w:cs="Arial"/>
            <w:sz w:val="24"/>
            <w:szCs w:val="24"/>
            <w:lang w:val="es-CO"/>
          </w:rPr>
          <w:t>e</w:t>
        </w:r>
      </w:ins>
      <w:del w:id="574" w:author="USER" w:date="2011-02-21T17:40:00Z">
        <w:r w:rsidDel="00375568">
          <w:rPr>
            <w:rFonts w:ascii="Arial" w:hAnsi="Arial" w:cs="Arial"/>
            <w:sz w:val="24"/>
            <w:szCs w:val="24"/>
            <w:lang w:val="es-CO"/>
          </w:rPr>
          <w:delText>é</w:delText>
        </w:r>
      </w:del>
      <w:r>
        <w:rPr>
          <w:rFonts w:ascii="Arial" w:hAnsi="Arial" w:cs="Arial"/>
          <w:sz w:val="24"/>
          <w:szCs w:val="24"/>
          <w:lang w:val="es-CO"/>
        </w:rPr>
        <w:t>ndo</w:t>
      </w:r>
      <w:ins w:id="575" w:author="JORGE" w:date="2011-02-20T22:45:00Z">
        <w:r w:rsidR="00B46086">
          <w:rPr>
            <w:rFonts w:ascii="Arial" w:hAnsi="Arial" w:cs="Arial"/>
            <w:sz w:val="24"/>
            <w:szCs w:val="24"/>
            <w:lang w:val="es-CO"/>
          </w:rPr>
          <w:t xml:space="preserve"> al suscrito apoderado </w:t>
        </w:r>
      </w:ins>
      <w:del w:id="576" w:author="JORGE" w:date="2011-02-20T22:45:00Z">
        <w:r w:rsidDel="00B46086">
          <w:rPr>
            <w:rFonts w:ascii="Arial" w:hAnsi="Arial" w:cs="Arial"/>
            <w:sz w:val="24"/>
            <w:szCs w:val="24"/>
            <w:lang w:val="es-CO"/>
          </w:rPr>
          <w:delText>me</w:delText>
        </w:r>
      </w:del>
      <w:r>
        <w:rPr>
          <w:rFonts w:ascii="Arial" w:hAnsi="Arial" w:cs="Arial"/>
          <w:sz w:val="24"/>
          <w:szCs w:val="24"/>
          <w:lang w:val="es-CO"/>
        </w:rPr>
        <w:t xml:space="preserve"> </w:t>
      </w:r>
      <w:r w:rsidRPr="0060096D">
        <w:rPr>
          <w:rFonts w:ascii="Arial" w:hAnsi="Arial" w:cs="Arial"/>
          <w:sz w:val="24"/>
          <w:szCs w:val="24"/>
          <w:lang w:val="es-CO"/>
        </w:rPr>
        <w:t>los siguientes oficios:</w:t>
      </w:r>
    </w:p>
    <w:p w:rsidR="00232254" w:rsidRDefault="00232254">
      <w:pPr>
        <w:pStyle w:val="Prrafodelista"/>
        <w:tabs>
          <w:tab w:val="left" w:pos="2004"/>
        </w:tabs>
        <w:ind w:left="0"/>
        <w:jc w:val="both"/>
        <w:rPr>
          <w:rFonts w:ascii="Arial" w:hAnsi="Arial" w:cs="Arial"/>
          <w:sz w:val="24"/>
          <w:szCs w:val="24"/>
          <w:lang w:val="es-CO"/>
        </w:rPr>
      </w:pPr>
    </w:p>
    <w:p w:rsidR="00000000" w:rsidRDefault="00232254">
      <w:pPr>
        <w:pStyle w:val="Prrafodelista"/>
        <w:numPr>
          <w:ilvl w:val="1"/>
          <w:numId w:val="24"/>
        </w:numPr>
        <w:tabs>
          <w:tab w:val="clear" w:pos="1866"/>
          <w:tab w:val="num" w:pos="1276"/>
        </w:tabs>
        <w:ind w:left="1276" w:hanging="425"/>
        <w:jc w:val="both"/>
        <w:rPr>
          <w:rFonts w:ascii="Arial" w:hAnsi="Arial" w:cs="Arial"/>
          <w:sz w:val="24"/>
          <w:szCs w:val="24"/>
          <w:lang w:val="es-CO"/>
        </w:rPr>
        <w:pPrChange w:id="577" w:author="USER" w:date="2011-02-21T17:44:00Z">
          <w:pPr>
            <w:pStyle w:val="Prrafodelista"/>
            <w:numPr>
              <w:ilvl w:val="1"/>
              <w:numId w:val="24"/>
            </w:numPr>
            <w:tabs>
              <w:tab w:val="num" w:pos="1134"/>
              <w:tab w:val="num" w:pos="1866"/>
            </w:tabs>
            <w:ind w:left="1134" w:hanging="425"/>
            <w:jc w:val="both"/>
          </w:pPr>
        </w:pPrChange>
      </w:pPr>
      <w:r>
        <w:rPr>
          <w:rFonts w:ascii="Arial" w:hAnsi="Arial" w:cs="Arial"/>
          <w:sz w:val="24"/>
          <w:szCs w:val="24"/>
          <w:lang w:val="es-CO"/>
        </w:rPr>
        <w:t>Oficio d</w:t>
      </w:r>
      <w:r w:rsidRPr="0060096D">
        <w:rPr>
          <w:rFonts w:ascii="Arial" w:hAnsi="Arial" w:cs="Arial"/>
          <w:sz w:val="24"/>
          <w:szCs w:val="24"/>
          <w:lang w:val="es-CO"/>
        </w:rPr>
        <w:t>el 1</w:t>
      </w:r>
      <w:r>
        <w:rPr>
          <w:rFonts w:ascii="Arial" w:hAnsi="Arial" w:cs="Arial"/>
          <w:sz w:val="24"/>
          <w:szCs w:val="24"/>
          <w:lang w:val="es-CO"/>
        </w:rPr>
        <w:t>º</w:t>
      </w:r>
      <w:r w:rsidRPr="0060096D">
        <w:rPr>
          <w:rFonts w:ascii="Arial" w:hAnsi="Arial" w:cs="Arial"/>
          <w:sz w:val="24"/>
          <w:szCs w:val="24"/>
          <w:lang w:val="es-CO"/>
        </w:rPr>
        <w:t xml:space="preserve"> de septiembre de 2010 </w:t>
      </w:r>
      <w:r>
        <w:rPr>
          <w:rFonts w:ascii="Arial" w:hAnsi="Arial" w:cs="Arial"/>
          <w:sz w:val="24"/>
          <w:szCs w:val="24"/>
          <w:lang w:val="es-CO"/>
        </w:rPr>
        <w:t xml:space="preserve">suscrito por </w:t>
      </w:r>
      <w:r w:rsidRPr="0060096D">
        <w:rPr>
          <w:rFonts w:ascii="Arial" w:hAnsi="Arial" w:cs="Arial"/>
          <w:sz w:val="24"/>
          <w:szCs w:val="24"/>
          <w:lang w:val="es-CO"/>
        </w:rPr>
        <w:t>A</w:t>
      </w:r>
      <w:r w:rsidR="00B46086" w:rsidRPr="0060096D">
        <w:rPr>
          <w:rFonts w:ascii="Arial" w:hAnsi="Arial" w:cs="Arial"/>
          <w:sz w:val="24"/>
          <w:szCs w:val="24"/>
          <w:lang w:val="es-CO"/>
        </w:rPr>
        <w:t xml:space="preserve">mparo </w:t>
      </w:r>
      <w:del w:id="578" w:author="JORGE" w:date="2011-02-20T22:45:00Z">
        <w:r w:rsidR="00B46086" w:rsidRPr="0060096D" w:rsidDel="00B46086">
          <w:rPr>
            <w:rFonts w:ascii="Arial" w:hAnsi="Arial" w:cs="Arial"/>
            <w:sz w:val="24"/>
            <w:szCs w:val="24"/>
            <w:lang w:val="es-CO"/>
          </w:rPr>
          <w:delText>a</w:delText>
        </w:r>
      </w:del>
      <w:ins w:id="579" w:author="JORGE" w:date="2011-02-20T22:46:00Z">
        <w:r w:rsidR="00B46086">
          <w:rPr>
            <w:rFonts w:ascii="Arial" w:hAnsi="Arial" w:cs="Arial"/>
            <w:sz w:val="24"/>
            <w:szCs w:val="24"/>
            <w:lang w:val="es-CO"/>
          </w:rPr>
          <w:t>A</w:t>
        </w:r>
      </w:ins>
      <w:r w:rsidR="00B46086" w:rsidRPr="0060096D">
        <w:rPr>
          <w:rFonts w:ascii="Arial" w:hAnsi="Arial" w:cs="Arial"/>
          <w:sz w:val="24"/>
          <w:szCs w:val="24"/>
          <w:lang w:val="es-CO"/>
        </w:rPr>
        <w:t xml:space="preserve">badia </w:t>
      </w:r>
      <w:del w:id="580" w:author="JORGE" w:date="2011-02-20T22:46:00Z">
        <w:r w:rsidR="00B46086" w:rsidRPr="0060096D" w:rsidDel="00B46086">
          <w:rPr>
            <w:rFonts w:ascii="Arial" w:hAnsi="Arial" w:cs="Arial"/>
            <w:sz w:val="24"/>
            <w:szCs w:val="24"/>
            <w:lang w:val="es-CO"/>
          </w:rPr>
          <w:delText>t</w:delText>
        </w:r>
      </w:del>
      <w:ins w:id="581" w:author="JORGE" w:date="2011-02-20T22:46:00Z">
        <w:r w:rsidR="00B46086">
          <w:rPr>
            <w:rFonts w:ascii="Arial" w:hAnsi="Arial" w:cs="Arial"/>
            <w:sz w:val="24"/>
            <w:szCs w:val="24"/>
            <w:lang w:val="es-CO"/>
          </w:rPr>
          <w:t>T</w:t>
        </w:r>
      </w:ins>
      <w:r w:rsidR="00B46086" w:rsidRPr="0060096D">
        <w:rPr>
          <w:rFonts w:ascii="Arial" w:hAnsi="Arial" w:cs="Arial"/>
          <w:sz w:val="24"/>
          <w:szCs w:val="24"/>
          <w:lang w:val="es-CO"/>
        </w:rPr>
        <w:t>orne</w:t>
      </w:r>
      <w:r>
        <w:rPr>
          <w:rFonts w:ascii="Arial" w:hAnsi="Arial" w:cs="Arial"/>
          <w:sz w:val="24"/>
          <w:szCs w:val="24"/>
          <w:lang w:val="es-CO"/>
        </w:rPr>
        <w:t xml:space="preserve"> (</w:t>
      </w:r>
      <w:r w:rsidRPr="0060096D">
        <w:rPr>
          <w:rFonts w:ascii="Arial" w:hAnsi="Arial" w:cs="Arial"/>
          <w:sz w:val="24"/>
          <w:szCs w:val="24"/>
          <w:lang w:val="es-CO"/>
        </w:rPr>
        <w:t>sin firma</w:t>
      </w:r>
      <w:ins w:id="582" w:author="JORGE" w:date="2011-02-20T22:46:00Z">
        <w:r w:rsidR="00B46086">
          <w:rPr>
            <w:rFonts w:ascii="Arial" w:hAnsi="Arial" w:cs="Arial"/>
            <w:sz w:val="24"/>
            <w:szCs w:val="24"/>
            <w:lang w:val="es-CO"/>
          </w:rPr>
          <w:t>)</w:t>
        </w:r>
      </w:ins>
      <w:r w:rsidRPr="0060096D">
        <w:rPr>
          <w:rFonts w:ascii="Arial" w:hAnsi="Arial" w:cs="Arial"/>
          <w:sz w:val="24"/>
          <w:szCs w:val="24"/>
          <w:lang w:val="es-CO"/>
        </w:rPr>
        <w:t xml:space="preserve"> dirigida al Representante Legal de </w:t>
      </w:r>
      <w:ins w:id="583" w:author="JORGE" w:date="2011-02-20T17:09:00Z">
        <w:r w:rsidR="00916D38">
          <w:rPr>
            <w:rFonts w:ascii="Arial" w:hAnsi="Arial" w:cs="Arial"/>
            <w:sz w:val="24"/>
            <w:szCs w:val="24"/>
            <w:lang w:val="es-CO"/>
          </w:rPr>
          <w:t>La Sociedad</w:t>
        </w:r>
      </w:ins>
      <w:del w:id="584" w:author="JORGE" w:date="2011-02-20T17:09:00Z">
        <w:r w:rsidRPr="0060096D" w:rsidDel="00916D38">
          <w:rPr>
            <w:rFonts w:ascii="Arial" w:hAnsi="Arial" w:cs="Arial"/>
            <w:sz w:val="24"/>
            <w:szCs w:val="24"/>
            <w:lang w:val="es-CO"/>
          </w:rPr>
          <w:delText>LABORATORIOS SIEGFRIED S.A.</w:delText>
        </w:r>
        <w:r w:rsidDel="00916D38">
          <w:rPr>
            <w:rFonts w:ascii="Arial" w:hAnsi="Arial" w:cs="Arial"/>
            <w:sz w:val="24"/>
            <w:szCs w:val="24"/>
            <w:lang w:val="es-CO"/>
          </w:rPr>
          <w:delText>)</w:delText>
        </w:r>
      </w:del>
      <w:r w:rsidRPr="0060096D">
        <w:rPr>
          <w:rFonts w:ascii="Arial" w:hAnsi="Arial" w:cs="Arial"/>
          <w:sz w:val="24"/>
          <w:szCs w:val="24"/>
          <w:lang w:val="es-CO"/>
        </w:rPr>
        <w:t xml:space="preserve">, informándole </w:t>
      </w:r>
      <w:r>
        <w:rPr>
          <w:rFonts w:ascii="Arial" w:hAnsi="Arial" w:cs="Arial"/>
          <w:sz w:val="24"/>
          <w:szCs w:val="24"/>
          <w:lang w:val="es-CO"/>
        </w:rPr>
        <w:t xml:space="preserve">sobre </w:t>
      </w:r>
      <w:r w:rsidRPr="0060096D">
        <w:rPr>
          <w:rFonts w:ascii="Arial" w:hAnsi="Arial" w:cs="Arial"/>
          <w:sz w:val="24"/>
          <w:szCs w:val="24"/>
          <w:lang w:val="es-CO"/>
        </w:rPr>
        <w:t xml:space="preserve">la medida de suspensión de las marcas </w:t>
      </w:r>
      <w:ins w:id="585" w:author="JORGE" w:date="2011-02-20T22:46:00Z">
        <w:r w:rsidR="00B46086">
          <w:rPr>
            <w:rFonts w:ascii="Arial" w:hAnsi="Arial" w:cs="Arial"/>
            <w:sz w:val="24"/>
            <w:szCs w:val="24"/>
            <w:lang w:val="es-CO"/>
          </w:rPr>
          <w:t xml:space="preserve">decretada </w:t>
        </w:r>
      </w:ins>
      <w:del w:id="586" w:author="JORGE" w:date="2011-02-20T22:46:00Z">
        <w:r w:rsidRPr="0060096D" w:rsidDel="00B46086">
          <w:rPr>
            <w:rFonts w:ascii="Arial" w:hAnsi="Arial" w:cs="Arial"/>
            <w:sz w:val="24"/>
            <w:szCs w:val="24"/>
            <w:lang w:val="es-CO"/>
          </w:rPr>
          <w:delText xml:space="preserve">tomada </w:delText>
        </w:r>
      </w:del>
      <w:r w:rsidRPr="0060096D">
        <w:rPr>
          <w:rFonts w:ascii="Arial" w:hAnsi="Arial" w:cs="Arial"/>
          <w:sz w:val="24"/>
          <w:szCs w:val="24"/>
          <w:lang w:val="es-CO"/>
        </w:rPr>
        <w:t>por el J</w:t>
      </w:r>
      <w:ins w:id="587" w:author="JORGE" w:date="2011-02-20T17:09:00Z">
        <w:r w:rsidR="00916D38">
          <w:rPr>
            <w:rFonts w:ascii="Arial" w:hAnsi="Arial" w:cs="Arial"/>
            <w:sz w:val="24"/>
            <w:szCs w:val="24"/>
            <w:lang w:val="es-CO"/>
          </w:rPr>
          <w:t>uez 29</w:t>
        </w:r>
      </w:ins>
      <w:ins w:id="588" w:author="JORGE" w:date="2011-02-20T22:46:00Z">
        <w:r w:rsidR="00B46086">
          <w:rPr>
            <w:rFonts w:ascii="Arial" w:hAnsi="Arial" w:cs="Arial"/>
            <w:sz w:val="24"/>
            <w:szCs w:val="24"/>
            <w:lang w:val="es-CO"/>
          </w:rPr>
          <w:t xml:space="preserve"> </w:t>
        </w:r>
      </w:ins>
      <w:del w:id="589" w:author="JORGE" w:date="2011-02-20T17:09:00Z">
        <w:r w:rsidRPr="0060096D" w:rsidDel="00916D38">
          <w:rPr>
            <w:rFonts w:ascii="Arial" w:hAnsi="Arial" w:cs="Arial"/>
            <w:sz w:val="24"/>
            <w:szCs w:val="24"/>
            <w:lang w:val="es-CO"/>
          </w:rPr>
          <w:delText>UEZ 29 PENAL MUNICIPAL CON FUNCIÓN DE CONTROL DE GARANTIAS DE USAQUÉN</w:delText>
        </w:r>
      </w:del>
      <w:r w:rsidRPr="0060096D">
        <w:rPr>
          <w:rFonts w:ascii="Arial" w:hAnsi="Arial" w:cs="Arial"/>
          <w:sz w:val="24"/>
          <w:szCs w:val="24"/>
          <w:lang w:val="es-CO"/>
        </w:rPr>
        <w:t>. Igualmente</w:t>
      </w:r>
      <w:r>
        <w:rPr>
          <w:rFonts w:ascii="Arial" w:hAnsi="Arial" w:cs="Arial"/>
          <w:sz w:val="24"/>
          <w:szCs w:val="24"/>
          <w:lang w:val="es-CO"/>
        </w:rPr>
        <w:t>,</w:t>
      </w:r>
      <w:r w:rsidRPr="0060096D">
        <w:rPr>
          <w:rFonts w:ascii="Arial" w:hAnsi="Arial" w:cs="Arial"/>
          <w:sz w:val="24"/>
          <w:szCs w:val="24"/>
          <w:lang w:val="es-CO"/>
        </w:rPr>
        <w:t xml:space="preserve"> solicita a la empresa abstenerse de realizar cualquier negociación con las </w:t>
      </w:r>
      <w:r>
        <w:rPr>
          <w:rFonts w:ascii="Arial" w:hAnsi="Arial" w:cs="Arial"/>
          <w:sz w:val="24"/>
          <w:szCs w:val="24"/>
          <w:lang w:val="es-CO"/>
        </w:rPr>
        <w:t>mismas.</w:t>
      </w:r>
      <w:r w:rsidRPr="0060096D">
        <w:rPr>
          <w:rFonts w:ascii="Arial" w:hAnsi="Arial" w:cs="Arial"/>
          <w:sz w:val="24"/>
          <w:szCs w:val="24"/>
          <w:lang w:val="es-CO"/>
        </w:rPr>
        <w:t xml:space="preserve"> </w:t>
      </w:r>
    </w:p>
    <w:p w:rsidR="00232254" w:rsidRPr="0060096D" w:rsidRDefault="00232254" w:rsidP="0004655B">
      <w:pPr>
        <w:pStyle w:val="Prrafodelista"/>
        <w:ind w:left="1146"/>
        <w:jc w:val="both"/>
        <w:rPr>
          <w:rFonts w:ascii="Arial" w:hAnsi="Arial" w:cs="Arial"/>
          <w:sz w:val="24"/>
          <w:szCs w:val="24"/>
          <w:lang w:val="es-CO"/>
        </w:rPr>
      </w:pPr>
    </w:p>
    <w:p w:rsidR="00000000" w:rsidRDefault="00232254">
      <w:pPr>
        <w:pStyle w:val="Prrafodelista"/>
        <w:numPr>
          <w:ilvl w:val="1"/>
          <w:numId w:val="24"/>
        </w:numPr>
        <w:tabs>
          <w:tab w:val="clear" w:pos="1866"/>
          <w:tab w:val="num" w:pos="1276"/>
        </w:tabs>
        <w:ind w:left="1276" w:hanging="425"/>
        <w:jc w:val="both"/>
        <w:rPr>
          <w:rFonts w:ascii="Arial" w:hAnsi="Arial" w:cs="Arial"/>
          <w:sz w:val="24"/>
          <w:szCs w:val="24"/>
          <w:lang w:val="es-CO"/>
        </w:rPr>
        <w:pPrChange w:id="590" w:author="USER" w:date="2011-02-21T17:44:00Z">
          <w:pPr>
            <w:pStyle w:val="Prrafodelista"/>
            <w:numPr>
              <w:ilvl w:val="1"/>
              <w:numId w:val="24"/>
            </w:numPr>
            <w:tabs>
              <w:tab w:val="num" w:pos="1134"/>
              <w:tab w:val="num" w:pos="1866"/>
            </w:tabs>
            <w:ind w:left="1134" w:hanging="425"/>
            <w:jc w:val="both"/>
          </w:pPr>
        </w:pPrChange>
      </w:pPr>
      <w:r>
        <w:rPr>
          <w:rFonts w:ascii="Arial" w:hAnsi="Arial" w:cs="Arial"/>
          <w:sz w:val="24"/>
          <w:szCs w:val="24"/>
          <w:lang w:val="es-CO"/>
        </w:rPr>
        <w:t xml:space="preserve">Oficio No. 400 del 15 julio de 2010 del </w:t>
      </w:r>
      <w:r w:rsidRPr="0060096D">
        <w:rPr>
          <w:rFonts w:ascii="Arial" w:hAnsi="Arial" w:cs="Arial"/>
          <w:sz w:val="24"/>
          <w:szCs w:val="24"/>
          <w:lang w:val="es-CO"/>
        </w:rPr>
        <w:t>J</w:t>
      </w:r>
      <w:r w:rsidR="00916D38" w:rsidRPr="0060096D">
        <w:rPr>
          <w:rFonts w:ascii="Arial" w:hAnsi="Arial" w:cs="Arial"/>
          <w:sz w:val="24"/>
          <w:szCs w:val="24"/>
          <w:lang w:val="es-CO"/>
        </w:rPr>
        <w:t>uez</w:t>
      </w:r>
      <w:r w:rsidRPr="0060096D">
        <w:rPr>
          <w:rFonts w:ascii="Arial" w:hAnsi="Arial" w:cs="Arial"/>
          <w:sz w:val="24"/>
          <w:szCs w:val="24"/>
          <w:lang w:val="es-CO"/>
        </w:rPr>
        <w:t xml:space="preserve"> 29 </w:t>
      </w:r>
      <w:del w:id="591" w:author="JORGE" w:date="2011-02-20T17:10:00Z">
        <w:r w:rsidRPr="0060096D" w:rsidDel="00916D38">
          <w:rPr>
            <w:rFonts w:ascii="Arial" w:hAnsi="Arial" w:cs="Arial"/>
            <w:sz w:val="24"/>
            <w:szCs w:val="24"/>
            <w:lang w:val="es-CO"/>
          </w:rPr>
          <w:delText>PENAL MUNICIPAL CON FUNCIÓN DE CONTROL DE GARANTÍAS, ADSCRITO A LA UNIDAD DE REACCIÓN INMEDIATA DE USAQUÉN</w:delText>
        </w:r>
        <w:r w:rsidDel="00916D38">
          <w:rPr>
            <w:rFonts w:ascii="Arial" w:hAnsi="Arial" w:cs="Arial"/>
            <w:sz w:val="24"/>
            <w:szCs w:val="24"/>
            <w:lang w:val="es-CO"/>
          </w:rPr>
          <w:delText xml:space="preserve"> </w:delText>
        </w:r>
      </w:del>
      <w:r>
        <w:rPr>
          <w:rFonts w:ascii="Arial" w:hAnsi="Arial" w:cs="Arial"/>
          <w:sz w:val="24"/>
          <w:szCs w:val="24"/>
          <w:lang w:val="es-CO"/>
        </w:rPr>
        <w:t xml:space="preserve">dirigido </w:t>
      </w:r>
      <w:r w:rsidRPr="0060096D">
        <w:rPr>
          <w:rFonts w:ascii="Arial" w:hAnsi="Arial" w:cs="Arial"/>
          <w:sz w:val="24"/>
          <w:szCs w:val="24"/>
          <w:lang w:val="es-CO"/>
        </w:rPr>
        <w:t xml:space="preserve">a </w:t>
      </w:r>
      <w:del w:id="592" w:author="JORGE" w:date="2011-02-20T17:10:00Z">
        <w:r w:rsidRPr="0060096D" w:rsidDel="00916D38">
          <w:rPr>
            <w:rFonts w:ascii="Arial" w:hAnsi="Arial" w:cs="Arial"/>
            <w:sz w:val="24"/>
            <w:szCs w:val="24"/>
            <w:lang w:val="es-CO"/>
          </w:rPr>
          <w:delText>l</w:delText>
        </w:r>
      </w:del>
      <w:ins w:id="593" w:author="JORGE" w:date="2011-02-20T17:10:00Z">
        <w:r w:rsidR="00916D38">
          <w:rPr>
            <w:rFonts w:ascii="Arial" w:hAnsi="Arial" w:cs="Arial"/>
            <w:sz w:val="24"/>
            <w:szCs w:val="24"/>
            <w:lang w:val="es-CO"/>
          </w:rPr>
          <w:t>L</w:t>
        </w:r>
      </w:ins>
      <w:r w:rsidRPr="0060096D">
        <w:rPr>
          <w:rFonts w:ascii="Arial" w:hAnsi="Arial" w:cs="Arial"/>
          <w:sz w:val="24"/>
          <w:szCs w:val="24"/>
          <w:lang w:val="es-CO"/>
        </w:rPr>
        <w:t>a S</w:t>
      </w:r>
      <w:r w:rsidR="00916D38" w:rsidRPr="0060096D">
        <w:rPr>
          <w:rFonts w:ascii="Arial" w:hAnsi="Arial" w:cs="Arial"/>
          <w:sz w:val="24"/>
          <w:szCs w:val="24"/>
          <w:lang w:val="es-CO"/>
        </w:rPr>
        <w:t xml:space="preserve">uperintendencia </w:t>
      </w:r>
      <w:del w:id="594" w:author="JORGE" w:date="2011-02-20T17:10:00Z">
        <w:r w:rsidR="00916D38" w:rsidRPr="0060096D" w:rsidDel="00916D38">
          <w:rPr>
            <w:rFonts w:ascii="Arial" w:hAnsi="Arial" w:cs="Arial"/>
            <w:sz w:val="24"/>
            <w:szCs w:val="24"/>
            <w:lang w:val="es-CO"/>
          </w:rPr>
          <w:delText xml:space="preserve">de industria y comercio </w:delText>
        </w:r>
      </w:del>
      <w:r>
        <w:rPr>
          <w:rFonts w:ascii="Arial" w:hAnsi="Arial" w:cs="Arial"/>
          <w:sz w:val="24"/>
          <w:szCs w:val="24"/>
          <w:lang w:val="es-CO"/>
        </w:rPr>
        <w:t xml:space="preserve">informando </w:t>
      </w:r>
      <w:r w:rsidRPr="0060096D">
        <w:rPr>
          <w:rFonts w:ascii="Arial" w:hAnsi="Arial" w:cs="Arial"/>
          <w:sz w:val="24"/>
          <w:szCs w:val="24"/>
          <w:lang w:val="es-CO"/>
        </w:rPr>
        <w:t>la orden de SUSPENDER EL PODER DISPOSITIVO DE LAS MARCAS HIPOGLOS e HIPOGLOS PLUS.</w:t>
      </w:r>
    </w:p>
    <w:p w:rsidR="00232254" w:rsidDel="00375568" w:rsidRDefault="00232254" w:rsidP="0060096D">
      <w:pPr>
        <w:pStyle w:val="Prrafodelista"/>
        <w:ind w:left="1080"/>
        <w:jc w:val="both"/>
        <w:rPr>
          <w:del w:id="595" w:author="USER" w:date="2011-02-21T17:41:00Z"/>
          <w:rFonts w:ascii="Arial" w:hAnsi="Arial" w:cs="Arial"/>
          <w:sz w:val="24"/>
          <w:szCs w:val="24"/>
          <w:lang w:val="es-CO"/>
        </w:rPr>
      </w:pPr>
    </w:p>
    <w:p w:rsidR="00232254" w:rsidDel="00375568" w:rsidRDefault="00232254" w:rsidP="0060096D">
      <w:pPr>
        <w:pStyle w:val="Prrafodelista"/>
        <w:ind w:left="1080"/>
        <w:jc w:val="both"/>
        <w:rPr>
          <w:del w:id="596" w:author="USER" w:date="2011-02-21T17:41:00Z"/>
          <w:rFonts w:ascii="Arial" w:hAnsi="Arial" w:cs="Arial"/>
          <w:sz w:val="24"/>
          <w:szCs w:val="24"/>
          <w:lang w:val="es-CO"/>
        </w:rPr>
      </w:pPr>
    </w:p>
    <w:p w:rsidR="00232254" w:rsidDel="00375568" w:rsidRDefault="00232254" w:rsidP="0060096D">
      <w:pPr>
        <w:pStyle w:val="Prrafodelista"/>
        <w:ind w:left="1080"/>
        <w:jc w:val="both"/>
        <w:rPr>
          <w:del w:id="597" w:author="USER" w:date="2011-02-21T17:41:00Z"/>
          <w:rFonts w:ascii="Arial" w:hAnsi="Arial" w:cs="Arial"/>
          <w:sz w:val="24"/>
          <w:szCs w:val="24"/>
          <w:lang w:val="es-CO"/>
        </w:rPr>
      </w:pPr>
    </w:p>
    <w:p w:rsidR="00232254" w:rsidDel="00375568" w:rsidRDefault="00232254" w:rsidP="0060096D">
      <w:pPr>
        <w:pStyle w:val="Prrafodelista"/>
        <w:ind w:left="1080"/>
        <w:jc w:val="both"/>
        <w:rPr>
          <w:del w:id="598" w:author="USER" w:date="2011-02-21T17:41:00Z"/>
          <w:rFonts w:ascii="Arial" w:hAnsi="Arial" w:cs="Arial"/>
          <w:sz w:val="24"/>
          <w:szCs w:val="24"/>
          <w:lang w:val="es-CO"/>
        </w:rPr>
      </w:pPr>
    </w:p>
    <w:p w:rsidR="00232254" w:rsidDel="00375568" w:rsidRDefault="00232254" w:rsidP="008D5C0C">
      <w:pPr>
        <w:pStyle w:val="Prrafodelista"/>
        <w:ind w:left="142" w:hanging="142"/>
        <w:jc w:val="right"/>
        <w:rPr>
          <w:del w:id="599" w:author="USER" w:date="2011-02-21T17:41:00Z"/>
          <w:rFonts w:ascii="Arial" w:hAnsi="Arial" w:cs="Arial"/>
          <w:sz w:val="24"/>
          <w:szCs w:val="24"/>
          <w:lang w:val="es-CO"/>
        </w:rPr>
      </w:pPr>
      <w:del w:id="600" w:author="USER" w:date="2011-02-21T17:41:00Z">
        <w:r w:rsidDel="00375568">
          <w:rPr>
            <w:rFonts w:ascii="Arial" w:hAnsi="Arial" w:cs="Arial"/>
            <w:sz w:val="24"/>
            <w:szCs w:val="24"/>
            <w:lang w:val="es-CO"/>
          </w:rPr>
          <w:delText>Hoja 5</w:delText>
        </w:r>
      </w:del>
    </w:p>
    <w:p w:rsidR="00232254" w:rsidRDefault="00232254" w:rsidP="008D5C0C">
      <w:pPr>
        <w:pStyle w:val="Prrafodelista"/>
        <w:ind w:left="142" w:hanging="142"/>
        <w:jc w:val="right"/>
        <w:rPr>
          <w:rFonts w:ascii="Arial" w:hAnsi="Arial" w:cs="Arial"/>
          <w:sz w:val="24"/>
          <w:szCs w:val="24"/>
          <w:lang w:val="es-CO"/>
        </w:rPr>
      </w:pPr>
    </w:p>
    <w:p w:rsidR="00000000" w:rsidRDefault="00232254">
      <w:pPr>
        <w:pStyle w:val="Prrafodelista"/>
        <w:numPr>
          <w:ilvl w:val="1"/>
          <w:numId w:val="24"/>
        </w:numPr>
        <w:tabs>
          <w:tab w:val="clear" w:pos="1866"/>
          <w:tab w:val="num" w:pos="1276"/>
        </w:tabs>
        <w:ind w:left="1276" w:hanging="425"/>
        <w:jc w:val="both"/>
        <w:rPr>
          <w:rFonts w:ascii="Arial" w:hAnsi="Arial" w:cs="Arial"/>
          <w:sz w:val="24"/>
          <w:szCs w:val="24"/>
          <w:lang w:val="es-CO"/>
        </w:rPr>
        <w:pPrChange w:id="601" w:author="USER" w:date="2011-02-21T17:44:00Z">
          <w:pPr>
            <w:pStyle w:val="Prrafodelista"/>
            <w:numPr>
              <w:ilvl w:val="1"/>
              <w:numId w:val="24"/>
            </w:numPr>
            <w:tabs>
              <w:tab w:val="num" w:pos="1134"/>
              <w:tab w:val="num" w:pos="1866"/>
            </w:tabs>
            <w:ind w:left="1134" w:hanging="425"/>
            <w:jc w:val="both"/>
          </w:pPr>
        </w:pPrChange>
      </w:pPr>
      <w:r>
        <w:rPr>
          <w:rFonts w:ascii="Arial" w:hAnsi="Arial" w:cs="Arial"/>
          <w:sz w:val="24"/>
          <w:szCs w:val="24"/>
          <w:lang w:val="es-CO"/>
        </w:rPr>
        <w:t>O</w:t>
      </w:r>
      <w:r w:rsidRPr="0060096D">
        <w:rPr>
          <w:rFonts w:ascii="Arial" w:hAnsi="Arial" w:cs="Arial"/>
          <w:sz w:val="24"/>
          <w:szCs w:val="24"/>
          <w:lang w:val="es-CO"/>
        </w:rPr>
        <w:t xml:space="preserve">ficio No. 401 </w:t>
      </w:r>
      <w:r>
        <w:rPr>
          <w:rFonts w:ascii="Arial" w:hAnsi="Arial" w:cs="Arial"/>
          <w:sz w:val="24"/>
          <w:szCs w:val="24"/>
          <w:lang w:val="es-CO"/>
        </w:rPr>
        <w:t xml:space="preserve">de la misma fecha enviado  por el accionado </w:t>
      </w:r>
      <w:r w:rsidRPr="0060096D">
        <w:rPr>
          <w:rFonts w:ascii="Arial" w:hAnsi="Arial" w:cs="Arial"/>
          <w:sz w:val="24"/>
          <w:szCs w:val="24"/>
          <w:lang w:val="es-CO"/>
        </w:rPr>
        <w:t>al I</w:t>
      </w:r>
      <w:ins w:id="602" w:author="JORGE" w:date="2011-02-20T17:10:00Z">
        <w:r w:rsidR="00916D38">
          <w:rPr>
            <w:rFonts w:ascii="Arial" w:hAnsi="Arial" w:cs="Arial"/>
            <w:sz w:val="24"/>
            <w:szCs w:val="24"/>
            <w:lang w:val="es-CO"/>
          </w:rPr>
          <w:t xml:space="preserve">nstituto </w:t>
        </w:r>
      </w:ins>
      <w:del w:id="603" w:author="JORGE" w:date="2011-02-20T17:10:00Z">
        <w:r w:rsidRPr="0060096D" w:rsidDel="00916D38">
          <w:rPr>
            <w:rFonts w:ascii="Arial" w:hAnsi="Arial" w:cs="Arial"/>
            <w:sz w:val="24"/>
            <w:szCs w:val="24"/>
            <w:lang w:val="es-CO"/>
          </w:rPr>
          <w:delText xml:space="preserve">NSTITUTO NACIONAL DE VIGILANCIA DE MEDICAMENTOS Y ALIMENTOS “INVIMA” </w:delText>
        </w:r>
      </w:del>
      <w:r w:rsidRPr="0060096D">
        <w:rPr>
          <w:rFonts w:ascii="Arial" w:hAnsi="Arial" w:cs="Arial"/>
          <w:sz w:val="24"/>
          <w:szCs w:val="24"/>
          <w:lang w:val="es-CO"/>
        </w:rPr>
        <w:t xml:space="preserve">en igual sentido.  </w:t>
      </w:r>
    </w:p>
    <w:p w:rsidR="00232254" w:rsidRDefault="00232254" w:rsidP="0060587A">
      <w:pPr>
        <w:pStyle w:val="Prrafodelista"/>
        <w:ind w:left="0"/>
        <w:jc w:val="both"/>
        <w:rPr>
          <w:rFonts w:ascii="Arial" w:hAnsi="Arial" w:cs="Arial"/>
          <w:sz w:val="24"/>
          <w:szCs w:val="24"/>
          <w:lang w:val="es-CO"/>
        </w:rPr>
      </w:pPr>
    </w:p>
    <w:p w:rsidR="00000000" w:rsidRDefault="00232254">
      <w:pPr>
        <w:pStyle w:val="Prrafodelista"/>
        <w:ind w:left="284" w:hanging="284"/>
        <w:jc w:val="both"/>
        <w:rPr>
          <w:rFonts w:ascii="Arial" w:hAnsi="Arial" w:cs="Arial"/>
          <w:sz w:val="24"/>
          <w:szCs w:val="24"/>
          <w:lang w:val="es-CO"/>
        </w:rPr>
        <w:pPrChange w:id="604" w:author="USER" w:date="2011-02-21T17:43:00Z">
          <w:pPr>
            <w:pStyle w:val="Prrafodelista"/>
            <w:ind w:left="426" w:hanging="426"/>
            <w:jc w:val="both"/>
          </w:pPr>
        </w:pPrChange>
      </w:pPr>
      <w:r>
        <w:rPr>
          <w:rFonts w:ascii="Arial" w:hAnsi="Arial" w:cs="Arial"/>
          <w:sz w:val="24"/>
          <w:szCs w:val="24"/>
          <w:lang w:val="es-CO"/>
        </w:rPr>
        <w:t xml:space="preserve">6. El accionado vulneró los derechos </w:t>
      </w:r>
      <w:r w:rsidRPr="0060096D">
        <w:rPr>
          <w:rFonts w:ascii="Arial" w:hAnsi="Arial" w:cs="Arial"/>
          <w:sz w:val="24"/>
          <w:szCs w:val="24"/>
          <w:lang w:val="es-CO"/>
        </w:rPr>
        <w:t xml:space="preserve">constitucionales fundamentales </w:t>
      </w:r>
      <w:r>
        <w:rPr>
          <w:rFonts w:ascii="Arial" w:hAnsi="Arial" w:cs="Arial"/>
          <w:sz w:val="24"/>
          <w:szCs w:val="24"/>
          <w:lang w:val="es-CO"/>
        </w:rPr>
        <w:t xml:space="preserve">al </w:t>
      </w:r>
      <w:r w:rsidRPr="0060096D">
        <w:rPr>
          <w:rFonts w:ascii="Arial" w:hAnsi="Arial" w:cs="Arial"/>
          <w:sz w:val="24"/>
          <w:szCs w:val="24"/>
          <w:lang w:val="es-CO"/>
        </w:rPr>
        <w:t xml:space="preserve"> debido proceso y el  de defensa</w:t>
      </w:r>
      <w:r>
        <w:rPr>
          <w:rFonts w:ascii="Arial" w:hAnsi="Arial" w:cs="Arial"/>
          <w:sz w:val="24"/>
          <w:szCs w:val="24"/>
          <w:lang w:val="es-CO"/>
        </w:rPr>
        <w:t xml:space="preserve"> de mi representada</w:t>
      </w:r>
      <w:r w:rsidRPr="0060096D">
        <w:rPr>
          <w:rFonts w:ascii="Arial" w:hAnsi="Arial" w:cs="Arial"/>
          <w:sz w:val="24"/>
          <w:szCs w:val="24"/>
          <w:lang w:val="es-CO"/>
        </w:rPr>
        <w:t xml:space="preserve">, </w:t>
      </w:r>
      <w:r>
        <w:rPr>
          <w:rFonts w:ascii="Arial" w:hAnsi="Arial" w:cs="Arial"/>
          <w:sz w:val="24"/>
          <w:szCs w:val="24"/>
          <w:lang w:val="es-CO"/>
        </w:rPr>
        <w:t>al ordenar</w:t>
      </w:r>
      <w:r w:rsidRPr="0060096D">
        <w:rPr>
          <w:rFonts w:ascii="Arial" w:hAnsi="Arial" w:cs="Arial"/>
          <w:sz w:val="24"/>
          <w:szCs w:val="24"/>
          <w:lang w:val="es-CO"/>
        </w:rPr>
        <w:t xml:space="preserve"> LA SUSPENSIÓN DEL PODER DISPOSITIVO DE LAS MARCAS</w:t>
      </w:r>
      <w:r>
        <w:rPr>
          <w:rFonts w:ascii="Arial" w:hAnsi="Arial" w:cs="Arial"/>
          <w:sz w:val="24"/>
          <w:szCs w:val="24"/>
          <w:lang w:val="es-CO"/>
        </w:rPr>
        <w:t xml:space="preserve"> </w:t>
      </w:r>
      <w:r w:rsidRPr="0060096D">
        <w:rPr>
          <w:rFonts w:ascii="Arial" w:hAnsi="Arial" w:cs="Arial"/>
          <w:sz w:val="24"/>
          <w:szCs w:val="24"/>
          <w:lang w:val="es-CO"/>
        </w:rPr>
        <w:t xml:space="preserve">HIPOGLOS </w:t>
      </w:r>
      <w:r>
        <w:rPr>
          <w:rFonts w:ascii="Arial" w:hAnsi="Arial" w:cs="Arial"/>
          <w:sz w:val="24"/>
          <w:szCs w:val="24"/>
          <w:lang w:val="es-CO"/>
        </w:rPr>
        <w:t>E</w:t>
      </w:r>
      <w:r w:rsidRPr="0060096D">
        <w:rPr>
          <w:rFonts w:ascii="Arial" w:hAnsi="Arial" w:cs="Arial"/>
          <w:sz w:val="24"/>
          <w:szCs w:val="24"/>
          <w:lang w:val="es-CO"/>
        </w:rPr>
        <w:t xml:space="preserve"> HIPOGLOS PLUS.</w:t>
      </w:r>
    </w:p>
    <w:p w:rsidR="00232254" w:rsidRDefault="00232254" w:rsidP="00D90955">
      <w:pPr>
        <w:pStyle w:val="Prrafodelista"/>
        <w:ind w:left="709"/>
        <w:jc w:val="both"/>
        <w:rPr>
          <w:rFonts w:ascii="Arial" w:hAnsi="Arial" w:cs="Arial"/>
          <w:sz w:val="24"/>
          <w:szCs w:val="24"/>
          <w:lang w:val="es-CO"/>
        </w:rPr>
      </w:pPr>
    </w:p>
    <w:p w:rsidR="00232254" w:rsidRDefault="00232254" w:rsidP="00375568">
      <w:pPr>
        <w:pStyle w:val="Prrafodelista"/>
        <w:ind w:left="284"/>
        <w:jc w:val="both"/>
        <w:rPr>
          <w:rFonts w:ascii="Arial" w:hAnsi="Arial" w:cs="Arial"/>
          <w:sz w:val="24"/>
          <w:szCs w:val="24"/>
          <w:lang w:val="es-CO"/>
        </w:rPr>
      </w:pPr>
      <w:r>
        <w:rPr>
          <w:rFonts w:ascii="Arial" w:hAnsi="Arial" w:cs="Arial"/>
          <w:sz w:val="24"/>
          <w:szCs w:val="24"/>
          <w:lang w:val="es-CO"/>
        </w:rPr>
        <w:t xml:space="preserve">La anterior decisión fue tomada por el Juzgado </w:t>
      </w:r>
      <w:ins w:id="605" w:author="JORGE" w:date="2011-02-20T22:48:00Z">
        <w:r w:rsidR="00B46086">
          <w:rPr>
            <w:rFonts w:ascii="Arial" w:hAnsi="Arial" w:cs="Arial"/>
            <w:sz w:val="24"/>
            <w:szCs w:val="24"/>
            <w:lang w:val="es-CO"/>
          </w:rPr>
          <w:t xml:space="preserve">29 </w:t>
        </w:r>
      </w:ins>
      <w:r>
        <w:rPr>
          <w:rFonts w:ascii="Arial" w:hAnsi="Arial" w:cs="Arial"/>
          <w:sz w:val="24"/>
          <w:szCs w:val="24"/>
          <w:lang w:val="es-CO"/>
        </w:rPr>
        <w:t xml:space="preserve">accionado, no obstante: (i) mi representada ser ajena a la denuncia penal que </w:t>
      </w:r>
      <w:del w:id="606" w:author="JORGE" w:date="2011-02-20T22:48:00Z">
        <w:r w:rsidDel="00B46086">
          <w:rPr>
            <w:rFonts w:ascii="Arial" w:hAnsi="Arial" w:cs="Arial"/>
            <w:sz w:val="24"/>
            <w:szCs w:val="24"/>
            <w:lang w:val="es-CO"/>
          </w:rPr>
          <w:delText xml:space="preserve">se </w:delText>
        </w:r>
      </w:del>
      <w:r>
        <w:rPr>
          <w:rFonts w:ascii="Arial" w:hAnsi="Arial" w:cs="Arial"/>
          <w:sz w:val="24"/>
          <w:szCs w:val="24"/>
          <w:lang w:val="es-CO"/>
        </w:rPr>
        <w:t xml:space="preserve">adelanta </w:t>
      </w:r>
      <w:del w:id="607" w:author="JORGE" w:date="2011-02-20T22:48:00Z">
        <w:r w:rsidDel="00B46086">
          <w:rPr>
            <w:rFonts w:ascii="Arial" w:hAnsi="Arial" w:cs="Arial"/>
            <w:sz w:val="24"/>
            <w:szCs w:val="24"/>
            <w:lang w:val="es-CO"/>
          </w:rPr>
          <w:delText>en</w:delText>
        </w:r>
      </w:del>
      <w:r>
        <w:rPr>
          <w:rFonts w:ascii="Arial" w:hAnsi="Arial" w:cs="Arial"/>
          <w:sz w:val="24"/>
          <w:szCs w:val="24"/>
          <w:lang w:val="es-CO"/>
        </w:rPr>
        <w:t xml:space="preserve"> </w:t>
      </w:r>
      <w:del w:id="608" w:author="JORGE" w:date="2011-02-20T17:11:00Z">
        <w:r w:rsidDel="00916D38">
          <w:rPr>
            <w:rFonts w:ascii="Arial" w:hAnsi="Arial" w:cs="Arial"/>
            <w:sz w:val="24"/>
            <w:szCs w:val="24"/>
            <w:lang w:val="es-CO"/>
          </w:rPr>
          <w:delText>l</w:delText>
        </w:r>
      </w:del>
      <w:ins w:id="609" w:author="JORGE" w:date="2011-02-20T22:48:00Z">
        <w:r w:rsidR="00B46086">
          <w:rPr>
            <w:rFonts w:ascii="Arial" w:hAnsi="Arial" w:cs="Arial"/>
            <w:sz w:val="24"/>
            <w:szCs w:val="24"/>
            <w:lang w:val="es-CO"/>
          </w:rPr>
          <w:t xml:space="preserve">El Fiscal </w:t>
        </w:r>
      </w:ins>
      <w:del w:id="610" w:author="JORGE" w:date="2011-02-20T22:48:00Z">
        <w:r w:rsidDel="00B46086">
          <w:rPr>
            <w:rFonts w:ascii="Arial" w:hAnsi="Arial" w:cs="Arial"/>
            <w:sz w:val="24"/>
            <w:szCs w:val="24"/>
            <w:lang w:val="es-CO"/>
          </w:rPr>
          <w:delText>a Fiscalía</w:delText>
        </w:r>
      </w:del>
      <w:r>
        <w:rPr>
          <w:rFonts w:ascii="Arial" w:hAnsi="Arial" w:cs="Arial"/>
          <w:sz w:val="24"/>
          <w:szCs w:val="24"/>
          <w:lang w:val="es-CO"/>
        </w:rPr>
        <w:t xml:space="preserve">  </w:t>
      </w:r>
      <w:del w:id="611" w:author="JORGE" w:date="2011-02-20T17:11:00Z">
        <w:r w:rsidRPr="0060096D" w:rsidDel="00916D38">
          <w:rPr>
            <w:rFonts w:ascii="Arial" w:hAnsi="Arial" w:cs="Arial"/>
            <w:sz w:val="24"/>
            <w:szCs w:val="24"/>
            <w:lang w:val="es-CO"/>
          </w:rPr>
          <w:delText>140 SECCIONAL, ADSCRITA A LA UNIDAD PRIMERA DE DELITOS CONTRA LA FÉ PÚBLICA Y PATRIMONIO ECONÓMICO</w:delText>
        </w:r>
      </w:del>
      <w:r>
        <w:rPr>
          <w:rFonts w:ascii="Arial" w:hAnsi="Arial" w:cs="Arial"/>
          <w:sz w:val="24"/>
          <w:szCs w:val="24"/>
          <w:lang w:val="es-CO"/>
        </w:rPr>
        <w:t xml:space="preserve">; (ii) al momento de ordenar la  medida no tener pruebas que acreditaran la titularidad de las marcas de los denunciantes; y (iii) no haber permitido a mi representada ejercer su derecho de defensa previo a la decisión que tomó. </w:t>
      </w:r>
    </w:p>
    <w:p w:rsidR="00232254" w:rsidRDefault="00232254" w:rsidP="00375568">
      <w:pPr>
        <w:pStyle w:val="Prrafodelista"/>
        <w:ind w:left="284"/>
        <w:jc w:val="both"/>
        <w:rPr>
          <w:ins w:id="612" w:author="USER" w:date="2011-02-21T17:44:00Z"/>
          <w:rFonts w:ascii="Arial" w:hAnsi="Arial" w:cs="Arial"/>
          <w:sz w:val="24"/>
          <w:szCs w:val="24"/>
          <w:lang w:val="es-CO"/>
        </w:rPr>
      </w:pPr>
    </w:p>
    <w:p w:rsidR="00375568" w:rsidRDefault="00375568" w:rsidP="00375568">
      <w:pPr>
        <w:pStyle w:val="Prrafodelista"/>
        <w:ind w:left="284"/>
        <w:jc w:val="both"/>
        <w:rPr>
          <w:ins w:id="613" w:author="USER" w:date="2011-02-21T17:44:00Z"/>
          <w:rFonts w:ascii="Arial" w:hAnsi="Arial" w:cs="Arial"/>
          <w:sz w:val="24"/>
          <w:szCs w:val="24"/>
          <w:lang w:val="es-CO"/>
        </w:rPr>
      </w:pPr>
    </w:p>
    <w:p w:rsidR="00375568" w:rsidRDefault="00375568" w:rsidP="00375568">
      <w:pPr>
        <w:pStyle w:val="Prrafodelista"/>
        <w:ind w:left="284"/>
        <w:jc w:val="both"/>
        <w:rPr>
          <w:ins w:id="614" w:author="USER" w:date="2011-02-21T17:44:00Z"/>
          <w:rFonts w:ascii="Arial" w:hAnsi="Arial" w:cs="Arial"/>
          <w:sz w:val="24"/>
          <w:szCs w:val="24"/>
          <w:lang w:val="es-CO"/>
        </w:rPr>
      </w:pPr>
    </w:p>
    <w:p w:rsidR="00375568" w:rsidRDefault="00375568" w:rsidP="00375568">
      <w:pPr>
        <w:pStyle w:val="Prrafodelista"/>
        <w:ind w:left="284"/>
        <w:jc w:val="both"/>
        <w:rPr>
          <w:ins w:id="615" w:author="USER" w:date="2011-02-21T17:44:00Z"/>
          <w:rFonts w:ascii="Arial" w:hAnsi="Arial" w:cs="Arial"/>
          <w:sz w:val="24"/>
          <w:szCs w:val="24"/>
          <w:lang w:val="es-CO"/>
        </w:rPr>
      </w:pPr>
    </w:p>
    <w:p w:rsidR="00375568" w:rsidRDefault="00375568" w:rsidP="00375568">
      <w:pPr>
        <w:pStyle w:val="Prrafodelista"/>
        <w:ind w:left="284"/>
        <w:jc w:val="both"/>
        <w:rPr>
          <w:rFonts w:ascii="Arial" w:hAnsi="Arial" w:cs="Arial"/>
          <w:sz w:val="24"/>
          <w:szCs w:val="24"/>
          <w:lang w:val="es-CO"/>
        </w:rPr>
      </w:pPr>
    </w:p>
    <w:p w:rsidR="00232254" w:rsidRDefault="00232254" w:rsidP="00375568">
      <w:pPr>
        <w:pStyle w:val="Prrafodelista"/>
        <w:ind w:left="284"/>
        <w:jc w:val="both"/>
        <w:rPr>
          <w:rFonts w:ascii="Arial" w:hAnsi="Arial" w:cs="Arial"/>
          <w:sz w:val="24"/>
          <w:szCs w:val="24"/>
          <w:lang w:val="es-CO"/>
        </w:rPr>
      </w:pPr>
      <w:r>
        <w:rPr>
          <w:rFonts w:ascii="Arial" w:hAnsi="Arial" w:cs="Arial"/>
          <w:sz w:val="24"/>
          <w:szCs w:val="24"/>
          <w:lang w:val="es-CO"/>
        </w:rPr>
        <w:t xml:space="preserve">En efecto, previo a la medida de suspensión del poder dispositivo de las marcas, </w:t>
      </w:r>
      <w:del w:id="616" w:author="JORGE" w:date="2011-02-20T17:12:00Z">
        <w:r w:rsidDel="00916D38">
          <w:rPr>
            <w:rFonts w:ascii="Arial" w:hAnsi="Arial" w:cs="Arial"/>
            <w:sz w:val="24"/>
            <w:szCs w:val="24"/>
            <w:lang w:val="es-CO"/>
          </w:rPr>
          <w:delText>e</w:delText>
        </w:r>
      </w:del>
      <w:ins w:id="617" w:author="JORGE" w:date="2011-02-20T17:12:00Z">
        <w:r w:rsidR="00916D38">
          <w:rPr>
            <w:rFonts w:ascii="Arial" w:hAnsi="Arial" w:cs="Arial"/>
            <w:sz w:val="24"/>
            <w:szCs w:val="24"/>
            <w:lang w:val="es-CO"/>
          </w:rPr>
          <w:t>E</w:t>
        </w:r>
      </w:ins>
      <w:r>
        <w:rPr>
          <w:rFonts w:ascii="Arial" w:hAnsi="Arial" w:cs="Arial"/>
          <w:sz w:val="24"/>
          <w:szCs w:val="24"/>
          <w:lang w:val="es-CO"/>
        </w:rPr>
        <w:t xml:space="preserve">l Juzgado </w:t>
      </w:r>
      <w:ins w:id="618" w:author="JORGE" w:date="2011-02-20T17:13:00Z">
        <w:r w:rsidR="00916D38">
          <w:rPr>
            <w:rFonts w:ascii="Arial" w:hAnsi="Arial" w:cs="Arial"/>
            <w:sz w:val="24"/>
            <w:szCs w:val="24"/>
            <w:lang w:val="es-CO"/>
          </w:rPr>
          <w:t xml:space="preserve">29 </w:t>
        </w:r>
      </w:ins>
      <w:r>
        <w:rPr>
          <w:rFonts w:ascii="Arial" w:hAnsi="Arial" w:cs="Arial"/>
          <w:sz w:val="24"/>
          <w:szCs w:val="24"/>
          <w:lang w:val="es-CO"/>
        </w:rPr>
        <w:t xml:space="preserve">debió exigir </w:t>
      </w:r>
      <w:ins w:id="619" w:author="JORGE" w:date="2011-02-20T17:13:00Z">
        <w:r w:rsidR="00916D38">
          <w:rPr>
            <w:rFonts w:ascii="Arial" w:hAnsi="Arial" w:cs="Arial"/>
            <w:sz w:val="24"/>
            <w:szCs w:val="24"/>
            <w:lang w:val="es-CO"/>
          </w:rPr>
          <w:t>a</w:t>
        </w:r>
      </w:ins>
      <w:ins w:id="620" w:author="JORGE" w:date="2011-02-20T22:48:00Z">
        <w:r w:rsidR="00B46086">
          <w:rPr>
            <w:rFonts w:ascii="Arial" w:hAnsi="Arial" w:cs="Arial"/>
            <w:sz w:val="24"/>
            <w:szCs w:val="24"/>
            <w:lang w:val="es-CO"/>
          </w:rPr>
          <w:t xml:space="preserve">l </w:t>
        </w:r>
      </w:ins>
      <w:ins w:id="621" w:author="JORGE" w:date="2011-02-20T17:13:00Z">
        <w:r w:rsidR="00916D38">
          <w:rPr>
            <w:rFonts w:ascii="Arial" w:hAnsi="Arial" w:cs="Arial"/>
            <w:sz w:val="24"/>
            <w:szCs w:val="24"/>
            <w:lang w:val="es-CO"/>
          </w:rPr>
          <w:t>Fiscal</w:t>
        </w:r>
      </w:ins>
      <w:ins w:id="622" w:author="JORGE" w:date="2011-02-20T22:49:00Z">
        <w:r w:rsidR="00B46086">
          <w:rPr>
            <w:rFonts w:ascii="Arial" w:hAnsi="Arial" w:cs="Arial"/>
            <w:sz w:val="24"/>
            <w:szCs w:val="24"/>
            <w:lang w:val="es-CO"/>
          </w:rPr>
          <w:t xml:space="preserve"> </w:t>
        </w:r>
      </w:ins>
      <w:r>
        <w:rPr>
          <w:rFonts w:ascii="Arial" w:hAnsi="Arial" w:cs="Arial"/>
          <w:sz w:val="24"/>
          <w:szCs w:val="24"/>
          <w:lang w:val="es-CO"/>
        </w:rPr>
        <w:t>las pruebas que demostraran la titularidad sobre las marcas, para que con su  decisión no se llegaran a vulnerar, como en efecto se vulneró los derechos de terceros de buena fe ajenos a los presuntos actos ilícitos alegados en la denuncia penal.</w:t>
      </w:r>
    </w:p>
    <w:p w:rsidR="00232254" w:rsidRDefault="00232254" w:rsidP="00D90955">
      <w:pPr>
        <w:pStyle w:val="Prrafodelista"/>
        <w:ind w:left="709"/>
        <w:jc w:val="both"/>
        <w:rPr>
          <w:rFonts w:ascii="Arial" w:hAnsi="Arial" w:cs="Arial"/>
          <w:sz w:val="24"/>
          <w:szCs w:val="24"/>
          <w:lang w:val="es-CO"/>
        </w:rPr>
      </w:pPr>
    </w:p>
    <w:p w:rsidR="00000000" w:rsidRDefault="00232254">
      <w:pPr>
        <w:pStyle w:val="Prrafodelista"/>
        <w:ind w:left="426" w:hanging="142"/>
        <w:jc w:val="both"/>
        <w:rPr>
          <w:rFonts w:ascii="Arial" w:hAnsi="Arial" w:cs="Arial"/>
          <w:sz w:val="24"/>
          <w:szCs w:val="24"/>
          <w:lang w:val="es-CO"/>
        </w:rPr>
        <w:pPrChange w:id="623" w:author="USER" w:date="2011-02-21T17:45:00Z">
          <w:pPr>
            <w:pStyle w:val="Prrafodelista"/>
            <w:ind w:left="426"/>
            <w:jc w:val="both"/>
          </w:pPr>
        </w:pPrChange>
      </w:pPr>
      <w:r>
        <w:rPr>
          <w:rFonts w:ascii="Arial" w:hAnsi="Arial" w:cs="Arial"/>
          <w:sz w:val="24"/>
          <w:szCs w:val="24"/>
          <w:lang w:val="es-CO"/>
        </w:rPr>
        <w:t xml:space="preserve">Previo al decreto de la medida se ha debido: </w:t>
      </w:r>
    </w:p>
    <w:p w:rsidR="00232254" w:rsidRDefault="00232254" w:rsidP="00D90955">
      <w:pPr>
        <w:pStyle w:val="Prrafodelista"/>
        <w:ind w:left="709"/>
        <w:jc w:val="both"/>
        <w:rPr>
          <w:rFonts w:ascii="Arial" w:hAnsi="Arial" w:cs="Arial"/>
          <w:sz w:val="24"/>
          <w:szCs w:val="24"/>
          <w:lang w:val="es-CO"/>
        </w:rPr>
      </w:pPr>
    </w:p>
    <w:p w:rsidR="00000000" w:rsidRDefault="00232254">
      <w:pPr>
        <w:pStyle w:val="Prrafodelista"/>
        <w:numPr>
          <w:ilvl w:val="0"/>
          <w:numId w:val="22"/>
        </w:numPr>
        <w:ind w:left="710" w:hanging="426"/>
        <w:jc w:val="both"/>
        <w:rPr>
          <w:rFonts w:ascii="Arial" w:hAnsi="Arial" w:cs="Arial"/>
          <w:sz w:val="24"/>
          <w:szCs w:val="24"/>
          <w:lang w:val="es-CO"/>
        </w:rPr>
        <w:pPrChange w:id="624" w:author="USER" w:date="2011-02-21T17:45:00Z">
          <w:pPr>
            <w:pStyle w:val="Prrafodelista"/>
            <w:numPr>
              <w:numId w:val="22"/>
            </w:numPr>
            <w:ind w:left="710" w:hanging="284"/>
            <w:jc w:val="both"/>
          </w:pPr>
        </w:pPrChange>
      </w:pPr>
      <w:r w:rsidRPr="0060096D">
        <w:rPr>
          <w:rFonts w:ascii="Arial" w:hAnsi="Arial" w:cs="Arial"/>
          <w:sz w:val="24"/>
          <w:szCs w:val="24"/>
          <w:lang w:val="es-CO"/>
        </w:rPr>
        <w:t xml:space="preserve"> Solicitar al Fiscal </w:t>
      </w:r>
      <w:r>
        <w:rPr>
          <w:rFonts w:ascii="Arial" w:hAnsi="Arial" w:cs="Arial"/>
          <w:sz w:val="24"/>
          <w:szCs w:val="24"/>
          <w:lang w:val="es-CO"/>
        </w:rPr>
        <w:t xml:space="preserve">que pidió la medida </w:t>
      </w:r>
      <w:r w:rsidRPr="0060096D">
        <w:rPr>
          <w:rFonts w:ascii="Arial" w:hAnsi="Arial" w:cs="Arial"/>
          <w:sz w:val="24"/>
          <w:szCs w:val="24"/>
          <w:lang w:val="es-CO"/>
        </w:rPr>
        <w:t>la certificación de la S</w:t>
      </w:r>
      <w:r w:rsidR="00916D38" w:rsidRPr="0060096D">
        <w:rPr>
          <w:rFonts w:ascii="Arial" w:hAnsi="Arial" w:cs="Arial"/>
          <w:sz w:val="24"/>
          <w:szCs w:val="24"/>
          <w:lang w:val="es-CO"/>
        </w:rPr>
        <w:t>uperintendencia</w:t>
      </w:r>
      <w:del w:id="625" w:author="JORGE" w:date="2011-02-20T17:14:00Z">
        <w:r w:rsidRPr="0060096D" w:rsidDel="00916D38">
          <w:rPr>
            <w:rFonts w:ascii="Arial" w:hAnsi="Arial" w:cs="Arial"/>
            <w:sz w:val="24"/>
            <w:szCs w:val="24"/>
            <w:lang w:val="es-CO"/>
          </w:rPr>
          <w:delText xml:space="preserve"> DE INDUSTRIA Y COMERCIO</w:delText>
        </w:r>
      </w:del>
      <w:r w:rsidRPr="0060096D">
        <w:rPr>
          <w:rFonts w:ascii="Arial" w:hAnsi="Arial" w:cs="Arial"/>
          <w:sz w:val="24"/>
          <w:szCs w:val="24"/>
          <w:lang w:val="es-CO"/>
        </w:rPr>
        <w:t xml:space="preserve"> mediante  la cual </w:t>
      </w:r>
      <w:r>
        <w:rPr>
          <w:rFonts w:ascii="Arial" w:hAnsi="Arial" w:cs="Arial"/>
          <w:sz w:val="24"/>
          <w:szCs w:val="24"/>
          <w:lang w:val="es-CO"/>
        </w:rPr>
        <w:t xml:space="preserve">se </w:t>
      </w:r>
      <w:r w:rsidRPr="0060096D">
        <w:rPr>
          <w:rFonts w:ascii="Arial" w:hAnsi="Arial" w:cs="Arial"/>
          <w:sz w:val="24"/>
          <w:szCs w:val="24"/>
          <w:lang w:val="es-CO"/>
        </w:rPr>
        <w:t>acreditaba la titularidad de las marcas HIPOGLOS  (NOMINATIVA) e HIPOGLOS PLUS (NOMINATIVA) que figura</w:t>
      </w:r>
      <w:r>
        <w:rPr>
          <w:rFonts w:ascii="Arial" w:hAnsi="Arial" w:cs="Arial"/>
          <w:sz w:val="24"/>
          <w:szCs w:val="24"/>
          <w:lang w:val="es-CO"/>
        </w:rPr>
        <w:t>b</w:t>
      </w:r>
      <w:r w:rsidRPr="0060096D">
        <w:rPr>
          <w:rFonts w:ascii="Arial" w:hAnsi="Arial" w:cs="Arial"/>
          <w:sz w:val="24"/>
          <w:szCs w:val="24"/>
          <w:lang w:val="es-CO"/>
        </w:rPr>
        <w:t>an  en el registro público de la entidad para el 15 de mayo de 2009</w:t>
      </w:r>
      <w:ins w:id="626" w:author="JORGE" w:date="2011-02-20T17:14:00Z">
        <w:r w:rsidR="00916D38">
          <w:rPr>
            <w:rFonts w:ascii="Arial" w:hAnsi="Arial" w:cs="Arial"/>
            <w:sz w:val="24"/>
            <w:szCs w:val="24"/>
            <w:lang w:val="es-CO"/>
          </w:rPr>
          <w:t>,</w:t>
        </w:r>
      </w:ins>
      <w:r w:rsidRPr="0060096D">
        <w:rPr>
          <w:rFonts w:ascii="Arial" w:hAnsi="Arial" w:cs="Arial"/>
          <w:sz w:val="24"/>
          <w:szCs w:val="24"/>
          <w:lang w:val="es-CO"/>
        </w:rPr>
        <w:t xml:space="preserve"> fecha de realización de la audiencia. </w:t>
      </w:r>
    </w:p>
    <w:p w:rsidR="00232254" w:rsidRPr="0060096D" w:rsidRDefault="00232254" w:rsidP="0060587A">
      <w:pPr>
        <w:pStyle w:val="Prrafodelista"/>
        <w:ind w:left="710" w:hanging="284"/>
        <w:jc w:val="both"/>
        <w:rPr>
          <w:rFonts w:ascii="Arial" w:hAnsi="Arial" w:cs="Arial"/>
          <w:sz w:val="24"/>
          <w:szCs w:val="24"/>
          <w:lang w:val="es-CO"/>
        </w:rPr>
      </w:pPr>
    </w:p>
    <w:p w:rsidR="00000000" w:rsidRDefault="00232254">
      <w:pPr>
        <w:pStyle w:val="Prrafodelista"/>
        <w:numPr>
          <w:ilvl w:val="0"/>
          <w:numId w:val="22"/>
        </w:numPr>
        <w:ind w:left="710" w:hanging="426"/>
        <w:jc w:val="both"/>
        <w:rPr>
          <w:rFonts w:ascii="Arial" w:hAnsi="Arial" w:cs="Arial"/>
          <w:sz w:val="24"/>
          <w:szCs w:val="24"/>
          <w:lang w:val="es-CO"/>
        </w:rPr>
        <w:pPrChange w:id="627" w:author="USER" w:date="2011-02-21T17:45:00Z">
          <w:pPr>
            <w:pStyle w:val="Prrafodelista"/>
            <w:numPr>
              <w:numId w:val="22"/>
            </w:numPr>
            <w:ind w:left="710" w:hanging="284"/>
            <w:jc w:val="both"/>
          </w:pPr>
        </w:pPrChange>
      </w:pPr>
      <w:r w:rsidRPr="0060096D">
        <w:rPr>
          <w:rFonts w:ascii="Arial" w:hAnsi="Arial" w:cs="Arial"/>
          <w:sz w:val="24"/>
          <w:szCs w:val="24"/>
          <w:lang w:val="es-CO"/>
        </w:rPr>
        <w:t xml:space="preserve">Citar a la audiencia a quiénes figuraban como titulares de las marcas en el registro público de la propiedad industrial, es decir a </w:t>
      </w:r>
      <w:ins w:id="628" w:author="JORGE" w:date="2011-02-20T17:14:00Z">
        <w:r w:rsidR="00916D38">
          <w:rPr>
            <w:rFonts w:ascii="Arial" w:hAnsi="Arial" w:cs="Arial"/>
            <w:sz w:val="24"/>
            <w:szCs w:val="24"/>
            <w:lang w:val="es-CO"/>
          </w:rPr>
          <w:t xml:space="preserve">La sociedad entre otras personas naturales o jurídicas </w:t>
        </w:r>
      </w:ins>
      <w:ins w:id="629" w:author="JORGE" w:date="2011-02-20T17:15:00Z">
        <w:r w:rsidR="004F6CDF">
          <w:rPr>
            <w:rFonts w:ascii="Arial" w:hAnsi="Arial" w:cs="Arial"/>
            <w:sz w:val="24"/>
            <w:szCs w:val="24"/>
            <w:lang w:val="es-CO"/>
          </w:rPr>
          <w:t>titulares de las dem</w:t>
        </w:r>
      </w:ins>
      <w:ins w:id="630" w:author="JORGE" w:date="2011-02-20T17:16:00Z">
        <w:r w:rsidR="004F6CDF">
          <w:rPr>
            <w:rFonts w:ascii="Arial" w:hAnsi="Arial" w:cs="Arial"/>
            <w:sz w:val="24"/>
            <w:szCs w:val="24"/>
            <w:lang w:val="es-CO"/>
          </w:rPr>
          <w:t>ás</w:t>
        </w:r>
      </w:ins>
      <w:ins w:id="631" w:author="JORGE" w:date="2011-02-20T17:15:00Z">
        <w:r w:rsidR="004F6CDF">
          <w:rPr>
            <w:rFonts w:ascii="Arial" w:hAnsi="Arial" w:cs="Arial"/>
            <w:sz w:val="24"/>
            <w:szCs w:val="24"/>
            <w:lang w:val="es-CO"/>
          </w:rPr>
          <w:t xml:space="preserve"> marcas que </w:t>
        </w:r>
      </w:ins>
      <w:ins w:id="632" w:author="JORGE" w:date="2011-02-20T17:16:00Z">
        <w:r w:rsidR="004F6CDF">
          <w:rPr>
            <w:rFonts w:ascii="Arial" w:hAnsi="Arial" w:cs="Arial"/>
            <w:sz w:val="24"/>
            <w:szCs w:val="24"/>
            <w:lang w:val="es-CO"/>
          </w:rPr>
          <w:t xml:space="preserve">también </w:t>
        </w:r>
      </w:ins>
      <w:ins w:id="633" w:author="JORGE" w:date="2011-02-20T17:15:00Z">
        <w:r w:rsidR="004F6CDF">
          <w:rPr>
            <w:rFonts w:ascii="Arial" w:hAnsi="Arial" w:cs="Arial"/>
            <w:sz w:val="24"/>
            <w:szCs w:val="24"/>
            <w:lang w:val="es-CO"/>
          </w:rPr>
          <w:t xml:space="preserve">fueron objeto de la medida de </w:t>
        </w:r>
      </w:ins>
      <w:ins w:id="634" w:author="JORGE" w:date="2011-02-20T17:16:00Z">
        <w:r w:rsidR="004F6CDF">
          <w:rPr>
            <w:rFonts w:ascii="Arial" w:hAnsi="Arial" w:cs="Arial"/>
            <w:sz w:val="24"/>
            <w:szCs w:val="24"/>
            <w:lang w:val="es-CO"/>
          </w:rPr>
          <w:t>s</w:t>
        </w:r>
      </w:ins>
      <w:ins w:id="635" w:author="JORGE" w:date="2011-02-20T17:15:00Z">
        <w:r w:rsidR="004F6CDF">
          <w:rPr>
            <w:rFonts w:ascii="Arial" w:hAnsi="Arial" w:cs="Arial"/>
            <w:sz w:val="24"/>
            <w:szCs w:val="24"/>
            <w:lang w:val="es-CO"/>
          </w:rPr>
          <w:t>uspensi</w:t>
        </w:r>
      </w:ins>
      <w:ins w:id="636" w:author="JORGE" w:date="2011-02-20T17:16:00Z">
        <w:r w:rsidR="004F6CDF">
          <w:rPr>
            <w:rFonts w:ascii="Arial" w:hAnsi="Arial" w:cs="Arial"/>
            <w:sz w:val="24"/>
            <w:szCs w:val="24"/>
            <w:lang w:val="es-CO"/>
          </w:rPr>
          <w:t xml:space="preserve">ón del poder dispositivo </w:t>
        </w:r>
      </w:ins>
      <w:del w:id="637" w:author="JORGE" w:date="2011-02-20T17:14:00Z">
        <w:r w:rsidRPr="0060096D" w:rsidDel="004F6CDF">
          <w:rPr>
            <w:rFonts w:ascii="Arial" w:hAnsi="Arial" w:cs="Arial"/>
            <w:sz w:val="24"/>
            <w:szCs w:val="24"/>
            <w:lang w:val="es-CO"/>
          </w:rPr>
          <w:delText xml:space="preserve">LABORATORIOS SIEGFRED S.A. </w:delText>
        </w:r>
      </w:del>
      <w:ins w:id="638" w:author="JORGE" w:date="2011-02-20T17:16:00Z">
        <w:r w:rsidR="004F6CDF">
          <w:rPr>
            <w:rFonts w:ascii="Arial" w:hAnsi="Arial" w:cs="Arial"/>
            <w:sz w:val="24"/>
            <w:szCs w:val="24"/>
            <w:lang w:val="es-CO"/>
          </w:rPr>
          <w:t xml:space="preserve"> decretada </w:t>
        </w:r>
      </w:ins>
      <w:r w:rsidRPr="0060096D">
        <w:rPr>
          <w:rFonts w:ascii="Arial" w:hAnsi="Arial" w:cs="Arial"/>
          <w:sz w:val="24"/>
          <w:szCs w:val="24"/>
          <w:lang w:val="es-CO"/>
        </w:rPr>
        <w:t>para garantizarle</w:t>
      </w:r>
      <w:ins w:id="639" w:author="JORGE" w:date="2011-02-20T17:17:00Z">
        <w:r w:rsidR="004F6CDF">
          <w:rPr>
            <w:rFonts w:ascii="Arial" w:hAnsi="Arial" w:cs="Arial"/>
            <w:sz w:val="24"/>
            <w:szCs w:val="24"/>
            <w:lang w:val="es-CO"/>
          </w:rPr>
          <w:t>s</w:t>
        </w:r>
      </w:ins>
      <w:r w:rsidRPr="0060096D">
        <w:rPr>
          <w:rFonts w:ascii="Arial" w:hAnsi="Arial" w:cs="Arial"/>
          <w:sz w:val="24"/>
          <w:szCs w:val="24"/>
          <w:lang w:val="es-CO"/>
        </w:rPr>
        <w:t xml:space="preserve"> sus derechos constitucionales fundamentales del debido proces</w:t>
      </w:r>
      <w:r>
        <w:rPr>
          <w:rFonts w:ascii="Arial" w:hAnsi="Arial" w:cs="Arial"/>
          <w:sz w:val="24"/>
          <w:szCs w:val="24"/>
          <w:lang w:val="es-CO"/>
        </w:rPr>
        <w:t xml:space="preserve">o, </w:t>
      </w:r>
      <w:del w:id="640" w:author="JORGE" w:date="2011-02-20T17:17:00Z">
        <w:r w:rsidDel="004F6CDF">
          <w:rPr>
            <w:rFonts w:ascii="Arial" w:hAnsi="Arial" w:cs="Arial"/>
            <w:sz w:val="24"/>
            <w:szCs w:val="24"/>
            <w:lang w:val="es-CO"/>
          </w:rPr>
          <w:delText xml:space="preserve"> </w:delText>
        </w:r>
        <w:r w:rsidRPr="0060096D" w:rsidDel="004F6CDF">
          <w:rPr>
            <w:rFonts w:ascii="Arial" w:hAnsi="Arial" w:cs="Arial"/>
            <w:sz w:val="24"/>
            <w:szCs w:val="24"/>
            <w:lang w:val="es-CO"/>
          </w:rPr>
          <w:delText xml:space="preserve">el </w:delText>
        </w:r>
      </w:del>
      <w:ins w:id="641" w:author="JORGE" w:date="2011-02-20T17:17:00Z">
        <w:r w:rsidR="004F6CDF">
          <w:rPr>
            <w:rFonts w:ascii="Arial" w:hAnsi="Arial" w:cs="Arial"/>
            <w:sz w:val="24"/>
            <w:szCs w:val="24"/>
            <w:lang w:val="es-CO"/>
          </w:rPr>
          <w:t xml:space="preserve">de </w:t>
        </w:r>
      </w:ins>
      <w:r w:rsidRPr="0060096D">
        <w:rPr>
          <w:rFonts w:ascii="Arial" w:hAnsi="Arial" w:cs="Arial"/>
          <w:sz w:val="24"/>
          <w:szCs w:val="24"/>
          <w:lang w:val="es-CO"/>
        </w:rPr>
        <w:t xml:space="preserve">defensa </w:t>
      </w:r>
      <w:r>
        <w:rPr>
          <w:rFonts w:ascii="Arial" w:hAnsi="Arial" w:cs="Arial"/>
          <w:sz w:val="24"/>
          <w:szCs w:val="24"/>
          <w:lang w:val="es-CO"/>
        </w:rPr>
        <w:t xml:space="preserve">y contradicción </w:t>
      </w:r>
      <w:r w:rsidRPr="0060096D">
        <w:rPr>
          <w:rFonts w:ascii="Arial" w:hAnsi="Arial" w:cs="Arial"/>
          <w:sz w:val="24"/>
          <w:szCs w:val="24"/>
          <w:lang w:val="es-CO"/>
        </w:rPr>
        <w:t xml:space="preserve">por tener </w:t>
      </w:r>
      <w:del w:id="642" w:author="JORGE" w:date="2011-02-20T17:17:00Z">
        <w:r w:rsidDel="004F6CDF">
          <w:rPr>
            <w:rFonts w:ascii="Arial" w:hAnsi="Arial" w:cs="Arial"/>
            <w:sz w:val="24"/>
            <w:szCs w:val="24"/>
            <w:lang w:val="es-CO"/>
          </w:rPr>
          <w:delText>l</w:delText>
        </w:r>
      </w:del>
      <w:ins w:id="643" w:author="JORGE" w:date="2011-02-20T17:17:00Z">
        <w:r w:rsidR="004F6CDF">
          <w:rPr>
            <w:rFonts w:ascii="Arial" w:hAnsi="Arial" w:cs="Arial"/>
            <w:sz w:val="24"/>
            <w:szCs w:val="24"/>
            <w:lang w:val="es-CO"/>
          </w:rPr>
          <w:t>L</w:t>
        </w:r>
      </w:ins>
      <w:r>
        <w:rPr>
          <w:rFonts w:ascii="Arial" w:hAnsi="Arial" w:cs="Arial"/>
          <w:sz w:val="24"/>
          <w:szCs w:val="24"/>
          <w:lang w:val="es-CO"/>
        </w:rPr>
        <w:t xml:space="preserve">a sociedad </w:t>
      </w:r>
      <w:r w:rsidRPr="0060096D">
        <w:rPr>
          <w:rFonts w:ascii="Arial" w:hAnsi="Arial" w:cs="Arial"/>
          <w:sz w:val="24"/>
          <w:szCs w:val="24"/>
          <w:lang w:val="es-CO"/>
        </w:rPr>
        <w:t>un interés directo, al ser l</w:t>
      </w:r>
      <w:r>
        <w:rPr>
          <w:rFonts w:ascii="Arial" w:hAnsi="Arial" w:cs="Arial"/>
          <w:sz w:val="24"/>
          <w:szCs w:val="24"/>
          <w:lang w:val="es-CO"/>
        </w:rPr>
        <w:t xml:space="preserve">a </w:t>
      </w:r>
      <w:r w:rsidRPr="0060096D">
        <w:rPr>
          <w:rFonts w:ascii="Arial" w:hAnsi="Arial" w:cs="Arial"/>
          <w:sz w:val="24"/>
          <w:szCs w:val="24"/>
          <w:lang w:val="es-CO"/>
        </w:rPr>
        <w:t xml:space="preserve"> titular </w:t>
      </w:r>
      <w:ins w:id="644" w:author="JORGE" w:date="2011-02-20T22:50:00Z">
        <w:r w:rsidR="00B46086">
          <w:rPr>
            <w:rFonts w:ascii="Arial" w:hAnsi="Arial" w:cs="Arial"/>
            <w:sz w:val="24"/>
            <w:szCs w:val="24"/>
            <w:lang w:val="es-CO"/>
          </w:rPr>
          <w:t>y</w:t>
        </w:r>
      </w:ins>
      <w:ins w:id="645" w:author="JORGE" w:date="2011-02-20T17:17:00Z">
        <w:r w:rsidR="004F6CDF">
          <w:rPr>
            <w:rFonts w:ascii="Arial" w:hAnsi="Arial" w:cs="Arial"/>
            <w:sz w:val="24"/>
            <w:szCs w:val="24"/>
            <w:lang w:val="es-CO"/>
          </w:rPr>
          <w:t xml:space="preserve"> propietaria </w:t>
        </w:r>
      </w:ins>
      <w:r w:rsidRPr="0060096D">
        <w:rPr>
          <w:rFonts w:ascii="Arial" w:hAnsi="Arial" w:cs="Arial"/>
          <w:sz w:val="24"/>
          <w:szCs w:val="24"/>
          <w:lang w:val="es-CO"/>
        </w:rPr>
        <w:t>de los registros marcarios, objeto de la medida judicial que tomó.</w:t>
      </w:r>
    </w:p>
    <w:p w:rsidR="00232254" w:rsidRPr="0060096D" w:rsidRDefault="00232254" w:rsidP="0060096D">
      <w:pPr>
        <w:pStyle w:val="Prrafodelista"/>
        <w:jc w:val="both"/>
        <w:rPr>
          <w:rFonts w:ascii="Arial" w:hAnsi="Arial" w:cs="Arial"/>
          <w:sz w:val="24"/>
          <w:szCs w:val="24"/>
          <w:lang w:val="es-CO"/>
        </w:rPr>
      </w:pPr>
    </w:p>
    <w:p w:rsidR="00232254" w:rsidRPr="0060096D" w:rsidRDefault="00232254" w:rsidP="00D16A3B">
      <w:pPr>
        <w:pStyle w:val="Prrafodelista"/>
        <w:ind w:left="709"/>
        <w:jc w:val="both"/>
        <w:rPr>
          <w:rFonts w:ascii="Arial" w:hAnsi="Arial" w:cs="Arial"/>
          <w:sz w:val="24"/>
          <w:szCs w:val="24"/>
          <w:lang w:val="es-CO"/>
        </w:rPr>
      </w:pPr>
      <w:r>
        <w:rPr>
          <w:rFonts w:ascii="Arial" w:hAnsi="Arial" w:cs="Arial"/>
          <w:sz w:val="24"/>
          <w:szCs w:val="24"/>
          <w:lang w:val="es-CO"/>
        </w:rPr>
        <w:t xml:space="preserve">Tal y como se mencionó anteriormente, </w:t>
      </w:r>
      <w:ins w:id="646" w:author="JORGE" w:date="2011-02-20T17:18:00Z">
        <w:r w:rsidR="004F6CDF">
          <w:rPr>
            <w:rFonts w:ascii="Arial" w:hAnsi="Arial" w:cs="Arial"/>
            <w:sz w:val="24"/>
            <w:szCs w:val="24"/>
            <w:lang w:val="es-CO"/>
          </w:rPr>
          <w:t xml:space="preserve">La Sociedad </w:t>
        </w:r>
      </w:ins>
      <w:del w:id="647" w:author="JORGE" w:date="2011-02-20T17:18:00Z">
        <w:r w:rsidRPr="0060096D" w:rsidDel="004F6CDF">
          <w:rPr>
            <w:rFonts w:ascii="Arial" w:hAnsi="Arial" w:cs="Arial"/>
            <w:sz w:val="24"/>
            <w:szCs w:val="24"/>
            <w:lang w:val="es-CO"/>
          </w:rPr>
          <w:delText xml:space="preserve">LABORATORIOS SIEGFRIED S.A. </w:delText>
        </w:r>
      </w:del>
      <w:r>
        <w:rPr>
          <w:rFonts w:ascii="Arial" w:hAnsi="Arial" w:cs="Arial"/>
          <w:sz w:val="24"/>
          <w:szCs w:val="24"/>
          <w:lang w:val="es-CO"/>
        </w:rPr>
        <w:t xml:space="preserve">conoció de la existencia de </w:t>
      </w:r>
      <w:r w:rsidRPr="0060096D">
        <w:rPr>
          <w:rFonts w:ascii="Arial" w:hAnsi="Arial" w:cs="Arial"/>
          <w:sz w:val="24"/>
          <w:szCs w:val="24"/>
          <w:lang w:val="es-CO"/>
        </w:rPr>
        <w:t>la medida judicial</w:t>
      </w:r>
      <w:ins w:id="648" w:author="JORGE" w:date="2011-02-20T17:18:00Z">
        <w:r w:rsidR="004F6CDF">
          <w:rPr>
            <w:rFonts w:ascii="Arial" w:hAnsi="Arial" w:cs="Arial"/>
            <w:sz w:val="24"/>
            <w:szCs w:val="24"/>
            <w:lang w:val="es-CO"/>
          </w:rPr>
          <w:t xml:space="preserve"> tomada el 1</w:t>
        </w:r>
      </w:ins>
      <w:ins w:id="649" w:author="JORGE" w:date="2011-02-20T17:20:00Z">
        <w:r w:rsidR="004F6CDF">
          <w:rPr>
            <w:rFonts w:ascii="Arial" w:hAnsi="Arial" w:cs="Arial"/>
            <w:sz w:val="24"/>
            <w:szCs w:val="24"/>
            <w:lang w:val="es-CO"/>
          </w:rPr>
          <w:t>5</w:t>
        </w:r>
      </w:ins>
      <w:ins w:id="650" w:author="JORGE" w:date="2011-02-20T17:18:00Z">
        <w:r w:rsidR="004F6CDF">
          <w:rPr>
            <w:rFonts w:ascii="Arial" w:hAnsi="Arial" w:cs="Arial"/>
            <w:sz w:val="24"/>
            <w:szCs w:val="24"/>
            <w:lang w:val="es-CO"/>
          </w:rPr>
          <w:t xml:space="preserve"> de mayo de 2010 </w:t>
        </w:r>
      </w:ins>
      <w:ins w:id="651" w:author="JORGE" w:date="2011-02-20T17:19:00Z">
        <w:r w:rsidR="004F6CDF">
          <w:rPr>
            <w:rFonts w:ascii="Arial" w:hAnsi="Arial" w:cs="Arial"/>
            <w:sz w:val="24"/>
            <w:szCs w:val="24"/>
            <w:lang w:val="es-CO"/>
          </w:rPr>
          <w:t xml:space="preserve"> por el Juez 29 </w:t>
        </w:r>
      </w:ins>
      <w:del w:id="652" w:author="JORGE" w:date="2011-02-20T17:19:00Z">
        <w:r w:rsidRPr="0060096D" w:rsidDel="004F6CDF">
          <w:rPr>
            <w:rFonts w:ascii="Arial" w:hAnsi="Arial" w:cs="Arial"/>
            <w:sz w:val="24"/>
            <w:szCs w:val="24"/>
            <w:lang w:val="es-CO"/>
          </w:rPr>
          <w:delText xml:space="preserve"> </w:delText>
        </w:r>
      </w:del>
      <w:r w:rsidRPr="0060096D">
        <w:rPr>
          <w:rFonts w:ascii="Arial" w:hAnsi="Arial" w:cs="Arial"/>
          <w:sz w:val="24"/>
          <w:szCs w:val="24"/>
          <w:lang w:val="es-CO"/>
        </w:rPr>
        <w:t xml:space="preserve">en los primeros días del mes de septiembre de 2010 con ocasión de </w:t>
      </w:r>
      <w:del w:id="653" w:author="JORGE" w:date="2011-02-20T17:20:00Z">
        <w:r w:rsidRPr="0060096D" w:rsidDel="004F6CDF">
          <w:rPr>
            <w:rFonts w:ascii="Arial" w:hAnsi="Arial" w:cs="Arial"/>
            <w:sz w:val="24"/>
            <w:szCs w:val="24"/>
            <w:lang w:val="es-CO"/>
          </w:rPr>
          <w:delText xml:space="preserve">las comunicaciones </w:delText>
        </w:r>
      </w:del>
      <w:ins w:id="654" w:author="JORGE" w:date="2011-02-20T17:20:00Z">
        <w:r w:rsidR="004F6CDF">
          <w:rPr>
            <w:rFonts w:ascii="Arial" w:hAnsi="Arial" w:cs="Arial"/>
            <w:sz w:val="24"/>
            <w:szCs w:val="24"/>
            <w:lang w:val="es-CO"/>
          </w:rPr>
          <w:t xml:space="preserve"> los oficios 400 y 401 </w:t>
        </w:r>
      </w:ins>
      <w:r w:rsidRPr="0060096D">
        <w:rPr>
          <w:rFonts w:ascii="Arial" w:hAnsi="Arial" w:cs="Arial"/>
          <w:sz w:val="24"/>
          <w:szCs w:val="24"/>
          <w:lang w:val="es-CO"/>
        </w:rPr>
        <w:t xml:space="preserve">que en fotocopia dejó en </w:t>
      </w:r>
      <w:r>
        <w:rPr>
          <w:rFonts w:ascii="Arial" w:hAnsi="Arial" w:cs="Arial"/>
          <w:sz w:val="24"/>
          <w:szCs w:val="24"/>
          <w:lang w:val="es-CO"/>
        </w:rPr>
        <w:t xml:space="preserve">la </w:t>
      </w:r>
      <w:r w:rsidRPr="0060096D">
        <w:rPr>
          <w:rFonts w:ascii="Arial" w:hAnsi="Arial" w:cs="Arial"/>
          <w:sz w:val="24"/>
          <w:szCs w:val="24"/>
          <w:lang w:val="es-CO"/>
        </w:rPr>
        <w:t>portería de la empresa la señora A</w:t>
      </w:r>
      <w:r w:rsidR="00B46086" w:rsidRPr="0060096D">
        <w:rPr>
          <w:rFonts w:ascii="Arial" w:hAnsi="Arial" w:cs="Arial"/>
          <w:sz w:val="24"/>
          <w:szCs w:val="24"/>
          <w:lang w:val="es-CO"/>
        </w:rPr>
        <w:t xml:space="preserve">mparo </w:t>
      </w:r>
      <w:del w:id="655" w:author="JORGE" w:date="2011-02-20T22:51:00Z">
        <w:r w:rsidR="00B46086" w:rsidRPr="0060096D" w:rsidDel="00B46086">
          <w:rPr>
            <w:rFonts w:ascii="Arial" w:hAnsi="Arial" w:cs="Arial"/>
            <w:sz w:val="24"/>
            <w:szCs w:val="24"/>
            <w:lang w:val="es-CO"/>
          </w:rPr>
          <w:delText>a</w:delText>
        </w:r>
      </w:del>
      <w:ins w:id="656" w:author="JORGE" w:date="2011-02-20T22:51:00Z">
        <w:r w:rsidR="00B46086">
          <w:rPr>
            <w:rFonts w:ascii="Arial" w:hAnsi="Arial" w:cs="Arial"/>
            <w:sz w:val="24"/>
            <w:szCs w:val="24"/>
            <w:lang w:val="es-CO"/>
          </w:rPr>
          <w:t>A</w:t>
        </w:r>
      </w:ins>
      <w:r w:rsidR="00B46086" w:rsidRPr="0060096D">
        <w:rPr>
          <w:rFonts w:ascii="Arial" w:hAnsi="Arial" w:cs="Arial"/>
          <w:sz w:val="24"/>
          <w:szCs w:val="24"/>
          <w:lang w:val="es-CO"/>
        </w:rPr>
        <w:t xml:space="preserve">badia </w:t>
      </w:r>
      <w:del w:id="657" w:author="JORGE" w:date="2011-02-20T22:51:00Z">
        <w:r w:rsidR="00B46086" w:rsidRPr="0060096D" w:rsidDel="00B46086">
          <w:rPr>
            <w:rFonts w:ascii="Arial" w:hAnsi="Arial" w:cs="Arial"/>
            <w:sz w:val="24"/>
            <w:szCs w:val="24"/>
            <w:lang w:val="es-CO"/>
          </w:rPr>
          <w:delText>t</w:delText>
        </w:r>
      </w:del>
      <w:ins w:id="658" w:author="JORGE" w:date="2011-02-20T22:51:00Z">
        <w:r w:rsidR="00B46086">
          <w:rPr>
            <w:rFonts w:ascii="Arial" w:hAnsi="Arial" w:cs="Arial"/>
            <w:sz w:val="24"/>
            <w:szCs w:val="24"/>
            <w:lang w:val="es-CO"/>
          </w:rPr>
          <w:t>T</w:t>
        </w:r>
      </w:ins>
      <w:r w:rsidR="00B46086" w:rsidRPr="0060096D">
        <w:rPr>
          <w:rFonts w:ascii="Arial" w:hAnsi="Arial" w:cs="Arial"/>
          <w:sz w:val="24"/>
          <w:szCs w:val="24"/>
          <w:lang w:val="es-CO"/>
        </w:rPr>
        <w:t>orne</w:t>
      </w:r>
      <w:ins w:id="659" w:author="JORGE" w:date="2011-02-20T17:22:00Z">
        <w:r w:rsidR="00B46086">
          <w:rPr>
            <w:rFonts w:ascii="Arial" w:hAnsi="Arial" w:cs="Arial"/>
            <w:sz w:val="24"/>
            <w:szCs w:val="24"/>
            <w:lang w:val="es-CO"/>
          </w:rPr>
          <w:t xml:space="preserve"> </w:t>
        </w:r>
        <w:r w:rsidR="004F6CDF">
          <w:rPr>
            <w:rFonts w:ascii="Arial" w:hAnsi="Arial" w:cs="Arial"/>
            <w:sz w:val="24"/>
            <w:szCs w:val="24"/>
            <w:lang w:val="es-CO"/>
          </w:rPr>
          <w:t xml:space="preserve">con la comunicación </w:t>
        </w:r>
      </w:ins>
      <w:ins w:id="660" w:author="JORGE" w:date="2011-02-20T22:51:00Z">
        <w:r w:rsidR="00B46086">
          <w:rPr>
            <w:rFonts w:ascii="Arial" w:hAnsi="Arial" w:cs="Arial"/>
            <w:sz w:val="24"/>
            <w:szCs w:val="24"/>
            <w:lang w:val="es-CO"/>
          </w:rPr>
          <w:t xml:space="preserve">sin firma </w:t>
        </w:r>
      </w:ins>
      <w:ins w:id="661" w:author="JORGE" w:date="2011-02-20T17:22:00Z">
        <w:r w:rsidR="004F6CDF">
          <w:rPr>
            <w:rFonts w:ascii="Arial" w:hAnsi="Arial" w:cs="Arial"/>
            <w:sz w:val="24"/>
            <w:szCs w:val="24"/>
            <w:lang w:val="es-CO"/>
          </w:rPr>
          <w:t>del 1 de septiembre de dicho año.</w:t>
        </w:r>
      </w:ins>
      <w:del w:id="662" w:author="JORGE" w:date="2011-02-20T17:22:00Z">
        <w:r w:rsidRPr="0060096D" w:rsidDel="004F6CDF">
          <w:rPr>
            <w:rFonts w:ascii="Arial" w:hAnsi="Arial" w:cs="Arial"/>
            <w:sz w:val="24"/>
            <w:szCs w:val="24"/>
            <w:lang w:val="es-CO"/>
          </w:rPr>
          <w:delText>.</w:delText>
        </w:r>
      </w:del>
    </w:p>
    <w:p w:rsidR="00232254" w:rsidRDefault="00232254" w:rsidP="00D16A3B">
      <w:pPr>
        <w:pStyle w:val="Prrafodelista"/>
        <w:ind w:left="142"/>
        <w:jc w:val="both"/>
        <w:rPr>
          <w:rFonts w:ascii="Arial" w:hAnsi="Arial" w:cs="Arial"/>
          <w:sz w:val="24"/>
          <w:szCs w:val="24"/>
          <w:lang w:val="es-CO"/>
        </w:rPr>
      </w:pPr>
    </w:p>
    <w:p w:rsidR="00232254" w:rsidRPr="0060096D" w:rsidRDefault="00232254" w:rsidP="00D16A3B">
      <w:pPr>
        <w:pStyle w:val="Prrafodelista"/>
        <w:ind w:left="709"/>
        <w:jc w:val="both"/>
        <w:rPr>
          <w:rFonts w:ascii="Arial" w:hAnsi="Arial" w:cs="Arial"/>
          <w:sz w:val="24"/>
          <w:szCs w:val="24"/>
          <w:lang w:val="es-CO"/>
        </w:rPr>
      </w:pPr>
      <w:r>
        <w:rPr>
          <w:rFonts w:ascii="Arial" w:hAnsi="Arial" w:cs="Arial"/>
          <w:sz w:val="24"/>
          <w:szCs w:val="24"/>
          <w:lang w:val="es-CO"/>
        </w:rPr>
        <w:t xml:space="preserve">Dada la ilegalidad de la decisión, </w:t>
      </w:r>
      <w:ins w:id="663" w:author="JORGE" w:date="2011-02-20T17:23:00Z">
        <w:r w:rsidR="004F6CDF">
          <w:rPr>
            <w:rFonts w:ascii="Arial" w:hAnsi="Arial" w:cs="Arial"/>
            <w:sz w:val="24"/>
            <w:szCs w:val="24"/>
            <w:lang w:val="es-CO"/>
          </w:rPr>
          <w:t xml:space="preserve">La Sociedad </w:t>
        </w:r>
      </w:ins>
      <w:del w:id="664" w:author="JORGE" w:date="2011-02-20T17:23:00Z">
        <w:r w:rsidDel="004F6CDF">
          <w:rPr>
            <w:rFonts w:ascii="Arial" w:hAnsi="Arial" w:cs="Arial"/>
            <w:sz w:val="24"/>
            <w:szCs w:val="24"/>
            <w:lang w:val="es-CO"/>
          </w:rPr>
          <w:delText xml:space="preserve">se </w:delText>
        </w:r>
      </w:del>
      <w:r>
        <w:rPr>
          <w:rFonts w:ascii="Arial" w:hAnsi="Arial" w:cs="Arial"/>
          <w:sz w:val="24"/>
          <w:szCs w:val="24"/>
          <w:lang w:val="es-CO"/>
        </w:rPr>
        <w:t>presentó la so</w:t>
      </w:r>
      <w:r w:rsidRPr="0060096D">
        <w:rPr>
          <w:rFonts w:ascii="Arial" w:hAnsi="Arial" w:cs="Arial"/>
          <w:sz w:val="24"/>
          <w:szCs w:val="24"/>
          <w:lang w:val="es-CO"/>
        </w:rPr>
        <w:t>licitud de revocatoria de la medida tomada por el J</w:t>
      </w:r>
      <w:r w:rsidR="004F6CDF" w:rsidRPr="0060096D">
        <w:rPr>
          <w:rFonts w:ascii="Arial" w:hAnsi="Arial" w:cs="Arial"/>
          <w:sz w:val="24"/>
          <w:szCs w:val="24"/>
          <w:lang w:val="es-CO"/>
        </w:rPr>
        <w:t>uez</w:t>
      </w:r>
      <w:r w:rsidRPr="0060096D">
        <w:rPr>
          <w:rFonts w:ascii="Arial" w:hAnsi="Arial" w:cs="Arial"/>
          <w:sz w:val="24"/>
          <w:szCs w:val="24"/>
          <w:lang w:val="es-CO"/>
        </w:rPr>
        <w:t xml:space="preserve"> 29</w:t>
      </w:r>
      <w:del w:id="665" w:author="JORGE" w:date="2011-02-20T17:23:00Z">
        <w:r w:rsidRPr="0060096D" w:rsidDel="004F6CDF">
          <w:rPr>
            <w:rFonts w:ascii="Arial" w:hAnsi="Arial" w:cs="Arial"/>
            <w:sz w:val="24"/>
            <w:szCs w:val="24"/>
            <w:lang w:val="es-CO"/>
          </w:rPr>
          <w:delText xml:space="preserve"> PENAL MUNICIPAL</w:delText>
        </w:r>
        <w:r w:rsidDel="004F6CDF">
          <w:rPr>
            <w:rFonts w:ascii="Arial" w:hAnsi="Arial" w:cs="Arial"/>
            <w:sz w:val="24"/>
            <w:szCs w:val="24"/>
            <w:lang w:val="es-CO"/>
          </w:rPr>
          <w:delText xml:space="preserve"> DE LA URI DE USAQUÉN</w:delText>
        </w:r>
      </w:del>
      <w:r>
        <w:rPr>
          <w:rFonts w:ascii="Arial" w:hAnsi="Arial" w:cs="Arial"/>
          <w:sz w:val="24"/>
          <w:szCs w:val="24"/>
          <w:lang w:val="es-CO"/>
        </w:rPr>
        <w:t xml:space="preserve">, petición que </w:t>
      </w:r>
      <w:r w:rsidRPr="0060096D">
        <w:rPr>
          <w:rFonts w:ascii="Arial" w:hAnsi="Arial" w:cs="Arial"/>
          <w:sz w:val="24"/>
          <w:szCs w:val="24"/>
          <w:lang w:val="es-CO"/>
        </w:rPr>
        <w:t xml:space="preserve">fue negada por la </w:t>
      </w:r>
      <w:del w:id="666" w:author="JORGE" w:date="2011-02-20T22:51:00Z">
        <w:r w:rsidRPr="0060096D" w:rsidDel="00B46086">
          <w:rPr>
            <w:rFonts w:ascii="Arial" w:hAnsi="Arial" w:cs="Arial"/>
            <w:sz w:val="24"/>
            <w:szCs w:val="24"/>
            <w:lang w:val="es-CO"/>
          </w:rPr>
          <w:delText xml:space="preserve">señora </w:delText>
        </w:r>
      </w:del>
      <w:r w:rsidRPr="0060096D">
        <w:rPr>
          <w:rFonts w:ascii="Arial" w:hAnsi="Arial" w:cs="Arial"/>
          <w:sz w:val="24"/>
          <w:szCs w:val="24"/>
          <w:lang w:val="es-CO"/>
        </w:rPr>
        <w:t>J</w:t>
      </w:r>
      <w:r w:rsidR="00C03D6A" w:rsidRPr="0060096D">
        <w:rPr>
          <w:rFonts w:ascii="Arial" w:hAnsi="Arial" w:cs="Arial"/>
          <w:sz w:val="24"/>
          <w:szCs w:val="24"/>
          <w:lang w:val="es-CO"/>
        </w:rPr>
        <w:t>uez 18</w:t>
      </w:r>
      <w:del w:id="667" w:author="JORGE" w:date="2011-02-20T22:51:00Z">
        <w:r w:rsidR="00C03D6A" w:rsidRPr="0060096D" w:rsidDel="00B46086">
          <w:rPr>
            <w:rFonts w:ascii="Arial" w:hAnsi="Arial" w:cs="Arial"/>
            <w:sz w:val="24"/>
            <w:szCs w:val="24"/>
            <w:lang w:val="es-CO"/>
          </w:rPr>
          <w:delText xml:space="preserve"> </w:delText>
        </w:r>
      </w:del>
      <w:del w:id="668" w:author="JORGE" w:date="2011-02-20T17:28:00Z">
        <w:r w:rsidR="00C03D6A" w:rsidRPr="0060096D" w:rsidDel="00C03D6A">
          <w:rPr>
            <w:rFonts w:ascii="Arial" w:hAnsi="Arial" w:cs="Arial"/>
            <w:sz w:val="24"/>
            <w:szCs w:val="24"/>
            <w:lang w:val="es-CO"/>
          </w:rPr>
          <w:delText>p</w:delText>
        </w:r>
      </w:del>
      <w:del w:id="669" w:author="JORGE" w:date="2011-02-20T22:51:00Z">
        <w:r w:rsidR="00C03D6A" w:rsidRPr="0060096D" w:rsidDel="00B46086">
          <w:rPr>
            <w:rFonts w:ascii="Arial" w:hAnsi="Arial" w:cs="Arial"/>
            <w:sz w:val="24"/>
            <w:szCs w:val="24"/>
            <w:lang w:val="es-CO"/>
          </w:rPr>
          <w:delText xml:space="preserve">enal </w:delText>
        </w:r>
      </w:del>
      <w:del w:id="670" w:author="JORGE" w:date="2011-02-20T17:28:00Z">
        <w:r w:rsidR="00C03D6A" w:rsidRPr="0060096D" w:rsidDel="00C03D6A">
          <w:rPr>
            <w:rFonts w:ascii="Arial" w:hAnsi="Arial" w:cs="Arial"/>
            <w:sz w:val="24"/>
            <w:szCs w:val="24"/>
            <w:lang w:val="es-CO"/>
          </w:rPr>
          <w:delText>m</w:delText>
        </w:r>
      </w:del>
      <w:del w:id="671" w:author="JORGE" w:date="2011-02-20T22:51:00Z">
        <w:r w:rsidR="00C03D6A" w:rsidRPr="0060096D" w:rsidDel="00B46086">
          <w:rPr>
            <w:rFonts w:ascii="Arial" w:hAnsi="Arial" w:cs="Arial"/>
            <w:sz w:val="24"/>
            <w:szCs w:val="24"/>
            <w:lang w:val="es-CO"/>
          </w:rPr>
          <w:delText xml:space="preserve">unicipal con </w:delText>
        </w:r>
      </w:del>
      <w:del w:id="672" w:author="JORGE" w:date="2011-02-20T17:29:00Z">
        <w:r w:rsidR="00C03D6A" w:rsidRPr="0060096D" w:rsidDel="00C03D6A">
          <w:rPr>
            <w:rFonts w:ascii="Arial" w:hAnsi="Arial" w:cs="Arial"/>
            <w:sz w:val="24"/>
            <w:szCs w:val="24"/>
            <w:lang w:val="es-CO"/>
          </w:rPr>
          <w:delText>f</w:delText>
        </w:r>
      </w:del>
      <w:del w:id="673" w:author="JORGE" w:date="2011-02-20T22:51:00Z">
        <w:r w:rsidR="00C03D6A" w:rsidRPr="0060096D" w:rsidDel="00B46086">
          <w:rPr>
            <w:rFonts w:ascii="Arial" w:hAnsi="Arial" w:cs="Arial"/>
            <w:sz w:val="24"/>
            <w:szCs w:val="24"/>
            <w:lang w:val="es-CO"/>
          </w:rPr>
          <w:delText xml:space="preserve">unción de </w:delText>
        </w:r>
      </w:del>
      <w:del w:id="674" w:author="JORGE" w:date="2011-02-20T17:29:00Z">
        <w:r w:rsidR="00C03D6A" w:rsidRPr="0060096D" w:rsidDel="00C03D6A">
          <w:rPr>
            <w:rFonts w:ascii="Arial" w:hAnsi="Arial" w:cs="Arial"/>
            <w:sz w:val="24"/>
            <w:szCs w:val="24"/>
            <w:lang w:val="es-CO"/>
          </w:rPr>
          <w:delText>c</w:delText>
        </w:r>
      </w:del>
      <w:del w:id="675" w:author="JORGE" w:date="2011-02-20T22:51:00Z">
        <w:r w:rsidR="00C03D6A" w:rsidRPr="0060096D" w:rsidDel="00B46086">
          <w:rPr>
            <w:rFonts w:ascii="Arial" w:hAnsi="Arial" w:cs="Arial"/>
            <w:sz w:val="24"/>
            <w:szCs w:val="24"/>
            <w:lang w:val="es-CO"/>
          </w:rPr>
          <w:delText xml:space="preserve">ontrol de </w:delText>
        </w:r>
      </w:del>
      <w:del w:id="676" w:author="JORGE" w:date="2011-02-20T17:29:00Z">
        <w:r w:rsidR="00C03D6A" w:rsidRPr="0060096D" w:rsidDel="00C03D6A">
          <w:rPr>
            <w:rFonts w:ascii="Arial" w:hAnsi="Arial" w:cs="Arial"/>
            <w:sz w:val="24"/>
            <w:szCs w:val="24"/>
            <w:lang w:val="es-CO"/>
          </w:rPr>
          <w:delText>g</w:delText>
        </w:r>
      </w:del>
      <w:del w:id="677" w:author="JORGE" w:date="2011-02-20T22:51:00Z">
        <w:r w:rsidR="00C03D6A" w:rsidRPr="0060096D" w:rsidDel="00B46086">
          <w:rPr>
            <w:rFonts w:ascii="Arial" w:hAnsi="Arial" w:cs="Arial"/>
            <w:sz w:val="24"/>
            <w:szCs w:val="24"/>
            <w:lang w:val="es-CO"/>
          </w:rPr>
          <w:delText>arantías</w:delText>
        </w:r>
        <w:r w:rsidR="00C03D6A" w:rsidDel="00B46086">
          <w:rPr>
            <w:rFonts w:ascii="Arial" w:hAnsi="Arial" w:cs="Arial"/>
            <w:sz w:val="24"/>
            <w:szCs w:val="24"/>
            <w:lang w:val="es-CO"/>
          </w:rPr>
          <w:delText xml:space="preserve"> de </w:delText>
        </w:r>
      </w:del>
      <w:del w:id="678" w:author="JORGE" w:date="2011-02-20T17:29:00Z">
        <w:r w:rsidR="00C03D6A" w:rsidDel="00C03D6A">
          <w:rPr>
            <w:rFonts w:ascii="Arial" w:hAnsi="Arial" w:cs="Arial"/>
            <w:sz w:val="24"/>
            <w:szCs w:val="24"/>
            <w:lang w:val="es-CO"/>
          </w:rPr>
          <w:delText>b</w:delText>
        </w:r>
      </w:del>
      <w:del w:id="679" w:author="JORGE" w:date="2011-02-20T22:51:00Z">
        <w:r w:rsidR="00C03D6A" w:rsidDel="00B46086">
          <w:rPr>
            <w:rFonts w:ascii="Arial" w:hAnsi="Arial" w:cs="Arial"/>
            <w:sz w:val="24"/>
            <w:szCs w:val="24"/>
            <w:lang w:val="es-CO"/>
          </w:rPr>
          <w:delText>ogotá</w:delText>
        </w:r>
      </w:del>
      <w:r>
        <w:rPr>
          <w:rFonts w:ascii="Arial" w:hAnsi="Arial" w:cs="Arial"/>
          <w:sz w:val="24"/>
          <w:szCs w:val="24"/>
          <w:lang w:val="es-CO"/>
        </w:rPr>
        <w:t>,</w:t>
      </w:r>
      <w:r w:rsidRPr="0060096D">
        <w:rPr>
          <w:rFonts w:ascii="Arial" w:hAnsi="Arial" w:cs="Arial"/>
          <w:sz w:val="24"/>
          <w:szCs w:val="24"/>
          <w:lang w:val="es-CO"/>
        </w:rPr>
        <w:t xml:space="preserve"> en audiencia </w:t>
      </w:r>
      <w:r>
        <w:rPr>
          <w:rFonts w:ascii="Arial" w:hAnsi="Arial" w:cs="Arial"/>
          <w:sz w:val="24"/>
          <w:szCs w:val="24"/>
          <w:lang w:val="es-CO"/>
        </w:rPr>
        <w:t xml:space="preserve"> d</w:t>
      </w:r>
      <w:r w:rsidRPr="0060096D">
        <w:rPr>
          <w:rFonts w:ascii="Arial" w:hAnsi="Arial" w:cs="Arial"/>
          <w:sz w:val="24"/>
          <w:szCs w:val="24"/>
          <w:lang w:val="es-CO"/>
        </w:rPr>
        <w:t>el 15 de octubre de 2010 bajo el entendido:</w:t>
      </w:r>
    </w:p>
    <w:p w:rsidR="00232254" w:rsidDel="00375568" w:rsidRDefault="00232254" w:rsidP="0060096D">
      <w:pPr>
        <w:pStyle w:val="Prrafodelista"/>
        <w:ind w:left="1080"/>
        <w:jc w:val="both"/>
        <w:rPr>
          <w:del w:id="680" w:author="USER" w:date="2011-02-21T17:45:00Z"/>
          <w:rFonts w:ascii="Arial" w:hAnsi="Arial" w:cs="Arial"/>
          <w:sz w:val="24"/>
          <w:szCs w:val="24"/>
          <w:lang w:val="es-CO"/>
        </w:rPr>
      </w:pPr>
    </w:p>
    <w:p w:rsidR="00232254" w:rsidDel="00375568" w:rsidRDefault="00232254" w:rsidP="0060096D">
      <w:pPr>
        <w:pStyle w:val="Prrafodelista"/>
        <w:ind w:left="1080"/>
        <w:jc w:val="both"/>
        <w:rPr>
          <w:del w:id="681" w:author="USER" w:date="2011-02-21T17:45:00Z"/>
          <w:rFonts w:ascii="Arial" w:hAnsi="Arial" w:cs="Arial"/>
          <w:sz w:val="24"/>
          <w:szCs w:val="24"/>
          <w:lang w:val="es-CO"/>
        </w:rPr>
      </w:pPr>
    </w:p>
    <w:p w:rsidR="00232254" w:rsidDel="00375568" w:rsidRDefault="00232254" w:rsidP="008D5C0C">
      <w:pPr>
        <w:pStyle w:val="Prrafodelista"/>
        <w:ind w:left="0"/>
        <w:jc w:val="right"/>
        <w:rPr>
          <w:del w:id="682" w:author="USER" w:date="2011-02-21T17:45:00Z"/>
          <w:rFonts w:ascii="Arial" w:hAnsi="Arial" w:cs="Arial"/>
          <w:sz w:val="24"/>
          <w:szCs w:val="24"/>
          <w:lang w:val="es-CO"/>
        </w:rPr>
      </w:pPr>
      <w:del w:id="683" w:author="USER" w:date="2011-02-21T17:45:00Z">
        <w:r w:rsidDel="00375568">
          <w:rPr>
            <w:rFonts w:ascii="Arial" w:hAnsi="Arial" w:cs="Arial"/>
            <w:sz w:val="24"/>
            <w:szCs w:val="24"/>
            <w:lang w:val="es-CO"/>
          </w:rPr>
          <w:delText>Hoja 6</w:delText>
        </w:r>
      </w:del>
    </w:p>
    <w:p w:rsidR="00232254" w:rsidRDefault="00232254" w:rsidP="008D5C0C">
      <w:pPr>
        <w:pStyle w:val="Prrafodelista"/>
        <w:ind w:left="0"/>
        <w:jc w:val="right"/>
        <w:rPr>
          <w:rFonts w:ascii="Arial" w:hAnsi="Arial" w:cs="Arial"/>
          <w:sz w:val="24"/>
          <w:szCs w:val="24"/>
          <w:lang w:val="es-CO"/>
        </w:rPr>
      </w:pPr>
    </w:p>
    <w:p w:rsidR="00232254" w:rsidRPr="0060096D" w:rsidRDefault="00232254" w:rsidP="0060096D">
      <w:pPr>
        <w:pStyle w:val="Prrafodelista"/>
        <w:numPr>
          <w:ilvl w:val="0"/>
          <w:numId w:val="23"/>
        </w:numPr>
        <w:jc w:val="both"/>
        <w:rPr>
          <w:rFonts w:ascii="Arial" w:hAnsi="Arial" w:cs="Arial"/>
          <w:sz w:val="24"/>
          <w:szCs w:val="24"/>
          <w:lang w:val="es-CO"/>
        </w:rPr>
      </w:pPr>
      <w:r w:rsidRPr="0060096D">
        <w:rPr>
          <w:rFonts w:ascii="Arial" w:hAnsi="Arial" w:cs="Arial"/>
          <w:sz w:val="24"/>
          <w:szCs w:val="24"/>
          <w:lang w:val="es-CO"/>
        </w:rPr>
        <w:t>Que el J</w:t>
      </w:r>
      <w:r w:rsidR="00C03D6A" w:rsidRPr="0060096D">
        <w:rPr>
          <w:rFonts w:ascii="Arial" w:hAnsi="Arial" w:cs="Arial"/>
          <w:sz w:val="24"/>
          <w:szCs w:val="24"/>
          <w:lang w:val="es-CO"/>
        </w:rPr>
        <w:t xml:space="preserve">uez de </w:t>
      </w:r>
      <w:del w:id="684" w:author="JORGE" w:date="2011-02-20T17:29:00Z">
        <w:r w:rsidR="00C03D6A" w:rsidRPr="0060096D" w:rsidDel="00C03D6A">
          <w:rPr>
            <w:rFonts w:ascii="Arial" w:hAnsi="Arial" w:cs="Arial"/>
            <w:sz w:val="24"/>
            <w:szCs w:val="24"/>
            <w:lang w:val="es-CO"/>
          </w:rPr>
          <w:delText>c</w:delText>
        </w:r>
      </w:del>
      <w:ins w:id="685" w:author="JORGE" w:date="2011-02-20T17:29:00Z">
        <w:r w:rsidR="00C03D6A">
          <w:rPr>
            <w:rFonts w:ascii="Arial" w:hAnsi="Arial" w:cs="Arial"/>
            <w:sz w:val="24"/>
            <w:szCs w:val="24"/>
            <w:lang w:val="es-CO"/>
          </w:rPr>
          <w:t>C</w:t>
        </w:r>
      </w:ins>
      <w:r w:rsidR="00C03D6A" w:rsidRPr="0060096D">
        <w:rPr>
          <w:rFonts w:ascii="Arial" w:hAnsi="Arial" w:cs="Arial"/>
          <w:sz w:val="24"/>
          <w:szCs w:val="24"/>
          <w:lang w:val="es-CO"/>
        </w:rPr>
        <w:t xml:space="preserve">ontrol de </w:t>
      </w:r>
      <w:del w:id="686" w:author="JORGE" w:date="2011-02-20T17:29:00Z">
        <w:r w:rsidR="00C03D6A" w:rsidRPr="0060096D" w:rsidDel="00C03D6A">
          <w:rPr>
            <w:rFonts w:ascii="Arial" w:hAnsi="Arial" w:cs="Arial"/>
            <w:sz w:val="24"/>
            <w:szCs w:val="24"/>
            <w:lang w:val="es-CO"/>
          </w:rPr>
          <w:delText>g</w:delText>
        </w:r>
      </w:del>
      <w:ins w:id="687" w:author="JORGE" w:date="2011-02-20T17:29:00Z">
        <w:r w:rsidR="00C03D6A">
          <w:rPr>
            <w:rFonts w:ascii="Arial" w:hAnsi="Arial" w:cs="Arial"/>
            <w:sz w:val="24"/>
            <w:szCs w:val="24"/>
            <w:lang w:val="es-CO"/>
          </w:rPr>
          <w:t>G</w:t>
        </w:r>
      </w:ins>
      <w:r w:rsidR="00C03D6A" w:rsidRPr="0060096D">
        <w:rPr>
          <w:rFonts w:ascii="Arial" w:hAnsi="Arial" w:cs="Arial"/>
          <w:sz w:val="24"/>
          <w:szCs w:val="24"/>
          <w:lang w:val="es-CO"/>
        </w:rPr>
        <w:t>arantías</w:t>
      </w:r>
      <w:r w:rsidRPr="0060096D">
        <w:rPr>
          <w:rFonts w:ascii="Arial" w:hAnsi="Arial" w:cs="Arial"/>
          <w:sz w:val="24"/>
          <w:szCs w:val="24"/>
          <w:lang w:val="es-CO"/>
        </w:rPr>
        <w:t xml:space="preserve"> no estaba facultado para revocar decisiones de sus homólogos, función que sólo le corresponde al Superior al momento de resolver el recurso de apelación.   </w:t>
      </w:r>
    </w:p>
    <w:p w:rsidR="00232254" w:rsidRPr="0060096D" w:rsidRDefault="00232254" w:rsidP="0060096D">
      <w:pPr>
        <w:pStyle w:val="Prrafodelista"/>
        <w:ind w:left="1080"/>
        <w:jc w:val="both"/>
        <w:rPr>
          <w:rFonts w:ascii="Arial" w:hAnsi="Arial" w:cs="Arial"/>
          <w:sz w:val="24"/>
          <w:szCs w:val="24"/>
          <w:lang w:val="es-CO"/>
        </w:rPr>
      </w:pPr>
    </w:p>
    <w:p w:rsidR="00232254" w:rsidRPr="00B123FE" w:rsidRDefault="00232254" w:rsidP="0060096D">
      <w:pPr>
        <w:pStyle w:val="Prrafodelista"/>
        <w:numPr>
          <w:ilvl w:val="0"/>
          <w:numId w:val="23"/>
        </w:numPr>
        <w:jc w:val="both"/>
        <w:rPr>
          <w:rFonts w:ascii="Arial" w:hAnsi="Arial" w:cs="Arial"/>
          <w:color w:val="FF0000"/>
          <w:sz w:val="24"/>
          <w:szCs w:val="24"/>
          <w:lang w:val="es-CO"/>
        </w:rPr>
      </w:pPr>
      <w:r w:rsidRPr="00B123FE">
        <w:rPr>
          <w:rFonts w:ascii="Arial" w:hAnsi="Arial" w:cs="Arial"/>
          <w:color w:val="FF0000"/>
          <w:sz w:val="24"/>
          <w:szCs w:val="24"/>
          <w:lang w:val="es-CO"/>
        </w:rPr>
        <w:t>Que como la decisión del J</w:t>
      </w:r>
      <w:ins w:id="688" w:author="JORGE" w:date="2011-02-20T17:29:00Z">
        <w:r w:rsidR="00C03D6A">
          <w:rPr>
            <w:rFonts w:ascii="Arial" w:hAnsi="Arial" w:cs="Arial"/>
            <w:color w:val="FF0000"/>
            <w:sz w:val="24"/>
            <w:szCs w:val="24"/>
            <w:lang w:val="es-CO"/>
          </w:rPr>
          <w:t xml:space="preserve">uez </w:t>
        </w:r>
      </w:ins>
      <w:del w:id="689" w:author="JORGE" w:date="2011-02-20T17:29:00Z">
        <w:r w:rsidDel="00C03D6A">
          <w:rPr>
            <w:rFonts w:ascii="Arial" w:hAnsi="Arial" w:cs="Arial"/>
            <w:color w:val="FF0000"/>
            <w:sz w:val="24"/>
            <w:szCs w:val="24"/>
            <w:lang w:val="es-CO"/>
          </w:rPr>
          <w:delText>UEZ</w:delText>
        </w:r>
      </w:del>
      <w:del w:id="690" w:author="USER" w:date="2011-02-21T17:46:00Z">
        <w:r w:rsidDel="00375568">
          <w:rPr>
            <w:rFonts w:ascii="Arial" w:hAnsi="Arial" w:cs="Arial"/>
            <w:color w:val="FF0000"/>
            <w:sz w:val="24"/>
            <w:szCs w:val="24"/>
            <w:lang w:val="es-CO"/>
          </w:rPr>
          <w:delText xml:space="preserve"> </w:delText>
        </w:r>
        <w:r w:rsidRPr="00B123FE" w:rsidDel="00375568">
          <w:rPr>
            <w:rFonts w:ascii="Arial" w:hAnsi="Arial" w:cs="Arial"/>
            <w:color w:val="FF0000"/>
            <w:sz w:val="24"/>
            <w:szCs w:val="24"/>
            <w:lang w:val="es-CO"/>
          </w:rPr>
          <w:delText xml:space="preserve"> </w:delText>
        </w:r>
      </w:del>
      <w:r w:rsidRPr="00B123FE">
        <w:rPr>
          <w:rFonts w:ascii="Arial" w:hAnsi="Arial" w:cs="Arial"/>
          <w:color w:val="FF0000"/>
          <w:sz w:val="24"/>
          <w:szCs w:val="24"/>
          <w:lang w:val="es-CO"/>
        </w:rPr>
        <w:t>29 no fue recurrida</w:t>
      </w:r>
      <w:r>
        <w:rPr>
          <w:rFonts w:ascii="Arial" w:hAnsi="Arial" w:cs="Arial"/>
          <w:color w:val="FF0000"/>
          <w:sz w:val="24"/>
          <w:szCs w:val="24"/>
          <w:lang w:val="es-CO"/>
        </w:rPr>
        <w:t xml:space="preserve"> en su oportunidad</w:t>
      </w:r>
      <w:r w:rsidRPr="00B123FE">
        <w:rPr>
          <w:rFonts w:ascii="Arial" w:hAnsi="Arial" w:cs="Arial"/>
          <w:color w:val="FF0000"/>
          <w:sz w:val="24"/>
          <w:szCs w:val="24"/>
          <w:lang w:val="es-CO"/>
        </w:rPr>
        <w:t xml:space="preserve">, quedó </w:t>
      </w:r>
      <w:r>
        <w:rPr>
          <w:rFonts w:ascii="Arial" w:hAnsi="Arial" w:cs="Arial"/>
          <w:color w:val="FF0000"/>
          <w:sz w:val="24"/>
          <w:szCs w:val="24"/>
          <w:lang w:val="es-CO"/>
        </w:rPr>
        <w:t xml:space="preserve">legalmente </w:t>
      </w:r>
      <w:r w:rsidRPr="00B123FE">
        <w:rPr>
          <w:rFonts w:ascii="Arial" w:hAnsi="Arial" w:cs="Arial"/>
          <w:color w:val="FF0000"/>
          <w:sz w:val="24"/>
          <w:szCs w:val="24"/>
          <w:lang w:val="es-CO"/>
        </w:rPr>
        <w:t>ejecutoriad</w:t>
      </w:r>
      <w:r>
        <w:rPr>
          <w:rFonts w:ascii="Arial" w:hAnsi="Arial" w:cs="Arial"/>
          <w:color w:val="FF0000"/>
          <w:sz w:val="24"/>
          <w:szCs w:val="24"/>
          <w:lang w:val="es-CO"/>
        </w:rPr>
        <w:t xml:space="preserve">a. </w:t>
      </w:r>
    </w:p>
    <w:p w:rsidR="00232254" w:rsidRPr="0060096D" w:rsidRDefault="00232254" w:rsidP="0060096D">
      <w:pPr>
        <w:pStyle w:val="Prrafodelista"/>
        <w:jc w:val="both"/>
        <w:rPr>
          <w:rFonts w:ascii="Arial" w:hAnsi="Arial" w:cs="Arial"/>
          <w:sz w:val="24"/>
          <w:szCs w:val="24"/>
          <w:lang w:val="es-CO"/>
        </w:rPr>
      </w:pPr>
    </w:p>
    <w:p w:rsidR="00232254" w:rsidRPr="0060096D" w:rsidRDefault="00232254" w:rsidP="0060096D">
      <w:pPr>
        <w:pStyle w:val="Prrafodelista"/>
        <w:numPr>
          <w:ilvl w:val="0"/>
          <w:numId w:val="23"/>
        </w:numPr>
        <w:jc w:val="both"/>
        <w:rPr>
          <w:rFonts w:ascii="Arial" w:hAnsi="Arial" w:cs="Arial"/>
          <w:sz w:val="24"/>
          <w:szCs w:val="24"/>
          <w:lang w:val="es-CO"/>
        </w:rPr>
      </w:pPr>
      <w:r w:rsidRPr="0060096D">
        <w:rPr>
          <w:rFonts w:ascii="Arial" w:hAnsi="Arial" w:cs="Arial"/>
          <w:sz w:val="24"/>
          <w:szCs w:val="24"/>
          <w:lang w:val="es-CO"/>
        </w:rPr>
        <w:t>Que no es éste el mecanismo viable para resolver la solicitud del peticionario.</w:t>
      </w:r>
    </w:p>
    <w:p w:rsidR="00232254" w:rsidRPr="0060096D" w:rsidRDefault="00232254" w:rsidP="0060096D">
      <w:pPr>
        <w:pStyle w:val="Prrafodelista"/>
        <w:jc w:val="both"/>
        <w:rPr>
          <w:rFonts w:ascii="Arial" w:hAnsi="Arial" w:cs="Arial"/>
          <w:sz w:val="24"/>
          <w:szCs w:val="24"/>
          <w:lang w:val="es-CO"/>
        </w:rPr>
      </w:pPr>
    </w:p>
    <w:p w:rsidR="00232254" w:rsidRDefault="00232254" w:rsidP="0060096D">
      <w:pPr>
        <w:pStyle w:val="Prrafodelista"/>
        <w:jc w:val="both"/>
        <w:rPr>
          <w:rFonts w:ascii="Arial" w:hAnsi="Arial" w:cs="Arial"/>
          <w:sz w:val="24"/>
          <w:szCs w:val="24"/>
          <w:lang w:val="es-CO"/>
        </w:rPr>
      </w:pPr>
      <w:r>
        <w:rPr>
          <w:rFonts w:ascii="Arial" w:hAnsi="Arial" w:cs="Arial"/>
          <w:sz w:val="24"/>
          <w:szCs w:val="24"/>
          <w:lang w:val="es-CO"/>
        </w:rPr>
        <w:t>Al respecto, mi representada hace los siguientes interrogantes:</w:t>
      </w:r>
    </w:p>
    <w:p w:rsidR="00232254" w:rsidRDefault="00232254" w:rsidP="0060096D">
      <w:pPr>
        <w:pStyle w:val="Prrafodelista"/>
        <w:jc w:val="both"/>
        <w:rPr>
          <w:rFonts w:ascii="Arial" w:hAnsi="Arial" w:cs="Arial"/>
          <w:sz w:val="24"/>
          <w:szCs w:val="24"/>
          <w:lang w:val="es-CO"/>
        </w:rPr>
      </w:pPr>
    </w:p>
    <w:p w:rsidR="00232254" w:rsidRPr="00D5365E" w:rsidRDefault="00FC6CAF" w:rsidP="0060096D">
      <w:pPr>
        <w:pStyle w:val="Prrafodelista"/>
        <w:jc w:val="both"/>
        <w:rPr>
          <w:rFonts w:ascii="Arial" w:hAnsi="Arial" w:cs="Arial"/>
          <w:sz w:val="24"/>
          <w:szCs w:val="24"/>
          <w:lang w:val="es-CO"/>
          <w:rPrChange w:id="691" w:author="JORGE" w:date="2011-02-20T22:52:00Z">
            <w:rPr>
              <w:rFonts w:ascii="Arial" w:hAnsi="Arial" w:cs="Arial"/>
              <w:i/>
              <w:sz w:val="24"/>
              <w:szCs w:val="24"/>
              <w:lang w:val="es-CO"/>
            </w:rPr>
          </w:rPrChange>
        </w:rPr>
      </w:pPr>
      <w:r w:rsidRPr="00FC6CAF">
        <w:rPr>
          <w:rFonts w:ascii="Arial" w:hAnsi="Arial" w:cs="Arial"/>
          <w:sz w:val="24"/>
          <w:szCs w:val="24"/>
          <w:lang w:val="es-CO"/>
          <w:rPrChange w:id="692" w:author="JORGE" w:date="2011-02-20T22:52:00Z">
            <w:rPr>
              <w:rFonts w:ascii="Arial" w:hAnsi="Arial" w:cs="Arial"/>
              <w:i/>
              <w:color w:val="0000FF" w:themeColor="hyperlink"/>
              <w:sz w:val="24"/>
              <w:szCs w:val="24"/>
              <w:u w:val="single"/>
              <w:lang w:val="es-CO"/>
            </w:rPr>
          </w:rPrChange>
        </w:rPr>
        <w:t>¿Cómo podría la sociedad que represento impugnar la decisión del J</w:t>
      </w:r>
      <w:ins w:id="693" w:author="JORGE" w:date="2011-02-20T17:30:00Z">
        <w:r w:rsidRPr="00FC6CAF">
          <w:rPr>
            <w:rFonts w:ascii="Arial" w:hAnsi="Arial" w:cs="Arial"/>
            <w:sz w:val="24"/>
            <w:szCs w:val="24"/>
            <w:lang w:val="es-CO"/>
            <w:rPrChange w:id="694" w:author="JORGE" w:date="2011-02-20T22:52:00Z">
              <w:rPr>
                <w:rFonts w:ascii="Arial" w:hAnsi="Arial" w:cs="Arial"/>
                <w:i/>
                <w:color w:val="0000FF" w:themeColor="hyperlink"/>
                <w:sz w:val="24"/>
                <w:szCs w:val="24"/>
                <w:u w:val="single"/>
                <w:lang w:val="es-CO"/>
              </w:rPr>
            </w:rPrChange>
          </w:rPr>
          <w:t xml:space="preserve">uez </w:t>
        </w:r>
      </w:ins>
      <w:del w:id="695" w:author="JORGE" w:date="2011-02-20T17:30:00Z">
        <w:r w:rsidRPr="00FC6CAF">
          <w:rPr>
            <w:rFonts w:ascii="Arial" w:hAnsi="Arial" w:cs="Arial"/>
            <w:sz w:val="24"/>
            <w:szCs w:val="24"/>
            <w:lang w:val="es-CO"/>
            <w:rPrChange w:id="696" w:author="JORGE" w:date="2011-02-20T22:52:00Z">
              <w:rPr>
                <w:rFonts w:ascii="Arial" w:hAnsi="Arial" w:cs="Arial"/>
                <w:i/>
                <w:color w:val="0000FF" w:themeColor="hyperlink"/>
                <w:sz w:val="24"/>
                <w:szCs w:val="24"/>
                <w:u w:val="single"/>
                <w:lang w:val="es-CO"/>
              </w:rPr>
            </w:rPrChange>
          </w:rPr>
          <w:delText>UEZ</w:delText>
        </w:r>
      </w:del>
      <w:r w:rsidRPr="00FC6CAF">
        <w:rPr>
          <w:rFonts w:ascii="Arial" w:hAnsi="Arial" w:cs="Arial"/>
          <w:sz w:val="24"/>
          <w:szCs w:val="24"/>
          <w:lang w:val="es-CO"/>
          <w:rPrChange w:id="697" w:author="JORGE" w:date="2011-02-20T22:52:00Z">
            <w:rPr>
              <w:rFonts w:ascii="Arial" w:hAnsi="Arial" w:cs="Arial"/>
              <w:i/>
              <w:color w:val="0000FF" w:themeColor="hyperlink"/>
              <w:sz w:val="24"/>
              <w:szCs w:val="24"/>
              <w:u w:val="single"/>
              <w:lang w:val="es-CO"/>
            </w:rPr>
          </w:rPrChange>
        </w:rPr>
        <w:t xml:space="preserve"> 29 </w:t>
      </w:r>
      <w:del w:id="698" w:author="JORGE" w:date="2011-02-20T17:24:00Z">
        <w:r w:rsidRPr="00FC6CAF">
          <w:rPr>
            <w:rFonts w:ascii="Arial" w:hAnsi="Arial" w:cs="Arial"/>
            <w:sz w:val="24"/>
            <w:szCs w:val="24"/>
            <w:lang w:val="es-CO"/>
            <w:rPrChange w:id="699" w:author="JORGE" w:date="2011-02-20T22:52:00Z">
              <w:rPr>
                <w:rFonts w:ascii="Arial" w:hAnsi="Arial" w:cs="Arial"/>
                <w:i/>
                <w:color w:val="0000FF" w:themeColor="hyperlink"/>
                <w:sz w:val="24"/>
                <w:szCs w:val="24"/>
                <w:u w:val="single"/>
                <w:lang w:val="es-CO"/>
              </w:rPr>
            </w:rPrChange>
          </w:rPr>
          <w:delText xml:space="preserve">PENAL MUNICIPAL </w:delText>
        </w:r>
      </w:del>
      <w:r w:rsidRPr="00FC6CAF">
        <w:rPr>
          <w:rFonts w:ascii="Arial" w:hAnsi="Arial" w:cs="Arial"/>
          <w:sz w:val="24"/>
          <w:szCs w:val="24"/>
          <w:lang w:val="es-CO"/>
          <w:rPrChange w:id="700" w:author="JORGE" w:date="2011-02-20T22:52:00Z">
            <w:rPr>
              <w:rFonts w:ascii="Arial" w:hAnsi="Arial" w:cs="Arial"/>
              <w:i/>
              <w:color w:val="0000FF" w:themeColor="hyperlink"/>
              <w:sz w:val="24"/>
              <w:szCs w:val="24"/>
              <w:u w:val="single"/>
              <w:lang w:val="es-CO"/>
            </w:rPr>
          </w:rPrChange>
        </w:rPr>
        <w:t xml:space="preserve">si no fue citada ni participó en  la audiencia que </w:t>
      </w:r>
      <w:ins w:id="701" w:author="JORGE" w:date="2011-02-20T17:24:00Z">
        <w:r w:rsidRPr="00FC6CAF">
          <w:rPr>
            <w:rFonts w:ascii="Arial" w:hAnsi="Arial" w:cs="Arial"/>
            <w:sz w:val="24"/>
            <w:szCs w:val="24"/>
            <w:lang w:val="es-CO"/>
            <w:rPrChange w:id="702" w:author="JORGE" w:date="2011-02-20T22:52:00Z">
              <w:rPr>
                <w:rFonts w:ascii="Arial" w:hAnsi="Arial" w:cs="Arial"/>
                <w:i/>
                <w:color w:val="0000FF" w:themeColor="hyperlink"/>
                <w:sz w:val="24"/>
                <w:szCs w:val="24"/>
                <w:u w:val="single"/>
                <w:lang w:val="es-CO"/>
              </w:rPr>
            </w:rPrChange>
          </w:rPr>
          <w:t xml:space="preserve">éste funcionario </w:t>
        </w:r>
      </w:ins>
      <w:r w:rsidRPr="00FC6CAF">
        <w:rPr>
          <w:rFonts w:ascii="Arial" w:hAnsi="Arial" w:cs="Arial"/>
          <w:sz w:val="24"/>
          <w:szCs w:val="24"/>
          <w:lang w:val="es-CO"/>
          <w:rPrChange w:id="703" w:author="JORGE" w:date="2011-02-20T22:52:00Z">
            <w:rPr>
              <w:rFonts w:ascii="Arial" w:hAnsi="Arial" w:cs="Arial"/>
              <w:i/>
              <w:color w:val="0000FF" w:themeColor="hyperlink"/>
              <w:sz w:val="24"/>
              <w:szCs w:val="24"/>
              <w:u w:val="single"/>
              <w:lang w:val="es-CO"/>
            </w:rPr>
          </w:rPrChange>
        </w:rPr>
        <w:t>realizó?</w:t>
      </w:r>
    </w:p>
    <w:p w:rsidR="00232254" w:rsidRDefault="00232254" w:rsidP="0060096D">
      <w:pPr>
        <w:pStyle w:val="Prrafodelista"/>
        <w:jc w:val="both"/>
        <w:rPr>
          <w:ins w:id="704" w:author="USER" w:date="2011-02-21T17:46:00Z"/>
          <w:rFonts w:ascii="Arial" w:hAnsi="Arial" w:cs="Arial"/>
          <w:sz w:val="24"/>
          <w:szCs w:val="24"/>
          <w:lang w:val="es-CO"/>
        </w:rPr>
      </w:pPr>
    </w:p>
    <w:p w:rsidR="00375568" w:rsidRDefault="00375568" w:rsidP="0060096D">
      <w:pPr>
        <w:pStyle w:val="Prrafodelista"/>
        <w:jc w:val="both"/>
        <w:rPr>
          <w:ins w:id="705" w:author="USER" w:date="2011-02-21T17:46:00Z"/>
          <w:rFonts w:ascii="Arial" w:hAnsi="Arial" w:cs="Arial"/>
          <w:sz w:val="24"/>
          <w:szCs w:val="24"/>
          <w:lang w:val="es-CO"/>
        </w:rPr>
      </w:pPr>
    </w:p>
    <w:p w:rsidR="00375568" w:rsidRDefault="00375568" w:rsidP="0060096D">
      <w:pPr>
        <w:pStyle w:val="Prrafodelista"/>
        <w:jc w:val="both"/>
        <w:rPr>
          <w:ins w:id="706" w:author="USER" w:date="2011-02-21T17:46:00Z"/>
          <w:rFonts w:ascii="Arial" w:hAnsi="Arial" w:cs="Arial"/>
          <w:sz w:val="24"/>
          <w:szCs w:val="24"/>
          <w:lang w:val="es-CO"/>
        </w:rPr>
      </w:pPr>
    </w:p>
    <w:p w:rsidR="00375568" w:rsidRDefault="00375568" w:rsidP="0060096D">
      <w:pPr>
        <w:pStyle w:val="Prrafodelista"/>
        <w:jc w:val="both"/>
        <w:rPr>
          <w:ins w:id="707" w:author="USER" w:date="2011-02-21T17:46:00Z"/>
          <w:rFonts w:ascii="Arial" w:hAnsi="Arial" w:cs="Arial"/>
          <w:sz w:val="24"/>
          <w:szCs w:val="24"/>
          <w:lang w:val="es-CO"/>
        </w:rPr>
      </w:pPr>
    </w:p>
    <w:p w:rsidR="00375568" w:rsidRDefault="00375568" w:rsidP="0060096D">
      <w:pPr>
        <w:pStyle w:val="Prrafodelista"/>
        <w:jc w:val="both"/>
        <w:rPr>
          <w:rFonts w:ascii="Arial" w:hAnsi="Arial" w:cs="Arial"/>
          <w:sz w:val="24"/>
          <w:szCs w:val="24"/>
          <w:lang w:val="es-CO"/>
        </w:rPr>
      </w:pPr>
    </w:p>
    <w:p w:rsidR="00232254" w:rsidRPr="0060096D" w:rsidRDefault="00232254" w:rsidP="0060096D">
      <w:pPr>
        <w:pStyle w:val="Prrafodelista"/>
        <w:jc w:val="both"/>
        <w:rPr>
          <w:rFonts w:ascii="Arial" w:hAnsi="Arial" w:cs="Arial"/>
          <w:sz w:val="24"/>
          <w:szCs w:val="24"/>
          <w:lang w:val="es-CO"/>
        </w:rPr>
      </w:pPr>
      <w:r>
        <w:rPr>
          <w:rFonts w:ascii="Arial" w:hAnsi="Arial" w:cs="Arial"/>
          <w:sz w:val="24"/>
          <w:szCs w:val="24"/>
          <w:lang w:val="es-CO"/>
        </w:rPr>
        <w:t>Como lo anterior resulta totalmente ilógico, se presentó el respectivo recurso de apelación contra la desatinada decisión</w:t>
      </w:r>
      <w:r w:rsidRPr="0060096D">
        <w:rPr>
          <w:rFonts w:ascii="Arial" w:hAnsi="Arial" w:cs="Arial"/>
          <w:sz w:val="24"/>
          <w:szCs w:val="24"/>
          <w:lang w:val="es-CO"/>
        </w:rPr>
        <w:t>.</w:t>
      </w:r>
    </w:p>
    <w:p w:rsidR="00232254" w:rsidRPr="00B73FBF" w:rsidRDefault="00232254" w:rsidP="00B73FBF">
      <w:pPr>
        <w:pStyle w:val="Prrafodelista"/>
        <w:jc w:val="both"/>
        <w:rPr>
          <w:lang w:val="es-CO"/>
        </w:rPr>
      </w:pPr>
    </w:p>
    <w:p w:rsidR="00000000" w:rsidRDefault="00232254">
      <w:pPr>
        <w:pStyle w:val="Prrafodelista"/>
        <w:ind w:left="284" w:hanging="284"/>
        <w:jc w:val="both"/>
        <w:rPr>
          <w:rFonts w:ascii="Arial" w:hAnsi="Arial" w:cs="Arial"/>
          <w:color w:val="00B050"/>
          <w:sz w:val="24"/>
          <w:szCs w:val="24"/>
          <w:lang w:val="es-CO"/>
        </w:rPr>
        <w:pPrChange w:id="708" w:author="USER" w:date="2011-02-21T17:48:00Z">
          <w:pPr>
            <w:pStyle w:val="Prrafodelista"/>
            <w:ind w:left="426" w:hanging="426"/>
            <w:jc w:val="both"/>
          </w:pPr>
        </w:pPrChange>
      </w:pPr>
      <w:r>
        <w:rPr>
          <w:rFonts w:ascii="Arial" w:hAnsi="Arial" w:cs="Arial"/>
          <w:sz w:val="24"/>
          <w:szCs w:val="24"/>
          <w:lang w:val="es-CO"/>
        </w:rPr>
        <w:t xml:space="preserve">7. </w:t>
      </w:r>
      <w:r w:rsidRPr="002C6372">
        <w:rPr>
          <w:rFonts w:ascii="Arial" w:hAnsi="Arial" w:cs="Arial"/>
          <w:sz w:val="24"/>
          <w:szCs w:val="24"/>
          <w:lang w:val="es-CO"/>
        </w:rPr>
        <w:t xml:space="preserve">No obstante lo anterior, </w:t>
      </w:r>
      <w:ins w:id="709" w:author="JORGE" w:date="2011-02-20T22:53:00Z">
        <w:r w:rsidR="00D5365E">
          <w:rPr>
            <w:rFonts w:ascii="Arial" w:hAnsi="Arial" w:cs="Arial"/>
            <w:sz w:val="24"/>
            <w:szCs w:val="24"/>
            <w:lang w:val="es-CO"/>
          </w:rPr>
          <w:t xml:space="preserve">La </w:t>
        </w:r>
      </w:ins>
      <w:del w:id="710" w:author="JORGE" w:date="2011-02-20T22:53:00Z">
        <w:r w:rsidRPr="008D5C0C" w:rsidDel="00D5365E">
          <w:rPr>
            <w:rFonts w:ascii="Arial" w:hAnsi="Arial" w:cs="Arial"/>
            <w:sz w:val="24"/>
            <w:szCs w:val="24"/>
            <w:lang w:val="es-CO"/>
          </w:rPr>
          <w:delText>E</w:delText>
        </w:r>
        <w:r w:rsidR="00C03D6A" w:rsidRPr="008D5C0C" w:rsidDel="00D5365E">
          <w:rPr>
            <w:rFonts w:ascii="Arial" w:hAnsi="Arial" w:cs="Arial"/>
            <w:sz w:val="24"/>
            <w:szCs w:val="24"/>
            <w:lang w:val="es-CO"/>
          </w:rPr>
          <w:delText>l</w:delText>
        </w:r>
      </w:del>
      <w:r w:rsidR="00C03D6A" w:rsidRPr="008D5C0C">
        <w:rPr>
          <w:rFonts w:ascii="Arial" w:hAnsi="Arial" w:cs="Arial"/>
          <w:sz w:val="24"/>
          <w:szCs w:val="24"/>
          <w:lang w:val="es-CO"/>
        </w:rPr>
        <w:t xml:space="preserve"> </w:t>
      </w:r>
      <w:del w:id="711" w:author="JORGE" w:date="2011-02-20T17:27:00Z">
        <w:r w:rsidR="00C03D6A" w:rsidRPr="002C6372" w:rsidDel="00C03D6A">
          <w:rPr>
            <w:rFonts w:ascii="Arial" w:hAnsi="Arial" w:cs="Arial"/>
            <w:sz w:val="24"/>
            <w:szCs w:val="24"/>
            <w:lang w:val="es-CO"/>
          </w:rPr>
          <w:delText>j</w:delText>
        </w:r>
      </w:del>
      <w:del w:id="712" w:author="JORGE" w:date="2011-02-20T22:53:00Z">
        <w:r w:rsidR="00C03D6A" w:rsidRPr="002C6372" w:rsidDel="00D5365E">
          <w:rPr>
            <w:rFonts w:ascii="Arial" w:hAnsi="Arial" w:cs="Arial"/>
            <w:sz w:val="24"/>
            <w:szCs w:val="24"/>
            <w:lang w:val="es-CO"/>
          </w:rPr>
          <w:delText>uzgado</w:delText>
        </w:r>
      </w:del>
      <w:r w:rsidR="00C03D6A" w:rsidRPr="002C6372">
        <w:rPr>
          <w:rFonts w:ascii="Arial" w:hAnsi="Arial" w:cs="Arial"/>
          <w:sz w:val="24"/>
          <w:szCs w:val="24"/>
          <w:lang w:val="es-CO"/>
        </w:rPr>
        <w:t xml:space="preserve"> </w:t>
      </w:r>
      <w:ins w:id="713" w:author="JORGE" w:date="2011-02-20T22:53:00Z">
        <w:r w:rsidR="00D5365E">
          <w:rPr>
            <w:rFonts w:ascii="Arial" w:hAnsi="Arial" w:cs="Arial"/>
            <w:sz w:val="24"/>
            <w:szCs w:val="24"/>
            <w:lang w:val="es-CO"/>
          </w:rPr>
          <w:t xml:space="preserve">Juez </w:t>
        </w:r>
      </w:ins>
      <w:r w:rsidR="00C03D6A" w:rsidRPr="002C6372">
        <w:rPr>
          <w:rFonts w:ascii="Arial" w:hAnsi="Arial" w:cs="Arial"/>
          <w:sz w:val="24"/>
          <w:szCs w:val="24"/>
          <w:lang w:val="es-CO"/>
        </w:rPr>
        <w:t>2</w:t>
      </w:r>
      <w:ins w:id="714" w:author="JORGE" w:date="2011-02-20T22:53:00Z">
        <w:r w:rsidR="00D5365E">
          <w:rPr>
            <w:rFonts w:ascii="Arial" w:hAnsi="Arial" w:cs="Arial"/>
            <w:sz w:val="24"/>
            <w:szCs w:val="24"/>
            <w:lang w:val="es-CO"/>
          </w:rPr>
          <w:t>ª.</w:t>
        </w:r>
      </w:ins>
      <w:ins w:id="715" w:author="JORGE" w:date="2011-02-20T22:54:00Z">
        <w:r w:rsidR="00D5365E">
          <w:rPr>
            <w:rFonts w:ascii="Arial" w:hAnsi="Arial" w:cs="Arial"/>
            <w:sz w:val="24"/>
            <w:szCs w:val="24"/>
            <w:lang w:val="es-CO"/>
          </w:rPr>
          <w:t xml:space="preserve"> </w:t>
        </w:r>
      </w:ins>
      <w:del w:id="716" w:author="JORGE" w:date="2011-02-20T22:53:00Z">
        <w:r w:rsidR="00C03D6A" w:rsidRPr="002C6372" w:rsidDel="00D5365E">
          <w:rPr>
            <w:rFonts w:ascii="Arial" w:hAnsi="Arial" w:cs="Arial"/>
            <w:sz w:val="24"/>
            <w:szCs w:val="24"/>
            <w:lang w:val="es-CO"/>
          </w:rPr>
          <w:delText xml:space="preserve">º </w:delText>
        </w:r>
      </w:del>
      <w:del w:id="717" w:author="JORGE" w:date="2011-02-20T17:28:00Z">
        <w:r w:rsidR="00C03D6A" w:rsidRPr="002C6372" w:rsidDel="00C03D6A">
          <w:rPr>
            <w:rFonts w:ascii="Arial" w:hAnsi="Arial" w:cs="Arial"/>
            <w:sz w:val="24"/>
            <w:szCs w:val="24"/>
            <w:lang w:val="es-CO"/>
          </w:rPr>
          <w:delText>p</w:delText>
        </w:r>
      </w:del>
      <w:ins w:id="718" w:author="JORGE" w:date="2011-02-20T17:28:00Z">
        <w:r w:rsidR="00C03D6A">
          <w:rPr>
            <w:rFonts w:ascii="Arial" w:hAnsi="Arial" w:cs="Arial"/>
            <w:sz w:val="24"/>
            <w:szCs w:val="24"/>
            <w:lang w:val="es-CO"/>
          </w:rPr>
          <w:t>P</w:t>
        </w:r>
      </w:ins>
      <w:r w:rsidR="00C03D6A" w:rsidRPr="002C6372">
        <w:rPr>
          <w:rFonts w:ascii="Arial" w:hAnsi="Arial" w:cs="Arial"/>
          <w:sz w:val="24"/>
          <w:szCs w:val="24"/>
          <w:lang w:val="es-CO"/>
        </w:rPr>
        <w:t xml:space="preserve">enal del </w:t>
      </w:r>
      <w:del w:id="719" w:author="JORGE" w:date="2011-02-20T17:28:00Z">
        <w:r w:rsidR="00C03D6A" w:rsidRPr="002C6372" w:rsidDel="00C03D6A">
          <w:rPr>
            <w:rFonts w:ascii="Arial" w:hAnsi="Arial" w:cs="Arial"/>
            <w:sz w:val="24"/>
            <w:szCs w:val="24"/>
            <w:lang w:val="es-CO"/>
          </w:rPr>
          <w:delText>c</w:delText>
        </w:r>
      </w:del>
      <w:ins w:id="720" w:author="JORGE" w:date="2011-02-20T17:28:00Z">
        <w:r w:rsidR="00C03D6A">
          <w:rPr>
            <w:rFonts w:ascii="Arial" w:hAnsi="Arial" w:cs="Arial"/>
            <w:sz w:val="24"/>
            <w:szCs w:val="24"/>
            <w:lang w:val="es-CO"/>
          </w:rPr>
          <w:t>C</w:t>
        </w:r>
      </w:ins>
      <w:r w:rsidR="00C03D6A" w:rsidRPr="002C6372">
        <w:rPr>
          <w:rFonts w:ascii="Arial" w:hAnsi="Arial" w:cs="Arial"/>
          <w:sz w:val="24"/>
          <w:szCs w:val="24"/>
          <w:lang w:val="es-CO"/>
        </w:rPr>
        <w:t xml:space="preserve">ircuito de </w:t>
      </w:r>
      <w:del w:id="721" w:author="JORGE" w:date="2011-02-20T17:28:00Z">
        <w:r w:rsidR="00C03D6A" w:rsidRPr="002C6372" w:rsidDel="00C03D6A">
          <w:rPr>
            <w:rFonts w:ascii="Arial" w:hAnsi="Arial" w:cs="Arial"/>
            <w:sz w:val="24"/>
            <w:szCs w:val="24"/>
            <w:lang w:val="es-CO"/>
          </w:rPr>
          <w:delText>c</w:delText>
        </w:r>
      </w:del>
      <w:ins w:id="722" w:author="JORGE" w:date="2011-02-20T17:28:00Z">
        <w:r w:rsidR="00C03D6A">
          <w:rPr>
            <w:rFonts w:ascii="Arial" w:hAnsi="Arial" w:cs="Arial"/>
            <w:sz w:val="24"/>
            <w:szCs w:val="24"/>
            <w:lang w:val="es-CO"/>
          </w:rPr>
          <w:t>C</w:t>
        </w:r>
      </w:ins>
      <w:r w:rsidR="00C03D6A" w:rsidRPr="002C6372">
        <w:rPr>
          <w:rFonts w:ascii="Arial" w:hAnsi="Arial" w:cs="Arial"/>
          <w:sz w:val="24"/>
          <w:szCs w:val="24"/>
          <w:lang w:val="es-CO"/>
        </w:rPr>
        <w:t>onocimiento</w:t>
      </w:r>
      <w:r w:rsidR="00C03D6A" w:rsidRPr="008D5C0C">
        <w:rPr>
          <w:rFonts w:ascii="Arial" w:hAnsi="Arial" w:cs="Arial"/>
          <w:sz w:val="24"/>
          <w:szCs w:val="24"/>
          <w:lang w:val="es-CO"/>
        </w:rPr>
        <w:t xml:space="preserve"> de </w:t>
      </w:r>
      <w:del w:id="723" w:author="JORGE" w:date="2011-02-20T17:28:00Z">
        <w:r w:rsidR="00C03D6A" w:rsidRPr="008D5C0C" w:rsidDel="00C03D6A">
          <w:rPr>
            <w:rFonts w:ascii="Arial" w:hAnsi="Arial" w:cs="Arial"/>
            <w:sz w:val="24"/>
            <w:szCs w:val="24"/>
            <w:lang w:val="es-CO"/>
          </w:rPr>
          <w:delText>b</w:delText>
        </w:r>
      </w:del>
      <w:ins w:id="724" w:author="JORGE" w:date="2011-02-20T17:28:00Z">
        <w:r w:rsidR="00C03D6A">
          <w:rPr>
            <w:rFonts w:ascii="Arial" w:hAnsi="Arial" w:cs="Arial"/>
            <w:sz w:val="24"/>
            <w:szCs w:val="24"/>
            <w:lang w:val="es-CO"/>
          </w:rPr>
          <w:t>B</w:t>
        </w:r>
      </w:ins>
      <w:r w:rsidR="00C03D6A" w:rsidRPr="008D5C0C">
        <w:rPr>
          <w:rFonts w:ascii="Arial" w:hAnsi="Arial" w:cs="Arial"/>
          <w:sz w:val="24"/>
          <w:szCs w:val="24"/>
          <w:lang w:val="es-CO"/>
        </w:rPr>
        <w:t>ogotá</w:t>
      </w:r>
      <w:ins w:id="725" w:author="JORGE" w:date="2011-02-20T22:52:00Z">
        <w:r w:rsidR="00D5365E">
          <w:rPr>
            <w:rFonts w:ascii="Arial" w:hAnsi="Arial" w:cs="Arial"/>
            <w:sz w:val="24"/>
            <w:szCs w:val="24"/>
            <w:lang w:val="es-CO"/>
          </w:rPr>
          <w:t xml:space="preserve"> </w:t>
        </w:r>
      </w:ins>
      <w:ins w:id="726" w:author="JORGE" w:date="2011-02-20T22:53:00Z">
        <w:r w:rsidR="00D5365E">
          <w:rPr>
            <w:rFonts w:ascii="Arial" w:hAnsi="Arial" w:cs="Arial"/>
            <w:sz w:val="24"/>
            <w:szCs w:val="24"/>
            <w:lang w:val="es-CO"/>
          </w:rPr>
          <w:t xml:space="preserve">(en adelante </w:t>
        </w:r>
      </w:ins>
      <w:ins w:id="727" w:author="JORGE" w:date="2011-02-20T22:54:00Z">
        <w:r w:rsidR="00D5365E">
          <w:rPr>
            <w:rFonts w:ascii="Arial" w:hAnsi="Arial" w:cs="Arial"/>
            <w:sz w:val="24"/>
            <w:szCs w:val="24"/>
            <w:lang w:val="es-CO"/>
          </w:rPr>
          <w:t xml:space="preserve">La </w:t>
        </w:r>
      </w:ins>
      <w:ins w:id="728" w:author="JORGE" w:date="2011-02-20T22:53:00Z">
        <w:r w:rsidR="00D5365E">
          <w:rPr>
            <w:rFonts w:ascii="Arial" w:hAnsi="Arial" w:cs="Arial"/>
            <w:sz w:val="24"/>
            <w:szCs w:val="24"/>
            <w:lang w:val="es-CO"/>
          </w:rPr>
          <w:t>Ju</w:t>
        </w:r>
      </w:ins>
      <w:ins w:id="729" w:author="JORGE" w:date="2011-02-20T22:54:00Z">
        <w:r w:rsidR="00D5365E">
          <w:rPr>
            <w:rFonts w:ascii="Arial" w:hAnsi="Arial" w:cs="Arial"/>
            <w:sz w:val="24"/>
            <w:szCs w:val="24"/>
            <w:lang w:val="es-CO"/>
          </w:rPr>
          <w:t>e</w:t>
        </w:r>
      </w:ins>
      <w:ins w:id="730" w:author="JORGE" w:date="2011-02-20T22:53:00Z">
        <w:r w:rsidR="00D5365E">
          <w:rPr>
            <w:rFonts w:ascii="Arial" w:hAnsi="Arial" w:cs="Arial"/>
            <w:sz w:val="24"/>
            <w:szCs w:val="24"/>
            <w:lang w:val="es-CO"/>
          </w:rPr>
          <w:t>z 2</w:t>
        </w:r>
      </w:ins>
      <w:ins w:id="731" w:author="JORGE" w:date="2011-02-20T22:54:00Z">
        <w:r w:rsidR="00D5365E">
          <w:rPr>
            <w:rFonts w:ascii="Arial" w:hAnsi="Arial" w:cs="Arial"/>
            <w:sz w:val="24"/>
            <w:szCs w:val="24"/>
            <w:lang w:val="es-CO"/>
          </w:rPr>
          <w:t>a</w:t>
        </w:r>
      </w:ins>
      <w:ins w:id="732" w:author="JORGE" w:date="2011-02-20T22:53:00Z">
        <w:r w:rsidR="00D5365E">
          <w:rPr>
            <w:rFonts w:ascii="Arial" w:hAnsi="Arial" w:cs="Arial"/>
            <w:sz w:val="24"/>
            <w:szCs w:val="24"/>
            <w:lang w:val="es-CO"/>
          </w:rPr>
          <w:t xml:space="preserve">.) </w:t>
        </w:r>
      </w:ins>
      <w:r w:rsidRPr="002C6372">
        <w:rPr>
          <w:rFonts w:ascii="Arial" w:hAnsi="Arial" w:cs="Arial"/>
          <w:sz w:val="24"/>
          <w:szCs w:val="24"/>
          <w:lang w:val="es-CO"/>
        </w:rPr>
        <w:t>, confirmó la decisión recurrida</w:t>
      </w:r>
      <w:r w:rsidRPr="008D5C0C">
        <w:rPr>
          <w:rFonts w:ascii="Arial" w:hAnsi="Arial" w:cs="Arial"/>
          <w:sz w:val="24"/>
          <w:szCs w:val="24"/>
          <w:lang w:val="es-CO"/>
        </w:rPr>
        <w:t xml:space="preserve"> no sin antes hacer un estudio de la solic</w:t>
      </w:r>
      <w:r>
        <w:rPr>
          <w:rFonts w:ascii="Arial" w:hAnsi="Arial" w:cs="Arial"/>
          <w:sz w:val="24"/>
          <w:szCs w:val="24"/>
          <w:lang w:val="es-CO"/>
        </w:rPr>
        <w:t>itud de SUSPENSION DEL PODER DISPOSITIVO DE LAS MARCAS y sustentación hecha por E</w:t>
      </w:r>
      <w:ins w:id="733" w:author="JORGE" w:date="2011-02-20T17:25:00Z">
        <w:r w:rsidR="00C03D6A">
          <w:rPr>
            <w:rFonts w:ascii="Arial" w:hAnsi="Arial" w:cs="Arial"/>
            <w:sz w:val="24"/>
            <w:szCs w:val="24"/>
            <w:lang w:val="es-CO"/>
          </w:rPr>
          <w:t>l</w:t>
        </w:r>
      </w:ins>
      <w:del w:id="734" w:author="JORGE" w:date="2011-02-20T17:25:00Z">
        <w:r w:rsidDel="00C03D6A">
          <w:rPr>
            <w:rFonts w:ascii="Arial" w:hAnsi="Arial" w:cs="Arial"/>
            <w:sz w:val="24"/>
            <w:szCs w:val="24"/>
            <w:lang w:val="es-CO"/>
          </w:rPr>
          <w:delText>L</w:delText>
        </w:r>
      </w:del>
      <w:r>
        <w:rPr>
          <w:rFonts w:ascii="Arial" w:hAnsi="Arial" w:cs="Arial"/>
          <w:sz w:val="24"/>
          <w:szCs w:val="24"/>
          <w:lang w:val="es-CO"/>
        </w:rPr>
        <w:t xml:space="preserve"> F</w:t>
      </w:r>
      <w:ins w:id="735" w:author="JORGE" w:date="2011-02-20T17:25:00Z">
        <w:r w:rsidR="00C03D6A">
          <w:rPr>
            <w:rFonts w:ascii="Arial" w:hAnsi="Arial" w:cs="Arial"/>
            <w:sz w:val="24"/>
            <w:szCs w:val="24"/>
            <w:lang w:val="es-CO"/>
          </w:rPr>
          <w:t xml:space="preserve">iscal </w:t>
        </w:r>
      </w:ins>
      <w:del w:id="736" w:author="JORGE" w:date="2011-02-20T17:25:00Z">
        <w:r w:rsidDel="00C03D6A">
          <w:rPr>
            <w:rFonts w:ascii="Arial" w:hAnsi="Arial" w:cs="Arial"/>
            <w:sz w:val="24"/>
            <w:szCs w:val="24"/>
            <w:lang w:val="es-CO"/>
          </w:rPr>
          <w:delText>ISCAL 140 SECCIONAL AL</w:delText>
        </w:r>
        <w:r w:rsidRPr="008D5C0C" w:rsidDel="00C03D6A">
          <w:rPr>
            <w:rFonts w:ascii="Arial" w:hAnsi="Arial" w:cs="Arial"/>
            <w:sz w:val="24"/>
            <w:szCs w:val="24"/>
            <w:lang w:val="es-CO"/>
          </w:rPr>
          <w:delText xml:space="preserve"> JUEZ 29 PENAL MUNICIPAL CON FUNCIÓN DE CONTROL DE GARANTÍAS ADSCRITO A LA UNIDAD DE REACCION DE LA URI</w:delText>
        </w:r>
      </w:del>
      <w:r>
        <w:rPr>
          <w:rFonts w:ascii="Arial" w:hAnsi="Arial" w:cs="Arial"/>
          <w:sz w:val="24"/>
          <w:szCs w:val="24"/>
          <w:lang w:val="es-CO"/>
        </w:rPr>
        <w:t xml:space="preserve">, </w:t>
      </w:r>
      <w:r w:rsidRPr="008D5C0C">
        <w:rPr>
          <w:rFonts w:ascii="Arial" w:hAnsi="Arial" w:cs="Arial"/>
          <w:sz w:val="24"/>
          <w:szCs w:val="24"/>
          <w:lang w:val="es-CO"/>
        </w:rPr>
        <w:t>concluy</w:t>
      </w:r>
      <w:r>
        <w:rPr>
          <w:rFonts w:ascii="Arial" w:hAnsi="Arial" w:cs="Arial"/>
          <w:sz w:val="24"/>
          <w:szCs w:val="24"/>
          <w:lang w:val="es-CO"/>
        </w:rPr>
        <w:t>e</w:t>
      </w:r>
      <w:r w:rsidRPr="008D5C0C">
        <w:rPr>
          <w:rFonts w:ascii="Arial" w:hAnsi="Arial" w:cs="Arial"/>
          <w:sz w:val="24"/>
          <w:szCs w:val="24"/>
          <w:lang w:val="es-CO"/>
        </w:rPr>
        <w:t>ndo</w:t>
      </w:r>
      <w:ins w:id="737" w:author="JORGE" w:date="2011-02-20T17:31:00Z">
        <w:r w:rsidR="00C03D6A">
          <w:rPr>
            <w:rFonts w:ascii="Arial" w:hAnsi="Arial" w:cs="Arial"/>
            <w:sz w:val="24"/>
            <w:szCs w:val="24"/>
            <w:lang w:val="es-CO"/>
          </w:rPr>
          <w:t xml:space="preserve"> erróneamente</w:t>
        </w:r>
      </w:ins>
      <w:r>
        <w:rPr>
          <w:rFonts w:ascii="Arial" w:hAnsi="Arial" w:cs="Arial"/>
          <w:color w:val="00B050"/>
          <w:sz w:val="24"/>
          <w:szCs w:val="24"/>
          <w:lang w:val="es-CO"/>
        </w:rPr>
        <w:t>:</w:t>
      </w:r>
    </w:p>
    <w:p w:rsidR="00232254" w:rsidRDefault="00232254" w:rsidP="0060096D">
      <w:pPr>
        <w:pStyle w:val="Prrafodelista"/>
        <w:jc w:val="both"/>
        <w:rPr>
          <w:rFonts w:ascii="Arial" w:hAnsi="Arial" w:cs="Arial"/>
          <w:sz w:val="24"/>
          <w:szCs w:val="24"/>
          <w:lang w:val="es-CO"/>
        </w:rPr>
      </w:pPr>
    </w:p>
    <w:p w:rsidR="00232254" w:rsidRPr="00C03D6A" w:rsidRDefault="00232254" w:rsidP="003226FE">
      <w:pPr>
        <w:pStyle w:val="Prrafodelista"/>
        <w:numPr>
          <w:ilvl w:val="0"/>
          <w:numId w:val="31"/>
        </w:numPr>
        <w:spacing w:after="0" w:line="240" w:lineRule="auto"/>
        <w:ind w:left="567" w:hanging="283"/>
        <w:jc w:val="both"/>
        <w:rPr>
          <w:rFonts w:ascii="Arial" w:hAnsi="Arial" w:cs="Arial"/>
          <w:b/>
          <w:sz w:val="24"/>
          <w:szCs w:val="24"/>
          <w:lang w:val="es-CO"/>
          <w:rPrChange w:id="738" w:author="JORGE" w:date="2011-02-20T17:26:00Z">
            <w:rPr>
              <w:rFonts w:ascii="Arial" w:hAnsi="Arial" w:cs="Arial"/>
              <w:sz w:val="24"/>
              <w:szCs w:val="24"/>
              <w:lang w:val="es-CO"/>
            </w:rPr>
          </w:rPrChange>
        </w:rPr>
      </w:pPr>
      <w:r>
        <w:rPr>
          <w:rFonts w:ascii="Arial" w:hAnsi="Arial" w:cs="Arial"/>
          <w:sz w:val="24"/>
          <w:szCs w:val="24"/>
          <w:lang w:val="es-CO"/>
        </w:rPr>
        <w:t xml:space="preserve">Que no se afectó el derecho al debido proceso de </w:t>
      </w:r>
      <w:ins w:id="739" w:author="USER" w:date="2011-02-21T17:49:00Z">
        <w:r w:rsidR="003226FE">
          <w:rPr>
            <w:rFonts w:ascii="Arial" w:hAnsi="Arial" w:cs="Arial"/>
            <w:sz w:val="24"/>
            <w:szCs w:val="24"/>
            <w:lang w:val="es-CO"/>
          </w:rPr>
          <w:t>l</w:t>
        </w:r>
      </w:ins>
      <w:ins w:id="740" w:author="JORGE" w:date="2011-02-20T17:25:00Z">
        <w:del w:id="741" w:author="USER" w:date="2011-02-21T17:49:00Z">
          <w:r w:rsidR="00C03D6A" w:rsidDel="003226FE">
            <w:rPr>
              <w:rFonts w:ascii="Arial" w:hAnsi="Arial" w:cs="Arial"/>
              <w:sz w:val="24"/>
              <w:szCs w:val="24"/>
              <w:lang w:val="es-CO"/>
            </w:rPr>
            <w:delText>L</w:delText>
          </w:r>
        </w:del>
        <w:r w:rsidR="00C03D6A">
          <w:rPr>
            <w:rFonts w:ascii="Arial" w:hAnsi="Arial" w:cs="Arial"/>
            <w:sz w:val="24"/>
            <w:szCs w:val="24"/>
            <w:lang w:val="es-CO"/>
          </w:rPr>
          <w:t>a Sociedad</w:t>
        </w:r>
      </w:ins>
      <w:ins w:id="742" w:author="JORGE" w:date="2011-02-20T17:26:00Z">
        <w:del w:id="743" w:author="USER" w:date="2011-02-21T17:49:00Z">
          <w:r w:rsidR="00C03D6A" w:rsidDel="003226FE">
            <w:rPr>
              <w:rFonts w:ascii="Arial" w:hAnsi="Arial" w:cs="Arial"/>
              <w:sz w:val="24"/>
              <w:szCs w:val="24"/>
              <w:lang w:val="es-CO"/>
            </w:rPr>
            <w:delText xml:space="preserve"> </w:delText>
          </w:r>
        </w:del>
      </w:ins>
      <w:del w:id="744" w:author="JORGE" w:date="2011-02-20T17:26:00Z">
        <w:r w:rsidDel="00C03D6A">
          <w:rPr>
            <w:rFonts w:ascii="Arial" w:hAnsi="Arial" w:cs="Arial"/>
            <w:sz w:val="24"/>
            <w:szCs w:val="24"/>
            <w:lang w:val="es-CO"/>
          </w:rPr>
          <w:delText>LABORATORIOS SIEGFRIED S.A</w:delText>
        </w:r>
      </w:del>
      <w:del w:id="745" w:author="USER" w:date="2011-02-21T17:49:00Z">
        <w:r w:rsidDel="003226FE">
          <w:rPr>
            <w:rFonts w:ascii="Arial" w:hAnsi="Arial" w:cs="Arial"/>
            <w:sz w:val="24"/>
            <w:szCs w:val="24"/>
            <w:lang w:val="es-CO"/>
          </w:rPr>
          <w:delText>.</w:delText>
        </w:r>
      </w:del>
      <w:r>
        <w:rPr>
          <w:rFonts w:ascii="Arial" w:hAnsi="Arial" w:cs="Arial"/>
          <w:sz w:val="24"/>
          <w:szCs w:val="24"/>
          <w:lang w:val="es-CO"/>
        </w:rPr>
        <w:t xml:space="preserve"> porque a la audiencia en la que se decretó la SUSPENSIÓN DEL PODER DISPOSITIVO de las marcas </w:t>
      </w:r>
      <w:r w:rsidR="00FC6CAF" w:rsidRPr="00FC6CAF">
        <w:rPr>
          <w:rFonts w:ascii="Arial" w:hAnsi="Arial" w:cs="Arial"/>
          <w:b/>
          <w:sz w:val="24"/>
          <w:szCs w:val="24"/>
          <w:lang w:val="es-CO"/>
          <w:rPrChange w:id="746" w:author="JORGE" w:date="2011-02-20T17:26:00Z">
            <w:rPr>
              <w:rFonts w:ascii="Arial" w:hAnsi="Arial" w:cs="Arial"/>
              <w:color w:val="0000FF" w:themeColor="hyperlink"/>
              <w:sz w:val="24"/>
              <w:szCs w:val="24"/>
              <w:u w:val="single"/>
              <w:lang w:val="es-CO"/>
            </w:rPr>
          </w:rPrChange>
        </w:rPr>
        <w:t>se hicieron presentes el Fiscal y el apoderado de una de las víctimas con los que era suficiente para la eficacia y validez de la diligencia</w:t>
      </w:r>
      <w:r>
        <w:rPr>
          <w:rFonts w:ascii="Arial" w:hAnsi="Arial" w:cs="Arial"/>
          <w:sz w:val="24"/>
          <w:szCs w:val="24"/>
          <w:lang w:val="es-CO"/>
        </w:rPr>
        <w:t xml:space="preserve">, </w:t>
      </w:r>
      <w:r w:rsidR="00FC6CAF" w:rsidRPr="00FC6CAF">
        <w:rPr>
          <w:rFonts w:ascii="Arial" w:hAnsi="Arial" w:cs="Arial"/>
          <w:b/>
          <w:sz w:val="24"/>
          <w:szCs w:val="24"/>
          <w:lang w:val="es-CO"/>
          <w:rPrChange w:id="747" w:author="JORGE" w:date="2011-02-20T17:26:00Z">
            <w:rPr>
              <w:rFonts w:ascii="Arial" w:hAnsi="Arial" w:cs="Arial"/>
              <w:color w:val="0000FF" w:themeColor="hyperlink"/>
              <w:sz w:val="24"/>
              <w:szCs w:val="24"/>
              <w:u w:val="single"/>
              <w:lang w:val="es-CO"/>
            </w:rPr>
          </w:rPrChange>
        </w:rPr>
        <w:t xml:space="preserve">sin que fuera necesaria la presencia de </w:t>
      </w:r>
      <w:del w:id="748" w:author="JORGE" w:date="2011-02-20T22:54:00Z">
        <w:r w:rsidR="00FC6CAF" w:rsidRPr="00FC6CAF">
          <w:rPr>
            <w:rFonts w:ascii="Arial" w:hAnsi="Arial" w:cs="Arial"/>
            <w:b/>
            <w:sz w:val="24"/>
            <w:szCs w:val="24"/>
            <w:lang w:val="es-CO"/>
            <w:rPrChange w:id="749" w:author="JORGE" w:date="2011-02-20T17:26:00Z">
              <w:rPr>
                <w:rFonts w:ascii="Arial" w:hAnsi="Arial" w:cs="Arial"/>
                <w:color w:val="0000FF" w:themeColor="hyperlink"/>
                <w:sz w:val="24"/>
                <w:szCs w:val="24"/>
                <w:u w:val="single"/>
                <w:lang w:val="es-CO"/>
              </w:rPr>
            </w:rPrChange>
          </w:rPr>
          <w:delText>l</w:delText>
        </w:r>
      </w:del>
      <w:ins w:id="750" w:author="JORGE" w:date="2011-02-20T22:54:00Z">
        <w:r w:rsidR="00D5365E">
          <w:rPr>
            <w:rFonts w:ascii="Arial" w:hAnsi="Arial" w:cs="Arial"/>
            <w:b/>
            <w:sz w:val="24"/>
            <w:szCs w:val="24"/>
            <w:lang w:val="es-CO"/>
          </w:rPr>
          <w:t>L</w:t>
        </w:r>
      </w:ins>
      <w:r w:rsidR="00FC6CAF" w:rsidRPr="00FC6CAF">
        <w:rPr>
          <w:rFonts w:ascii="Arial" w:hAnsi="Arial" w:cs="Arial"/>
          <w:b/>
          <w:sz w:val="24"/>
          <w:szCs w:val="24"/>
          <w:lang w:val="es-CO"/>
          <w:rPrChange w:id="751" w:author="JORGE" w:date="2011-02-20T17:26:00Z">
            <w:rPr>
              <w:rFonts w:ascii="Arial" w:hAnsi="Arial" w:cs="Arial"/>
              <w:color w:val="0000FF" w:themeColor="hyperlink"/>
              <w:sz w:val="24"/>
              <w:szCs w:val="24"/>
              <w:u w:val="single"/>
              <w:lang w:val="es-CO"/>
            </w:rPr>
          </w:rPrChange>
        </w:rPr>
        <w:t xml:space="preserve">a </w:t>
      </w:r>
      <w:del w:id="752" w:author="JORGE" w:date="2011-02-20T22:54:00Z">
        <w:r w:rsidR="00FC6CAF" w:rsidRPr="00FC6CAF">
          <w:rPr>
            <w:rFonts w:ascii="Arial" w:hAnsi="Arial" w:cs="Arial"/>
            <w:b/>
            <w:sz w:val="24"/>
            <w:szCs w:val="24"/>
            <w:lang w:val="es-CO"/>
            <w:rPrChange w:id="753" w:author="JORGE" w:date="2011-02-20T17:26:00Z">
              <w:rPr>
                <w:rFonts w:ascii="Arial" w:hAnsi="Arial" w:cs="Arial"/>
                <w:color w:val="0000FF" w:themeColor="hyperlink"/>
                <w:sz w:val="24"/>
                <w:szCs w:val="24"/>
                <w:u w:val="single"/>
                <w:lang w:val="es-CO"/>
              </w:rPr>
            </w:rPrChange>
          </w:rPr>
          <w:delText>s</w:delText>
        </w:r>
      </w:del>
      <w:ins w:id="754" w:author="JORGE" w:date="2011-02-20T22:55:00Z">
        <w:r w:rsidR="00D5365E">
          <w:rPr>
            <w:rFonts w:ascii="Arial" w:hAnsi="Arial" w:cs="Arial"/>
            <w:b/>
            <w:sz w:val="24"/>
            <w:szCs w:val="24"/>
            <w:lang w:val="es-CO"/>
          </w:rPr>
          <w:t>S</w:t>
        </w:r>
      </w:ins>
      <w:r w:rsidR="00FC6CAF" w:rsidRPr="00FC6CAF">
        <w:rPr>
          <w:rFonts w:ascii="Arial" w:hAnsi="Arial" w:cs="Arial"/>
          <w:b/>
          <w:sz w:val="24"/>
          <w:szCs w:val="24"/>
          <w:lang w:val="es-CO"/>
          <w:rPrChange w:id="755" w:author="JORGE" w:date="2011-02-20T17:26:00Z">
            <w:rPr>
              <w:rFonts w:ascii="Arial" w:hAnsi="Arial" w:cs="Arial"/>
              <w:color w:val="0000FF" w:themeColor="hyperlink"/>
              <w:sz w:val="24"/>
              <w:szCs w:val="24"/>
              <w:u w:val="single"/>
              <w:lang w:val="es-CO"/>
            </w:rPr>
          </w:rPrChange>
        </w:rPr>
        <w:t xml:space="preserve">ociedad para tomar dicha medida, máxime que en dicha audiencia no se conoció de la transferencia de las marcas hechas a </w:t>
      </w:r>
      <w:del w:id="756" w:author="JORGE" w:date="2011-02-20T22:55:00Z">
        <w:r w:rsidR="00FC6CAF" w:rsidRPr="00FC6CAF">
          <w:rPr>
            <w:rFonts w:ascii="Arial" w:hAnsi="Arial" w:cs="Arial"/>
            <w:b/>
            <w:sz w:val="24"/>
            <w:szCs w:val="24"/>
            <w:lang w:val="es-CO"/>
            <w:rPrChange w:id="757" w:author="JORGE" w:date="2011-02-20T17:26:00Z">
              <w:rPr>
                <w:rFonts w:ascii="Arial" w:hAnsi="Arial" w:cs="Arial"/>
                <w:color w:val="0000FF" w:themeColor="hyperlink"/>
                <w:sz w:val="24"/>
                <w:szCs w:val="24"/>
                <w:u w:val="single"/>
                <w:lang w:val="es-CO"/>
              </w:rPr>
            </w:rPrChange>
          </w:rPr>
          <w:delText>l</w:delText>
        </w:r>
      </w:del>
      <w:ins w:id="758" w:author="JORGE" w:date="2011-02-20T22:55:00Z">
        <w:r w:rsidR="00D5365E">
          <w:rPr>
            <w:rFonts w:ascii="Arial" w:hAnsi="Arial" w:cs="Arial"/>
            <w:b/>
            <w:sz w:val="24"/>
            <w:szCs w:val="24"/>
            <w:lang w:val="es-CO"/>
          </w:rPr>
          <w:t>L</w:t>
        </w:r>
      </w:ins>
      <w:r w:rsidR="00FC6CAF" w:rsidRPr="00FC6CAF">
        <w:rPr>
          <w:rFonts w:ascii="Arial" w:hAnsi="Arial" w:cs="Arial"/>
          <w:b/>
          <w:sz w:val="24"/>
          <w:szCs w:val="24"/>
          <w:lang w:val="es-CO"/>
          <w:rPrChange w:id="759" w:author="JORGE" w:date="2011-02-20T17:26:00Z">
            <w:rPr>
              <w:rFonts w:ascii="Arial" w:hAnsi="Arial" w:cs="Arial"/>
              <w:color w:val="0000FF" w:themeColor="hyperlink"/>
              <w:sz w:val="24"/>
              <w:szCs w:val="24"/>
              <w:u w:val="single"/>
              <w:lang w:val="es-CO"/>
            </w:rPr>
          </w:rPrChange>
        </w:rPr>
        <w:t xml:space="preserve">a </w:t>
      </w:r>
      <w:del w:id="760" w:author="JORGE" w:date="2011-02-20T22:55:00Z">
        <w:r w:rsidR="00FC6CAF" w:rsidRPr="00FC6CAF">
          <w:rPr>
            <w:rFonts w:ascii="Arial" w:hAnsi="Arial" w:cs="Arial"/>
            <w:b/>
            <w:sz w:val="24"/>
            <w:szCs w:val="24"/>
            <w:lang w:val="es-CO"/>
            <w:rPrChange w:id="761" w:author="JORGE" w:date="2011-02-20T17:26:00Z">
              <w:rPr>
                <w:rFonts w:ascii="Arial" w:hAnsi="Arial" w:cs="Arial"/>
                <w:color w:val="0000FF" w:themeColor="hyperlink"/>
                <w:sz w:val="24"/>
                <w:szCs w:val="24"/>
                <w:u w:val="single"/>
                <w:lang w:val="es-CO"/>
              </w:rPr>
            </w:rPrChange>
          </w:rPr>
          <w:delText>s</w:delText>
        </w:r>
      </w:del>
      <w:ins w:id="762" w:author="JORGE" w:date="2011-02-20T22:55:00Z">
        <w:r w:rsidR="00D5365E">
          <w:rPr>
            <w:rFonts w:ascii="Arial" w:hAnsi="Arial" w:cs="Arial"/>
            <w:b/>
            <w:sz w:val="24"/>
            <w:szCs w:val="24"/>
            <w:lang w:val="es-CO"/>
          </w:rPr>
          <w:t>S</w:t>
        </w:r>
      </w:ins>
      <w:r w:rsidR="00FC6CAF" w:rsidRPr="00FC6CAF">
        <w:rPr>
          <w:rFonts w:ascii="Arial" w:hAnsi="Arial" w:cs="Arial"/>
          <w:b/>
          <w:sz w:val="24"/>
          <w:szCs w:val="24"/>
          <w:lang w:val="es-CO"/>
          <w:rPrChange w:id="763" w:author="JORGE" w:date="2011-02-20T17:26:00Z">
            <w:rPr>
              <w:rFonts w:ascii="Arial" w:hAnsi="Arial" w:cs="Arial"/>
              <w:color w:val="0000FF" w:themeColor="hyperlink"/>
              <w:sz w:val="24"/>
              <w:szCs w:val="24"/>
              <w:u w:val="single"/>
              <w:lang w:val="es-CO"/>
            </w:rPr>
          </w:rPrChange>
        </w:rPr>
        <w:t>ociedad.</w:t>
      </w:r>
    </w:p>
    <w:p w:rsidR="00232254" w:rsidRPr="00C03D6A" w:rsidRDefault="00FC6CAF" w:rsidP="003226FE">
      <w:pPr>
        <w:spacing w:after="0" w:line="240" w:lineRule="auto"/>
        <w:ind w:left="567" w:hanging="283"/>
        <w:jc w:val="both"/>
        <w:rPr>
          <w:rFonts w:ascii="Arial" w:hAnsi="Arial" w:cs="Arial"/>
          <w:b/>
          <w:sz w:val="24"/>
          <w:szCs w:val="24"/>
          <w:lang w:val="es-CO"/>
          <w:rPrChange w:id="764" w:author="JORGE" w:date="2011-02-20T17:26:00Z">
            <w:rPr>
              <w:rFonts w:ascii="Arial" w:hAnsi="Arial" w:cs="Arial"/>
              <w:sz w:val="24"/>
              <w:szCs w:val="24"/>
              <w:lang w:val="es-CO"/>
            </w:rPr>
          </w:rPrChange>
        </w:rPr>
      </w:pPr>
      <w:r w:rsidRPr="00FC6CAF">
        <w:rPr>
          <w:rFonts w:ascii="Arial" w:hAnsi="Arial" w:cs="Arial"/>
          <w:b/>
          <w:sz w:val="24"/>
          <w:szCs w:val="24"/>
          <w:lang w:val="es-CO"/>
          <w:rPrChange w:id="765" w:author="JORGE" w:date="2011-02-20T17:26:00Z">
            <w:rPr>
              <w:rFonts w:ascii="Arial" w:hAnsi="Arial" w:cs="Arial"/>
              <w:color w:val="0000FF" w:themeColor="hyperlink"/>
              <w:sz w:val="24"/>
              <w:szCs w:val="24"/>
              <w:u w:val="single"/>
              <w:lang w:val="es-CO"/>
            </w:rPr>
          </w:rPrChange>
        </w:rPr>
        <w:t xml:space="preserve">  </w:t>
      </w:r>
    </w:p>
    <w:p w:rsidR="00232254" w:rsidRDefault="00232254" w:rsidP="003226FE">
      <w:pPr>
        <w:pStyle w:val="Prrafodelista"/>
        <w:numPr>
          <w:ilvl w:val="0"/>
          <w:numId w:val="31"/>
        </w:numPr>
        <w:spacing w:after="0"/>
        <w:ind w:left="567" w:hanging="283"/>
        <w:jc w:val="both"/>
        <w:rPr>
          <w:rFonts w:ascii="Arial" w:hAnsi="Arial" w:cs="Arial"/>
          <w:sz w:val="24"/>
          <w:szCs w:val="24"/>
          <w:lang w:val="es-CO"/>
        </w:rPr>
      </w:pPr>
      <w:r>
        <w:rPr>
          <w:rFonts w:ascii="Arial" w:hAnsi="Arial" w:cs="Arial"/>
          <w:sz w:val="24"/>
          <w:szCs w:val="24"/>
          <w:lang w:val="es-CO"/>
        </w:rPr>
        <w:t>Que el recurrente puede:</w:t>
      </w:r>
    </w:p>
    <w:p w:rsidR="00232254" w:rsidRPr="008D5C0C" w:rsidRDefault="00232254" w:rsidP="008D5C0C">
      <w:pPr>
        <w:pStyle w:val="Prrafodelista"/>
        <w:rPr>
          <w:rFonts w:ascii="Arial" w:hAnsi="Arial" w:cs="Arial"/>
          <w:sz w:val="24"/>
          <w:szCs w:val="24"/>
          <w:lang w:val="es-CO"/>
        </w:rPr>
      </w:pPr>
    </w:p>
    <w:p w:rsidR="00000000" w:rsidRDefault="00232254">
      <w:pPr>
        <w:pStyle w:val="Prrafodelista"/>
        <w:ind w:left="1080" w:hanging="229"/>
        <w:jc w:val="both"/>
        <w:rPr>
          <w:rFonts w:ascii="Arial" w:hAnsi="Arial" w:cs="Arial"/>
          <w:sz w:val="24"/>
          <w:szCs w:val="24"/>
          <w:lang w:val="es-CO"/>
        </w:rPr>
        <w:pPrChange w:id="766" w:author="USER" w:date="2011-02-21T18:15:00Z">
          <w:pPr>
            <w:pStyle w:val="Prrafodelista"/>
            <w:ind w:left="1080"/>
            <w:jc w:val="both"/>
          </w:pPr>
        </w:pPrChange>
      </w:pPr>
      <w:r>
        <w:rPr>
          <w:rFonts w:ascii="Arial" w:hAnsi="Arial" w:cs="Arial"/>
          <w:sz w:val="24"/>
          <w:szCs w:val="24"/>
          <w:lang w:val="es-CO"/>
        </w:rPr>
        <w:t>- Solicitar el levantamiento de la medida ante la S</w:t>
      </w:r>
      <w:r w:rsidR="00636DCD">
        <w:rPr>
          <w:rFonts w:ascii="Arial" w:hAnsi="Arial" w:cs="Arial"/>
          <w:sz w:val="24"/>
          <w:szCs w:val="24"/>
          <w:lang w:val="es-CO"/>
        </w:rPr>
        <w:t>uper</w:t>
      </w:r>
      <w:ins w:id="767" w:author="JORGE" w:date="2011-02-20T22:55:00Z">
        <w:r w:rsidR="00D5365E">
          <w:rPr>
            <w:rFonts w:ascii="Arial" w:hAnsi="Arial" w:cs="Arial"/>
            <w:sz w:val="24"/>
            <w:szCs w:val="24"/>
            <w:lang w:val="es-CO"/>
          </w:rPr>
          <w:t>sociedades</w:t>
        </w:r>
      </w:ins>
      <w:del w:id="768" w:author="JORGE" w:date="2011-02-20T22:55:00Z">
        <w:r w:rsidR="00636DCD" w:rsidDel="00D5365E">
          <w:rPr>
            <w:rFonts w:ascii="Arial" w:hAnsi="Arial" w:cs="Arial"/>
            <w:sz w:val="24"/>
            <w:szCs w:val="24"/>
            <w:lang w:val="es-CO"/>
          </w:rPr>
          <w:delText xml:space="preserve">intendencia de </w:delText>
        </w:r>
      </w:del>
      <w:del w:id="769" w:author="JORGE" w:date="2011-02-20T19:34:00Z">
        <w:r w:rsidR="00636DCD" w:rsidDel="00636DCD">
          <w:rPr>
            <w:rFonts w:ascii="Arial" w:hAnsi="Arial" w:cs="Arial"/>
            <w:sz w:val="24"/>
            <w:szCs w:val="24"/>
            <w:lang w:val="es-CO"/>
          </w:rPr>
          <w:delText>s</w:delText>
        </w:r>
      </w:del>
      <w:del w:id="770" w:author="JORGE" w:date="2011-02-20T22:55:00Z">
        <w:r w:rsidR="00636DCD" w:rsidDel="00D5365E">
          <w:rPr>
            <w:rFonts w:ascii="Arial" w:hAnsi="Arial" w:cs="Arial"/>
            <w:sz w:val="24"/>
            <w:szCs w:val="24"/>
            <w:lang w:val="es-CO"/>
          </w:rPr>
          <w:delText>ociedades</w:delText>
        </w:r>
      </w:del>
      <w:r>
        <w:rPr>
          <w:rFonts w:ascii="Arial" w:hAnsi="Arial" w:cs="Arial"/>
          <w:sz w:val="24"/>
          <w:szCs w:val="24"/>
          <w:lang w:val="es-CO"/>
        </w:rPr>
        <w:t>, Juez Natural que adelanta los procesos 112300 y 192784.</w:t>
      </w:r>
      <w:ins w:id="771" w:author="JORGE" w:date="2011-02-20T17:31:00Z">
        <w:r w:rsidR="00C03D6A">
          <w:rPr>
            <w:rFonts w:ascii="Arial" w:hAnsi="Arial" w:cs="Arial"/>
            <w:sz w:val="24"/>
            <w:szCs w:val="24"/>
            <w:lang w:val="es-CO"/>
          </w:rPr>
          <w:t xml:space="preserve"> </w:t>
        </w:r>
      </w:ins>
      <w:ins w:id="772" w:author="JORGE" w:date="2011-02-20T17:27:00Z">
        <w:r w:rsidR="00C03D6A">
          <w:rPr>
            <w:rFonts w:ascii="Arial" w:hAnsi="Arial" w:cs="Arial"/>
            <w:sz w:val="24"/>
            <w:szCs w:val="24"/>
            <w:lang w:val="es-CO"/>
          </w:rPr>
          <w:t xml:space="preserve"> </w:t>
        </w:r>
      </w:ins>
    </w:p>
    <w:p w:rsidR="00000000" w:rsidRDefault="00232254">
      <w:pPr>
        <w:ind w:left="1080" w:hanging="229"/>
        <w:jc w:val="both"/>
        <w:rPr>
          <w:rFonts w:ascii="Arial" w:hAnsi="Arial" w:cs="Arial"/>
          <w:sz w:val="24"/>
          <w:szCs w:val="24"/>
          <w:lang w:val="es-CO"/>
        </w:rPr>
        <w:pPrChange w:id="773" w:author="USER" w:date="2011-02-21T18:16:00Z">
          <w:pPr>
            <w:ind w:left="1080"/>
            <w:jc w:val="both"/>
          </w:pPr>
        </w:pPrChange>
      </w:pPr>
      <w:r>
        <w:rPr>
          <w:rFonts w:ascii="Arial" w:hAnsi="Arial" w:cs="Arial"/>
          <w:sz w:val="24"/>
          <w:szCs w:val="24"/>
          <w:lang w:val="es-CO"/>
        </w:rPr>
        <w:t xml:space="preserve">- Obtener </w:t>
      </w:r>
      <w:r w:rsidRPr="008D5C0C">
        <w:rPr>
          <w:rFonts w:ascii="Arial" w:hAnsi="Arial" w:cs="Arial"/>
          <w:sz w:val="24"/>
          <w:szCs w:val="24"/>
          <w:lang w:val="es-CO"/>
        </w:rPr>
        <w:t xml:space="preserve">la certificación o el aval </w:t>
      </w:r>
      <w:r>
        <w:rPr>
          <w:rFonts w:ascii="Arial" w:hAnsi="Arial" w:cs="Arial"/>
          <w:sz w:val="24"/>
          <w:szCs w:val="24"/>
          <w:lang w:val="es-CO"/>
        </w:rPr>
        <w:t>de la S</w:t>
      </w:r>
      <w:r w:rsidR="00636DCD">
        <w:rPr>
          <w:rFonts w:ascii="Arial" w:hAnsi="Arial" w:cs="Arial"/>
          <w:sz w:val="24"/>
          <w:szCs w:val="24"/>
          <w:lang w:val="es-CO"/>
        </w:rPr>
        <w:t>uper</w:t>
      </w:r>
      <w:ins w:id="774" w:author="JORGE" w:date="2011-02-20T22:55:00Z">
        <w:r w:rsidR="00D5365E">
          <w:rPr>
            <w:rFonts w:ascii="Arial" w:hAnsi="Arial" w:cs="Arial"/>
            <w:sz w:val="24"/>
            <w:szCs w:val="24"/>
            <w:lang w:val="es-CO"/>
          </w:rPr>
          <w:t xml:space="preserve">sociedades </w:t>
        </w:r>
      </w:ins>
      <w:del w:id="775" w:author="JORGE" w:date="2011-02-20T22:56:00Z">
        <w:r w:rsidR="00636DCD" w:rsidDel="00D5365E">
          <w:rPr>
            <w:rFonts w:ascii="Arial" w:hAnsi="Arial" w:cs="Arial"/>
            <w:sz w:val="24"/>
            <w:szCs w:val="24"/>
            <w:lang w:val="es-CO"/>
          </w:rPr>
          <w:delText xml:space="preserve">intendencia de </w:delText>
        </w:r>
      </w:del>
      <w:del w:id="776" w:author="JORGE" w:date="2011-02-20T19:34:00Z">
        <w:r w:rsidR="00636DCD" w:rsidDel="00636DCD">
          <w:rPr>
            <w:rFonts w:ascii="Arial" w:hAnsi="Arial" w:cs="Arial"/>
            <w:sz w:val="24"/>
            <w:szCs w:val="24"/>
            <w:lang w:val="es-CO"/>
          </w:rPr>
          <w:delText>s</w:delText>
        </w:r>
      </w:del>
      <w:del w:id="777" w:author="JORGE" w:date="2011-02-20T22:56:00Z">
        <w:r w:rsidR="00636DCD" w:rsidDel="00D5365E">
          <w:rPr>
            <w:rFonts w:ascii="Arial" w:hAnsi="Arial" w:cs="Arial"/>
            <w:sz w:val="24"/>
            <w:szCs w:val="24"/>
            <w:lang w:val="es-CO"/>
          </w:rPr>
          <w:delText xml:space="preserve">ociedades </w:delText>
        </w:r>
      </w:del>
      <w:r w:rsidR="00636DCD">
        <w:rPr>
          <w:rFonts w:ascii="Arial" w:hAnsi="Arial" w:cs="Arial"/>
          <w:sz w:val="24"/>
          <w:szCs w:val="24"/>
          <w:lang w:val="es-CO"/>
        </w:rPr>
        <w:t>p</w:t>
      </w:r>
      <w:r>
        <w:rPr>
          <w:rFonts w:ascii="Arial" w:hAnsi="Arial" w:cs="Arial"/>
          <w:sz w:val="24"/>
          <w:szCs w:val="24"/>
          <w:lang w:val="es-CO"/>
        </w:rPr>
        <w:t xml:space="preserve">ara acudir </w:t>
      </w:r>
      <w:r w:rsidRPr="008D5C0C">
        <w:rPr>
          <w:rFonts w:ascii="Arial" w:hAnsi="Arial" w:cs="Arial"/>
          <w:sz w:val="24"/>
          <w:szCs w:val="24"/>
          <w:lang w:val="es-CO"/>
        </w:rPr>
        <w:t>nuevamente al J</w:t>
      </w:r>
      <w:r w:rsidR="00636DCD" w:rsidRPr="008D5C0C">
        <w:rPr>
          <w:rFonts w:ascii="Arial" w:hAnsi="Arial" w:cs="Arial"/>
          <w:sz w:val="24"/>
          <w:szCs w:val="24"/>
          <w:lang w:val="es-CO"/>
        </w:rPr>
        <w:t xml:space="preserve">uez de </w:t>
      </w:r>
      <w:del w:id="778" w:author="JORGE" w:date="2011-02-20T19:35:00Z">
        <w:r w:rsidR="00636DCD" w:rsidRPr="008D5C0C" w:rsidDel="00636DCD">
          <w:rPr>
            <w:rFonts w:ascii="Arial" w:hAnsi="Arial" w:cs="Arial"/>
            <w:sz w:val="24"/>
            <w:szCs w:val="24"/>
            <w:lang w:val="es-CO"/>
          </w:rPr>
          <w:delText>c</w:delText>
        </w:r>
      </w:del>
      <w:ins w:id="779" w:author="JORGE" w:date="2011-02-20T19:35:00Z">
        <w:r w:rsidR="00636DCD">
          <w:rPr>
            <w:rFonts w:ascii="Arial" w:hAnsi="Arial" w:cs="Arial"/>
            <w:sz w:val="24"/>
            <w:szCs w:val="24"/>
            <w:lang w:val="es-CO"/>
          </w:rPr>
          <w:t>C</w:t>
        </w:r>
      </w:ins>
      <w:r w:rsidR="00636DCD" w:rsidRPr="008D5C0C">
        <w:rPr>
          <w:rFonts w:ascii="Arial" w:hAnsi="Arial" w:cs="Arial"/>
          <w:sz w:val="24"/>
          <w:szCs w:val="24"/>
          <w:lang w:val="es-CO"/>
        </w:rPr>
        <w:t xml:space="preserve">ontrol de </w:t>
      </w:r>
      <w:del w:id="780" w:author="JORGE" w:date="2011-02-20T19:35:00Z">
        <w:r w:rsidR="00636DCD" w:rsidRPr="008D5C0C" w:rsidDel="00636DCD">
          <w:rPr>
            <w:rFonts w:ascii="Arial" w:hAnsi="Arial" w:cs="Arial"/>
            <w:sz w:val="24"/>
            <w:szCs w:val="24"/>
            <w:lang w:val="es-CO"/>
          </w:rPr>
          <w:delText>g</w:delText>
        </w:r>
      </w:del>
      <w:ins w:id="781" w:author="JORGE" w:date="2011-02-20T19:35:00Z">
        <w:r w:rsidR="00636DCD">
          <w:rPr>
            <w:rFonts w:ascii="Arial" w:hAnsi="Arial" w:cs="Arial"/>
            <w:sz w:val="24"/>
            <w:szCs w:val="24"/>
            <w:lang w:val="es-CO"/>
          </w:rPr>
          <w:t>G</w:t>
        </w:r>
      </w:ins>
      <w:r w:rsidR="00636DCD" w:rsidRPr="008D5C0C">
        <w:rPr>
          <w:rFonts w:ascii="Arial" w:hAnsi="Arial" w:cs="Arial"/>
          <w:sz w:val="24"/>
          <w:szCs w:val="24"/>
          <w:lang w:val="es-CO"/>
        </w:rPr>
        <w:t>arant</w:t>
      </w:r>
      <w:ins w:id="782" w:author="JORGE" w:date="2011-02-20T22:56:00Z">
        <w:r w:rsidR="00D5365E">
          <w:rPr>
            <w:rFonts w:ascii="Arial" w:hAnsi="Arial" w:cs="Arial"/>
            <w:sz w:val="24"/>
            <w:szCs w:val="24"/>
            <w:lang w:val="es-CO"/>
          </w:rPr>
          <w:t>í</w:t>
        </w:r>
      </w:ins>
      <w:del w:id="783" w:author="JORGE" w:date="2011-02-20T22:56:00Z">
        <w:r w:rsidR="00636DCD" w:rsidRPr="008D5C0C" w:rsidDel="00D5365E">
          <w:rPr>
            <w:rFonts w:ascii="Arial" w:hAnsi="Arial" w:cs="Arial"/>
            <w:sz w:val="24"/>
            <w:szCs w:val="24"/>
            <w:lang w:val="es-CO"/>
          </w:rPr>
          <w:delText>i</w:delText>
        </w:r>
      </w:del>
      <w:r w:rsidR="00636DCD" w:rsidRPr="008D5C0C">
        <w:rPr>
          <w:rFonts w:ascii="Arial" w:hAnsi="Arial" w:cs="Arial"/>
          <w:sz w:val="24"/>
          <w:szCs w:val="24"/>
          <w:lang w:val="es-CO"/>
        </w:rPr>
        <w:t>as</w:t>
      </w:r>
      <w:r w:rsidRPr="008D5C0C">
        <w:rPr>
          <w:rFonts w:ascii="Arial" w:hAnsi="Arial" w:cs="Arial"/>
          <w:sz w:val="24"/>
          <w:szCs w:val="24"/>
          <w:lang w:val="es-CO"/>
        </w:rPr>
        <w:t xml:space="preserve"> para obtener el </w:t>
      </w:r>
      <w:del w:id="784" w:author="JORGE" w:date="2011-02-20T19:35:00Z">
        <w:r w:rsidRPr="008D5C0C" w:rsidDel="00636DCD">
          <w:rPr>
            <w:rFonts w:ascii="Arial" w:hAnsi="Arial" w:cs="Arial"/>
            <w:sz w:val="24"/>
            <w:szCs w:val="24"/>
            <w:lang w:val="es-CO"/>
          </w:rPr>
          <w:delText>L</w:delText>
        </w:r>
      </w:del>
      <w:ins w:id="785" w:author="JORGE" w:date="2011-02-20T19:35:00Z">
        <w:r w:rsidR="00636DCD">
          <w:rPr>
            <w:rFonts w:ascii="Arial" w:hAnsi="Arial" w:cs="Arial"/>
            <w:sz w:val="24"/>
            <w:szCs w:val="24"/>
            <w:lang w:val="es-CO"/>
          </w:rPr>
          <w:t>l</w:t>
        </w:r>
      </w:ins>
      <w:r w:rsidRPr="008D5C0C">
        <w:rPr>
          <w:rFonts w:ascii="Arial" w:hAnsi="Arial" w:cs="Arial"/>
          <w:sz w:val="24"/>
          <w:szCs w:val="24"/>
          <w:lang w:val="es-CO"/>
        </w:rPr>
        <w:t xml:space="preserve">evantamiento </w:t>
      </w:r>
      <w:r>
        <w:rPr>
          <w:rFonts w:ascii="Arial" w:hAnsi="Arial" w:cs="Arial"/>
          <w:sz w:val="24"/>
          <w:szCs w:val="24"/>
          <w:lang w:val="es-CO"/>
        </w:rPr>
        <w:t xml:space="preserve">de la medida </w:t>
      </w:r>
      <w:r w:rsidRPr="008D5C0C">
        <w:rPr>
          <w:rFonts w:ascii="Arial" w:hAnsi="Arial" w:cs="Arial"/>
          <w:sz w:val="24"/>
          <w:szCs w:val="24"/>
          <w:lang w:val="es-CO"/>
        </w:rPr>
        <w:t>solicitad</w:t>
      </w:r>
      <w:r>
        <w:rPr>
          <w:rFonts w:ascii="Arial" w:hAnsi="Arial" w:cs="Arial"/>
          <w:sz w:val="24"/>
          <w:szCs w:val="24"/>
          <w:lang w:val="es-CO"/>
        </w:rPr>
        <w:t>a.</w:t>
      </w:r>
    </w:p>
    <w:p w:rsidR="00000000" w:rsidRDefault="00232254">
      <w:pPr>
        <w:ind w:left="1080" w:hanging="229"/>
        <w:jc w:val="both"/>
        <w:rPr>
          <w:rFonts w:ascii="Arial" w:hAnsi="Arial" w:cs="Arial"/>
          <w:sz w:val="24"/>
          <w:szCs w:val="24"/>
          <w:lang w:val="es-CO"/>
        </w:rPr>
        <w:pPrChange w:id="786" w:author="USER" w:date="2011-02-21T18:16:00Z">
          <w:pPr>
            <w:ind w:left="1080"/>
            <w:jc w:val="both"/>
          </w:pPr>
        </w:pPrChange>
      </w:pPr>
      <w:r>
        <w:rPr>
          <w:rFonts w:ascii="Arial" w:hAnsi="Arial" w:cs="Arial"/>
          <w:sz w:val="24"/>
          <w:szCs w:val="24"/>
          <w:lang w:val="es-CO"/>
        </w:rPr>
        <w:t xml:space="preserve">- Esperar a que el Fiscal formule la acusación dentro de los términos legales y de no lo hacerlo, se le presenta otra posibilidad a la sociedad </w:t>
      </w:r>
      <w:ins w:id="787" w:author="JORGE" w:date="2011-02-20T17:58:00Z">
        <w:r w:rsidR="00245725">
          <w:rPr>
            <w:rFonts w:ascii="Arial" w:hAnsi="Arial" w:cs="Arial"/>
            <w:sz w:val="24"/>
            <w:szCs w:val="24"/>
            <w:lang w:val="es-CO"/>
          </w:rPr>
          <w:t xml:space="preserve">para obtener el levantamiento solicitado. </w:t>
        </w:r>
      </w:ins>
      <w:del w:id="788" w:author="JORGE" w:date="2011-02-20T17:58:00Z">
        <w:r w:rsidDel="00245725">
          <w:rPr>
            <w:rFonts w:ascii="Arial" w:hAnsi="Arial" w:cs="Arial"/>
            <w:sz w:val="24"/>
            <w:szCs w:val="24"/>
            <w:lang w:val="es-CO"/>
          </w:rPr>
          <w:delText xml:space="preserve">para obtener dicho levantamiento. </w:delText>
        </w:r>
      </w:del>
    </w:p>
    <w:p w:rsidR="00656C17" w:rsidRDefault="00C03D6A" w:rsidP="008D5C0C">
      <w:pPr>
        <w:ind w:left="1080"/>
        <w:jc w:val="both"/>
        <w:rPr>
          <w:ins w:id="789" w:author="JORGE" w:date="2011-02-20T17:44:00Z"/>
          <w:rFonts w:ascii="Arial" w:hAnsi="Arial" w:cs="Arial"/>
          <w:sz w:val="24"/>
          <w:szCs w:val="24"/>
          <w:lang w:val="es-CO"/>
        </w:rPr>
      </w:pPr>
      <w:ins w:id="790" w:author="JORGE" w:date="2011-02-20T17:32:00Z">
        <w:r>
          <w:rPr>
            <w:rFonts w:ascii="Arial" w:hAnsi="Arial" w:cs="Arial"/>
            <w:sz w:val="24"/>
            <w:szCs w:val="24"/>
            <w:lang w:val="es-CO"/>
          </w:rPr>
          <w:t>Las recomendaciones de</w:t>
        </w:r>
      </w:ins>
      <w:ins w:id="791" w:author="JORGE" w:date="2011-02-20T17:33:00Z">
        <w:r>
          <w:rPr>
            <w:rFonts w:ascii="Arial" w:hAnsi="Arial" w:cs="Arial"/>
            <w:sz w:val="24"/>
            <w:szCs w:val="24"/>
            <w:lang w:val="es-CO"/>
          </w:rPr>
          <w:t xml:space="preserve"> </w:t>
        </w:r>
      </w:ins>
      <w:ins w:id="792" w:author="JORGE" w:date="2011-02-20T17:32:00Z">
        <w:r>
          <w:rPr>
            <w:rFonts w:ascii="Arial" w:hAnsi="Arial" w:cs="Arial"/>
            <w:sz w:val="24"/>
            <w:szCs w:val="24"/>
            <w:lang w:val="es-CO"/>
          </w:rPr>
          <w:t xml:space="preserve">la Juez son tan </w:t>
        </w:r>
      </w:ins>
      <w:ins w:id="793" w:author="JORGE" w:date="2011-02-20T17:33:00Z">
        <w:r w:rsidR="00E37AFD">
          <w:rPr>
            <w:rFonts w:ascii="Arial" w:hAnsi="Arial" w:cs="Arial"/>
            <w:sz w:val="24"/>
            <w:szCs w:val="24"/>
            <w:lang w:val="es-CO"/>
          </w:rPr>
          <w:t xml:space="preserve">equivocadas </w:t>
        </w:r>
      </w:ins>
      <w:ins w:id="794" w:author="JORGE" w:date="2011-02-20T17:48:00Z">
        <w:r w:rsidR="00E37AFD">
          <w:rPr>
            <w:rFonts w:ascii="Arial" w:hAnsi="Arial" w:cs="Arial"/>
            <w:sz w:val="24"/>
            <w:szCs w:val="24"/>
            <w:lang w:val="es-CO"/>
          </w:rPr>
          <w:t>que</w:t>
        </w:r>
      </w:ins>
      <w:ins w:id="795" w:author="JORGE" w:date="2011-02-20T17:33:00Z">
        <w:r>
          <w:rPr>
            <w:rFonts w:ascii="Arial" w:hAnsi="Arial" w:cs="Arial"/>
            <w:sz w:val="24"/>
            <w:szCs w:val="24"/>
            <w:lang w:val="es-CO"/>
          </w:rPr>
          <w:t xml:space="preserve"> </w:t>
        </w:r>
      </w:ins>
      <w:ins w:id="796" w:author="JORGE" w:date="2011-02-20T17:38:00Z">
        <w:r w:rsidR="00656C17">
          <w:rPr>
            <w:rFonts w:ascii="Arial" w:hAnsi="Arial" w:cs="Arial"/>
            <w:sz w:val="24"/>
            <w:szCs w:val="24"/>
            <w:lang w:val="es-CO"/>
          </w:rPr>
          <w:t xml:space="preserve">demuestran </w:t>
        </w:r>
      </w:ins>
      <w:ins w:id="797" w:author="JORGE" w:date="2011-02-20T17:33:00Z">
        <w:r>
          <w:rPr>
            <w:rFonts w:ascii="Arial" w:hAnsi="Arial" w:cs="Arial"/>
            <w:sz w:val="24"/>
            <w:szCs w:val="24"/>
            <w:lang w:val="es-CO"/>
          </w:rPr>
          <w:t xml:space="preserve">el </w:t>
        </w:r>
      </w:ins>
      <w:ins w:id="798" w:author="JORGE" w:date="2011-02-20T17:32:00Z">
        <w:r>
          <w:rPr>
            <w:rFonts w:ascii="Arial" w:hAnsi="Arial" w:cs="Arial"/>
            <w:sz w:val="24"/>
            <w:szCs w:val="24"/>
            <w:lang w:val="es-CO"/>
          </w:rPr>
          <w:t>descon</w:t>
        </w:r>
      </w:ins>
      <w:ins w:id="799" w:author="JORGE" w:date="2011-02-20T17:34:00Z">
        <w:r>
          <w:rPr>
            <w:rFonts w:ascii="Arial" w:hAnsi="Arial" w:cs="Arial"/>
            <w:sz w:val="24"/>
            <w:szCs w:val="24"/>
            <w:lang w:val="es-CO"/>
          </w:rPr>
          <w:t xml:space="preserve">ocimiento </w:t>
        </w:r>
        <w:r w:rsidR="00E37AFD">
          <w:rPr>
            <w:rFonts w:ascii="Arial" w:hAnsi="Arial" w:cs="Arial"/>
            <w:sz w:val="24"/>
            <w:szCs w:val="24"/>
            <w:lang w:val="es-CO"/>
          </w:rPr>
          <w:t>que tiene</w:t>
        </w:r>
        <w:r>
          <w:rPr>
            <w:rFonts w:ascii="Arial" w:hAnsi="Arial" w:cs="Arial"/>
            <w:sz w:val="24"/>
            <w:szCs w:val="24"/>
            <w:lang w:val="es-CO"/>
          </w:rPr>
          <w:t xml:space="preserve"> </w:t>
        </w:r>
      </w:ins>
      <w:ins w:id="800" w:author="JORGE" w:date="2011-02-20T17:32:00Z">
        <w:r>
          <w:rPr>
            <w:rFonts w:ascii="Arial" w:hAnsi="Arial" w:cs="Arial"/>
            <w:sz w:val="24"/>
            <w:szCs w:val="24"/>
            <w:lang w:val="es-CO"/>
          </w:rPr>
          <w:t xml:space="preserve">de las competencias y procedimientos de </w:t>
        </w:r>
      </w:ins>
      <w:ins w:id="801" w:author="JORGE" w:date="2011-02-20T17:48:00Z">
        <w:r w:rsidR="00E37AFD">
          <w:rPr>
            <w:rFonts w:ascii="Arial" w:hAnsi="Arial" w:cs="Arial"/>
            <w:sz w:val="24"/>
            <w:szCs w:val="24"/>
            <w:lang w:val="es-CO"/>
          </w:rPr>
          <w:t>L</w:t>
        </w:r>
      </w:ins>
      <w:ins w:id="802" w:author="JORGE" w:date="2011-02-20T17:33:00Z">
        <w:r w:rsidR="00D5365E">
          <w:rPr>
            <w:rFonts w:ascii="Arial" w:hAnsi="Arial" w:cs="Arial"/>
            <w:sz w:val="24"/>
            <w:szCs w:val="24"/>
            <w:lang w:val="es-CO"/>
          </w:rPr>
          <w:t>a Super</w:t>
        </w:r>
      </w:ins>
      <w:ins w:id="803" w:author="JORGE" w:date="2011-02-20T22:56:00Z">
        <w:r w:rsidR="00D5365E">
          <w:rPr>
            <w:rFonts w:ascii="Arial" w:hAnsi="Arial" w:cs="Arial"/>
            <w:sz w:val="24"/>
            <w:szCs w:val="24"/>
            <w:lang w:val="es-CO"/>
          </w:rPr>
          <w:t>s</w:t>
        </w:r>
      </w:ins>
      <w:ins w:id="804" w:author="JORGE" w:date="2011-02-20T17:35:00Z">
        <w:r w:rsidR="00656C17">
          <w:rPr>
            <w:rFonts w:ascii="Arial" w:hAnsi="Arial" w:cs="Arial"/>
            <w:sz w:val="24"/>
            <w:szCs w:val="24"/>
            <w:lang w:val="es-CO"/>
          </w:rPr>
          <w:t>ociedades</w:t>
        </w:r>
      </w:ins>
      <w:ins w:id="805" w:author="JORGE" w:date="2011-02-20T22:56:00Z">
        <w:r w:rsidR="00D5365E">
          <w:rPr>
            <w:rFonts w:ascii="Arial" w:hAnsi="Arial" w:cs="Arial"/>
            <w:sz w:val="24"/>
            <w:szCs w:val="24"/>
            <w:lang w:val="es-CO"/>
          </w:rPr>
          <w:t>, la Superintendencia</w:t>
        </w:r>
      </w:ins>
      <w:ins w:id="806" w:author="JORGE" w:date="2011-02-20T17:35:00Z">
        <w:r w:rsidR="00656C17">
          <w:rPr>
            <w:rFonts w:ascii="Arial" w:hAnsi="Arial" w:cs="Arial"/>
            <w:sz w:val="24"/>
            <w:szCs w:val="24"/>
            <w:lang w:val="es-CO"/>
          </w:rPr>
          <w:t xml:space="preserve"> </w:t>
        </w:r>
      </w:ins>
      <w:ins w:id="807" w:author="JORGE" w:date="2011-02-20T17:49:00Z">
        <w:r w:rsidR="00D5365E">
          <w:rPr>
            <w:rFonts w:ascii="Arial" w:hAnsi="Arial" w:cs="Arial"/>
            <w:sz w:val="24"/>
            <w:szCs w:val="24"/>
            <w:lang w:val="es-CO"/>
          </w:rPr>
          <w:t>y l</w:t>
        </w:r>
      </w:ins>
      <w:ins w:id="808" w:author="JORGE" w:date="2011-02-20T22:57:00Z">
        <w:r w:rsidR="00D5365E">
          <w:rPr>
            <w:rFonts w:ascii="Arial" w:hAnsi="Arial" w:cs="Arial"/>
            <w:sz w:val="24"/>
            <w:szCs w:val="24"/>
            <w:lang w:val="es-CO"/>
          </w:rPr>
          <w:t>os Jueces</w:t>
        </w:r>
      </w:ins>
      <w:ins w:id="809" w:author="JORGE" w:date="2011-02-20T17:49:00Z">
        <w:r w:rsidR="00E37AFD">
          <w:rPr>
            <w:rFonts w:ascii="Arial" w:hAnsi="Arial" w:cs="Arial"/>
            <w:sz w:val="24"/>
            <w:szCs w:val="24"/>
            <w:lang w:val="es-CO"/>
          </w:rPr>
          <w:t xml:space="preserve"> </w:t>
        </w:r>
      </w:ins>
      <w:ins w:id="810" w:author="JORGE" w:date="2011-02-20T17:35:00Z">
        <w:r w:rsidR="00656C17">
          <w:rPr>
            <w:rFonts w:ascii="Arial" w:hAnsi="Arial" w:cs="Arial"/>
            <w:sz w:val="24"/>
            <w:szCs w:val="24"/>
            <w:lang w:val="es-CO"/>
          </w:rPr>
          <w:t>a tal grado que</w:t>
        </w:r>
      </w:ins>
      <w:ins w:id="811" w:author="JORGE" w:date="2011-02-20T17:40:00Z">
        <w:r w:rsidR="00E37AFD">
          <w:rPr>
            <w:rFonts w:ascii="Arial" w:hAnsi="Arial" w:cs="Arial"/>
            <w:sz w:val="24"/>
            <w:szCs w:val="24"/>
            <w:lang w:val="es-CO"/>
          </w:rPr>
          <w:t xml:space="preserve"> </w:t>
        </w:r>
        <w:r w:rsidR="00D5365E">
          <w:rPr>
            <w:rFonts w:ascii="Arial" w:hAnsi="Arial" w:cs="Arial"/>
            <w:sz w:val="24"/>
            <w:szCs w:val="24"/>
            <w:lang w:val="es-CO"/>
          </w:rPr>
          <w:t xml:space="preserve"> considera</w:t>
        </w:r>
      </w:ins>
      <w:ins w:id="812" w:author="JORGE" w:date="2011-02-20T22:57:00Z">
        <w:r w:rsidR="00D5365E">
          <w:rPr>
            <w:rFonts w:ascii="Arial" w:hAnsi="Arial" w:cs="Arial"/>
            <w:sz w:val="24"/>
            <w:szCs w:val="24"/>
            <w:lang w:val="es-CO"/>
          </w:rPr>
          <w:t xml:space="preserve"> que la Supersociedades</w:t>
        </w:r>
      </w:ins>
      <w:ins w:id="813" w:author="JORGE" w:date="2011-02-20T17:49:00Z">
        <w:r w:rsidR="00D5365E">
          <w:rPr>
            <w:rFonts w:ascii="Arial" w:hAnsi="Arial" w:cs="Arial"/>
            <w:sz w:val="24"/>
            <w:szCs w:val="24"/>
            <w:lang w:val="es-CO"/>
          </w:rPr>
          <w:t xml:space="preserve"> </w:t>
        </w:r>
      </w:ins>
      <w:ins w:id="814" w:author="JORGE" w:date="2011-02-20T22:57:00Z">
        <w:r w:rsidR="00D5365E">
          <w:rPr>
            <w:rFonts w:ascii="Arial" w:hAnsi="Arial" w:cs="Arial"/>
            <w:sz w:val="24"/>
            <w:szCs w:val="24"/>
            <w:lang w:val="es-CO"/>
          </w:rPr>
          <w:t>es</w:t>
        </w:r>
      </w:ins>
      <w:ins w:id="815" w:author="JORGE" w:date="2011-02-20T17:49:00Z">
        <w:r w:rsidR="00E37AFD">
          <w:rPr>
            <w:rFonts w:ascii="Arial" w:hAnsi="Arial" w:cs="Arial"/>
            <w:sz w:val="24"/>
            <w:szCs w:val="24"/>
            <w:lang w:val="es-CO"/>
          </w:rPr>
          <w:t xml:space="preserve"> </w:t>
        </w:r>
      </w:ins>
      <w:ins w:id="816" w:author="JORGE" w:date="2011-02-20T17:40:00Z">
        <w:r w:rsidR="00656C17">
          <w:rPr>
            <w:rFonts w:ascii="Arial" w:hAnsi="Arial" w:cs="Arial"/>
            <w:sz w:val="24"/>
            <w:szCs w:val="24"/>
            <w:lang w:val="es-CO"/>
          </w:rPr>
          <w:t>el Juez Natural para</w:t>
        </w:r>
        <w:r w:rsidR="00E37AFD">
          <w:rPr>
            <w:rFonts w:ascii="Arial" w:hAnsi="Arial" w:cs="Arial"/>
            <w:sz w:val="24"/>
            <w:szCs w:val="24"/>
            <w:lang w:val="es-CO"/>
          </w:rPr>
          <w:t xml:space="preserve"> resolver la solicitud de levan</w:t>
        </w:r>
        <w:r w:rsidR="00656C17">
          <w:rPr>
            <w:rFonts w:ascii="Arial" w:hAnsi="Arial" w:cs="Arial"/>
            <w:sz w:val="24"/>
            <w:szCs w:val="24"/>
            <w:lang w:val="es-CO"/>
          </w:rPr>
          <w:t xml:space="preserve">tamiento de la medida </w:t>
        </w:r>
      </w:ins>
      <w:ins w:id="817" w:author="JORGE" w:date="2011-02-20T17:49:00Z">
        <w:r w:rsidR="00E37AFD">
          <w:rPr>
            <w:rFonts w:ascii="Arial" w:hAnsi="Arial" w:cs="Arial"/>
            <w:sz w:val="24"/>
            <w:szCs w:val="24"/>
            <w:lang w:val="es-CO"/>
          </w:rPr>
          <w:t>tomada por el Juez 29</w:t>
        </w:r>
      </w:ins>
      <w:ins w:id="818" w:author="JORGE" w:date="2011-02-20T17:50:00Z">
        <w:r w:rsidR="00E37AFD">
          <w:rPr>
            <w:rFonts w:ascii="Arial" w:hAnsi="Arial" w:cs="Arial"/>
            <w:sz w:val="24"/>
            <w:szCs w:val="24"/>
            <w:lang w:val="es-CO"/>
          </w:rPr>
          <w:t xml:space="preserve"> y pe</w:t>
        </w:r>
      </w:ins>
      <w:ins w:id="819" w:author="JORGE" w:date="2011-02-20T17:55:00Z">
        <w:r w:rsidR="00E37AFD">
          <w:rPr>
            <w:rFonts w:ascii="Arial" w:hAnsi="Arial" w:cs="Arial"/>
            <w:sz w:val="24"/>
            <w:szCs w:val="24"/>
            <w:lang w:val="es-CO"/>
          </w:rPr>
          <w:t>o</w:t>
        </w:r>
      </w:ins>
      <w:ins w:id="820" w:author="JORGE" w:date="2011-02-20T17:50:00Z">
        <w:r w:rsidR="00E37AFD">
          <w:rPr>
            <w:rFonts w:ascii="Arial" w:hAnsi="Arial" w:cs="Arial"/>
            <w:sz w:val="24"/>
            <w:szCs w:val="24"/>
            <w:lang w:val="es-CO"/>
          </w:rPr>
          <w:t>r aún cu</w:t>
        </w:r>
      </w:ins>
      <w:ins w:id="821" w:author="JORGE" w:date="2011-02-20T17:54:00Z">
        <w:r w:rsidR="00E37AFD">
          <w:rPr>
            <w:rFonts w:ascii="Arial" w:hAnsi="Arial" w:cs="Arial"/>
            <w:sz w:val="24"/>
            <w:szCs w:val="24"/>
            <w:lang w:val="es-CO"/>
          </w:rPr>
          <w:t>a</w:t>
        </w:r>
      </w:ins>
      <w:ins w:id="822" w:author="JORGE" w:date="2011-02-20T17:50:00Z">
        <w:r w:rsidR="00E37AFD">
          <w:rPr>
            <w:rFonts w:ascii="Arial" w:hAnsi="Arial" w:cs="Arial"/>
            <w:sz w:val="24"/>
            <w:szCs w:val="24"/>
            <w:lang w:val="es-CO"/>
          </w:rPr>
          <w:t>ndo sugiere al recurrente solicitar certific</w:t>
        </w:r>
      </w:ins>
      <w:ins w:id="823" w:author="JORGE" w:date="2011-02-20T17:55:00Z">
        <w:r w:rsidR="00E37AFD">
          <w:rPr>
            <w:rFonts w:ascii="Arial" w:hAnsi="Arial" w:cs="Arial"/>
            <w:sz w:val="24"/>
            <w:szCs w:val="24"/>
            <w:lang w:val="es-CO"/>
          </w:rPr>
          <w:t>a</w:t>
        </w:r>
      </w:ins>
      <w:ins w:id="824" w:author="JORGE" w:date="2011-02-20T17:50:00Z">
        <w:r w:rsidR="00E37AFD">
          <w:rPr>
            <w:rFonts w:ascii="Arial" w:hAnsi="Arial" w:cs="Arial"/>
            <w:sz w:val="24"/>
            <w:szCs w:val="24"/>
            <w:lang w:val="es-CO"/>
          </w:rPr>
          <w:t>ción o</w:t>
        </w:r>
      </w:ins>
      <w:ins w:id="825" w:author="JORGE" w:date="2011-02-20T17:40:00Z">
        <w:r w:rsidR="00E37AFD">
          <w:rPr>
            <w:rFonts w:ascii="Arial" w:hAnsi="Arial" w:cs="Arial"/>
            <w:sz w:val="24"/>
            <w:szCs w:val="24"/>
            <w:lang w:val="es-CO"/>
          </w:rPr>
          <w:t xml:space="preserve"> aval de dich</w:t>
        </w:r>
      </w:ins>
      <w:ins w:id="826" w:author="JORGE" w:date="2011-02-20T17:50:00Z">
        <w:r w:rsidR="00E37AFD">
          <w:rPr>
            <w:rFonts w:ascii="Arial" w:hAnsi="Arial" w:cs="Arial"/>
            <w:sz w:val="24"/>
            <w:szCs w:val="24"/>
            <w:lang w:val="es-CO"/>
          </w:rPr>
          <w:t xml:space="preserve">a entidad </w:t>
        </w:r>
      </w:ins>
      <w:ins w:id="827" w:author="JORGE" w:date="2011-02-20T17:40:00Z">
        <w:r w:rsidR="00656C17">
          <w:rPr>
            <w:rFonts w:ascii="Arial" w:hAnsi="Arial" w:cs="Arial"/>
            <w:sz w:val="24"/>
            <w:szCs w:val="24"/>
            <w:lang w:val="es-CO"/>
          </w:rPr>
          <w:t>para acudir al Juez</w:t>
        </w:r>
      </w:ins>
      <w:ins w:id="828" w:author="JORGE" w:date="2011-02-20T17:42:00Z">
        <w:r w:rsidR="00656C17">
          <w:rPr>
            <w:rFonts w:ascii="Arial" w:hAnsi="Arial" w:cs="Arial"/>
            <w:sz w:val="24"/>
            <w:szCs w:val="24"/>
            <w:lang w:val="es-CO"/>
          </w:rPr>
          <w:t xml:space="preserve"> de Garantías </w:t>
        </w:r>
      </w:ins>
      <w:ins w:id="829" w:author="JORGE" w:date="2011-02-20T17:50:00Z">
        <w:r w:rsidR="00E37AFD">
          <w:rPr>
            <w:rFonts w:ascii="Arial" w:hAnsi="Arial" w:cs="Arial"/>
            <w:sz w:val="24"/>
            <w:szCs w:val="24"/>
            <w:lang w:val="es-CO"/>
          </w:rPr>
          <w:t xml:space="preserve">con el mismo objeto </w:t>
        </w:r>
      </w:ins>
      <w:ins w:id="830" w:author="JORGE" w:date="2011-02-20T17:55:00Z">
        <w:r w:rsidR="00245725">
          <w:rPr>
            <w:rFonts w:ascii="Arial" w:hAnsi="Arial" w:cs="Arial"/>
            <w:sz w:val="24"/>
            <w:szCs w:val="24"/>
            <w:lang w:val="es-CO"/>
          </w:rPr>
          <w:t>y/</w:t>
        </w:r>
      </w:ins>
      <w:ins w:id="831" w:author="JORGE" w:date="2011-02-20T17:42:00Z">
        <w:r w:rsidR="00E37AFD">
          <w:rPr>
            <w:rFonts w:ascii="Arial" w:hAnsi="Arial" w:cs="Arial"/>
            <w:sz w:val="24"/>
            <w:szCs w:val="24"/>
            <w:lang w:val="es-CO"/>
          </w:rPr>
          <w:t xml:space="preserve">o esperar a que </w:t>
        </w:r>
      </w:ins>
      <w:ins w:id="832" w:author="JORGE" w:date="2011-02-20T17:51:00Z">
        <w:r w:rsidR="00E37AFD">
          <w:rPr>
            <w:rFonts w:ascii="Arial" w:hAnsi="Arial" w:cs="Arial"/>
            <w:sz w:val="24"/>
            <w:szCs w:val="24"/>
            <w:lang w:val="es-CO"/>
          </w:rPr>
          <w:t>E</w:t>
        </w:r>
      </w:ins>
      <w:ins w:id="833" w:author="JORGE" w:date="2011-02-20T17:42:00Z">
        <w:r w:rsidR="00656C17">
          <w:rPr>
            <w:rFonts w:ascii="Arial" w:hAnsi="Arial" w:cs="Arial"/>
            <w:sz w:val="24"/>
            <w:szCs w:val="24"/>
            <w:lang w:val="es-CO"/>
          </w:rPr>
          <w:t>l Fiscal acuse y de no hacerlo</w:t>
        </w:r>
      </w:ins>
      <w:ins w:id="834" w:author="JORGE" w:date="2011-02-20T17:51:00Z">
        <w:r w:rsidR="00E37AFD">
          <w:rPr>
            <w:rFonts w:ascii="Arial" w:hAnsi="Arial" w:cs="Arial"/>
            <w:sz w:val="24"/>
            <w:szCs w:val="24"/>
            <w:lang w:val="es-CO"/>
          </w:rPr>
          <w:t>,</w:t>
        </w:r>
      </w:ins>
      <w:ins w:id="835" w:author="JORGE" w:date="2011-02-20T17:42:00Z">
        <w:r w:rsidR="00656C17">
          <w:rPr>
            <w:rFonts w:ascii="Arial" w:hAnsi="Arial" w:cs="Arial"/>
            <w:sz w:val="24"/>
            <w:szCs w:val="24"/>
            <w:lang w:val="es-CO"/>
          </w:rPr>
          <w:t xml:space="preserve"> </w:t>
        </w:r>
      </w:ins>
      <w:ins w:id="836" w:author="JORGE" w:date="2011-02-20T17:43:00Z">
        <w:r w:rsidR="00656C17">
          <w:rPr>
            <w:rFonts w:ascii="Arial" w:hAnsi="Arial" w:cs="Arial"/>
            <w:sz w:val="24"/>
            <w:szCs w:val="24"/>
            <w:lang w:val="es-CO"/>
          </w:rPr>
          <w:t>obtener</w:t>
        </w:r>
      </w:ins>
      <w:ins w:id="837" w:author="JORGE" w:date="2011-02-20T17:44:00Z">
        <w:r w:rsidR="00656C17">
          <w:rPr>
            <w:rFonts w:ascii="Arial" w:hAnsi="Arial" w:cs="Arial"/>
            <w:sz w:val="24"/>
            <w:szCs w:val="24"/>
            <w:lang w:val="es-CO"/>
          </w:rPr>
          <w:t xml:space="preserve"> </w:t>
        </w:r>
      </w:ins>
      <w:ins w:id="838" w:author="JORGE" w:date="2011-02-20T17:51:00Z">
        <w:r w:rsidR="00E37AFD">
          <w:rPr>
            <w:rFonts w:ascii="Arial" w:hAnsi="Arial" w:cs="Arial"/>
            <w:sz w:val="24"/>
            <w:szCs w:val="24"/>
            <w:lang w:val="es-CO"/>
          </w:rPr>
          <w:t>dicho</w:t>
        </w:r>
      </w:ins>
      <w:ins w:id="839" w:author="JORGE" w:date="2011-02-20T23:19:00Z">
        <w:r w:rsidR="00F54A49">
          <w:rPr>
            <w:rFonts w:ascii="Arial" w:hAnsi="Arial" w:cs="Arial"/>
            <w:sz w:val="24"/>
            <w:szCs w:val="24"/>
            <w:lang w:val="es-CO"/>
          </w:rPr>
          <w:t xml:space="preserve"> levantamiento.</w:t>
        </w:r>
      </w:ins>
      <w:ins w:id="840" w:author="JORGE" w:date="2011-02-20T17:51:00Z">
        <w:r w:rsidR="00E37AFD">
          <w:rPr>
            <w:rFonts w:ascii="Arial" w:hAnsi="Arial" w:cs="Arial"/>
            <w:sz w:val="24"/>
            <w:szCs w:val="24"/>
            <w:lang w:val="es-CO"/>
          </w:rPr>
          <w:t xml:space="preserve"> </w:t>
        </w:r>
      </w:ins>
    </w:p>
    <w:p w:rsidR="00E37AFD" w:rsidRDefault="00656C17" w:rsidP="00656C17">
      <w:pPr>
        <w:ind w:left="1080"/>
        <w:jc w:val="both"/>
        <w:rPr>
          <w:ins w:id="841" w:author="JORGE" w:date="2011-02-20T17:53:00Z"/>
          <w:rFonts w:ascii="Arial" w:hAnsi="Arial" w:cs="Arial"/>
          <w:sz w:val="24"/>
          <w:szCs w:val="24"/>
          <w:lang w:val="es-CO"/>
        </w:rPr>
      </w:pPr>
      <w:ins w:id="842" w:author="JORGE" w:date="2011-02-20T17:44:00Z">
        <w:r>
          <w:rPr>
            <w:rFonts w:ascii="Arial" w:hAnsi="Arial" w:cs="Arial"/>
            <w:sz w:val="24"/>
            <w:szCs w:val="24"/>
            <w:lang w:val="es-CO"/>
          </w:rPr>
          <w:t>Desde cuando H.</w:t>
        </w:r>
      </w:ins>
      <w:ins w:id="843" w:author="JORGE" w:date="2011-02-20T17:45:00Z">
        <w:r>
          <w:rPr>
            <w:rFonts w:ascii="Arial" w:hAnsi="Arial" w:cs="Arial"/>
            <w:sz w:val="24"/>
            <w:szCs w:val="24"/>
            <w:lang w:val="es-CO"/>
          </w:rPr>
          <w:t xml:space="preserve"> Magistrados</w:t>
        </w:r>
      </w:ins>
      <w:ins w:id="844" w:author="JORGE" w:date="2011-02-20T17:53:00Z">
        <w:r w:rsidR="00E37AFD">
          <w:rPr>
            <w:rFonts w:ascii="Arial" w:hAnsi="Arial" w:cs="Arial"/>
            <w:sz w:val="24"/>
            <w:szCs w:val="24"/>
            <w:lang w:val="es-CO"/>
          </w:rPr>
          <w:t>:</w:t>
        </w:r>
      </w:ins>
      <w:ins w:id="845" w:author="JORGE" w:date="2011-02-20T17:45:00Z">
        <w:r w:rsidR="00E37AFD">
          <w:rPr>
            <w:rFonts w:ascii="Arial" w:hAnsi="Arial" w:cs="Arial"/>
            <w:sz w:val="24"/>
            <w:szCs w:val="24"/>
            <w:lang w:val="es-CO"/>
          </w:rPr>
          <w:t xml:space="preserve"> </w:t>
        </w:r>
      </w:ins>
    </w:p>
    <w:p w:rsidR="00000000" w:rsidRDefault="00E37AFD">
      <w:pPr>
        <w:numPr>
          <w:ilvl w:val="0"/>
          <w:numId w:val="5"/>
        </w:numPr>
        <w:ind w:left="1134" w:hanging="283"/>
        <w:jc w:val="both"/>
        <w:rPr>
          <w:del w:id="846" w:author="JORGE" w:date="2011-02-20T17:45:00Z"/>
          <w:rFonts w:ascii="Arial" w:hAnsi="Arial" w:cs="Arial"/>
          <w:sz w:val="24"/>
          <w:szCs w:val="24"/>
          <w:lang w:val="es-CO"/>
        </w:rPr>
        <w:pPrChange w:id="847" w:author="USER" w:date="2011-02-21T18:19:00Z">
          <w:pPr>
            <w:ind w:left="1080"/>
            <w:jc w:val="both"/>
          </w:pPr>
        </w:pPrChange>
      </w:pPr>
      <w:ins w:id="848" w:author="JORGE" w:date="2011-02-20T17:53:00Z">
        <w:r>
          <w:rPr>
            <w:rFonts w:ascii="Arial" w:hAnsi="Arial" w:cs="Arial"/>
            <w:sz w:val="24"/>
            <w:szCs w:val="24"/>
            <w:lang w:val="es-CO"/>
          </w:rPr>
          <w:t>L</w:t>
        </w:r>
      </w:ins>
      <w:ins w:id="849" w:author="JORGE" w:date="2011-02-20T17:45:00Z">
        <w:r>
          <w:rPr>
            <w:rFonts w:ascii="Arial" w:hAnsi="Arial" w:cs="Arial"/>
            <w:sz w:val="24"/>
            <w:szCs w:val="24"/>
            <w:lang w:val="es-CO"/>
          </w:rPr>
          <w:t xml:space="preserve">a Superintendencia de Sociedades </w:t>
        </w:r>
        <w:r w:rsidR="00656C17">
          <w:rPr>
            <w:rFonts w:ascii="Arial" w:hAnsi="Arial" w:cs="Arial"/>
            <w:sz w:val="24"/>
            <w:szCs w:val="24"/>
            <w:lang w:val="es-CO"/>
          </w:rPr>
          <w:t xml:space="preserve"> </w:t>
        </w:r>
      </w:ins>
      <w:ins w:id="850" w:author="JORGE" w:date="2011-02-20T17:46:00Z">
        <w:r>
          <w:rPr>
            <w:rFonts w:ascii="Arial" w:hAnsi="Arial" w:cs="Arial"/>
            <w:sz w:val="24"/>
            <w:szCs w:val="24"/>
            <w:lang w:val="es-CO"/>
          </w:rPr>
          <w:t>act</w:t>
        </w:r>
      </w:ins>
      <w:ins w:id="851" w:author="USER" w:date="2011-02-21T18:18:00Z">
        <w:r w:rsidR="00D25973">
          <w:rPr>
            <w:rFonts w:ascii="Arial" w:hAnsi="Arial" w:cs="Arial"/>
            <w:sz w:val="24"/>
            <w:szCs w:val="24"/>
            <w:lang w:val="es-CO"/>
          </w:rPr>
          <w:t>ú</w:t>
        </w:r>
      </w:ins>
      <w:ins w:id="852" w:author="JORGE" w:date="2011-02-20T17:46:00Z">
        <w:del w:id="853" w:author="USER" w:date="2011-02-21T18:19:00Z">
          <w:r w:rsidDel="00D25973">
            <w:rPr>
              <w:rFonts w:ascii="Arial" w:hAnsi="Arial" w:cs="Arial"/>
              <w:sz w:val="24"/>
              <w:szCs w:val="24"/>
              <w:lang w:val="es-CO"/>
            </w:rPr>
            <w:delText>u</w:delText>
          </w:r>
        </w:del>
        <w:r>
          <w:rPr>
            <w:rFonts w:ascii="Arial" w:hAnsi="Arial" w:cs="Arial"/>
            <w:sz w:val="24"/>
            <w:szCs w:val="24"/>
            <w:lang w:val="es-CO"/>
          </w:rPr>
          <w:t xml:space="preserve">a como </w:t>
        </w:r>
      </w:ins>
      <w:ins w:id="854" w:author="JORGE" w:date="2011-02-20T17:51:00Z">
        <w:r>
          <w:rPr>
            <w:rFonts w:ascii="Arial" w:hAnsi="Arial" w:cs="Arial"/>
            <w:sz w:val="24"/>
            <w:szCs w:val="24"/>
            <w:lang w:val="es-CO"/>
          </w:rPr>
          <w:t>J</w:t>
        </w:r>
      </w:ins>
      <w:ins w:id="855" w:author="JORGE" w:date="2011-02-20T17:46:00Z">
        <w:r>
          <w:rPr>
            <w:rFonts w:ascii="Arial" w:hAnsi="Arial" w:cs="Arial"/>
            <w:sz w:val="24"/>
            <w:szCs w:val="24"/>
            <w:lang w:val="es-CO"/>
          </w:rPr>
          <w:t xml:space="preserve">uez </w:t>
        </w:r>
      </w:ins>
      <w:ins w:id="856" w:author="JORGE" w:date="2011-02-20T17:51:00Z">
        <w:r>
          <w:rPr>
            <w:rFonts w:ascii="Arial" w:hAnsi="Arial" w:cs="Arial"/>
            <w:sz w:val="24"/>
            <w:szCs w:val="24"/>
            <w:lang w:val="es-CO"/>
          </w:rPr>
          <w:t>N</w:t>
        </w:r>
      </w:ins>
      <w:ins w:id="857" w:author="JORGE" w:date="2011-02-20T17:46:00Z">
        <w:r>
          <w:rPr>
            <w:rFonts w:ascii="Arial" w:hAnsi="Arial" w:cs="Arial"/>
            <w:sz w:val="24"/>
            <w:szCs w:val="24"/>
            <w:lang w:val="es-CO"/>
          </w:rPr>
          <w:t>atural para resolver situaciones que por su</w:t>
        </w:r>
      </w:ins>
      <w:ins w:id="858" w:author="JORGE" w:date="2011-02-20T17:52:00Z">
        <w:r>
          <w:rPr>
            <w:rFonts w:ascii="Arial" w:hAnsi="Arial" w:cs="Arial"/>
            <w:sz w:val="24"/>
            <w:szCs w:val="24"/>
            <w:lang w:val="es-CO"/>
          </w:rPr>
          <w:t xml:space="preserve"> naturaleza corresponde a los Jueces?</w:t>
        </w:r>
      </w:ins>
      <w:ins w:id="859" w:author="JORGE" w:date="2011-02-20T17:53:00Z">
        <w:r>
          <w:rPr>
            <w:rFonts w:ascii="Arial" w:hAnsi="Arial" w:cs="Arial"/>
            <w:sz w:val="24"/>
            <w:szCs w:val="24"/>
            <w:lang w:val="es-CO"/>
          </w:rPr>
          <w:t xml:space="preserve">  </w:t>
        </w:r>
      </w:ins>
    </w:p>
    <w:p w:rsidR="00000000" w:rsidRDefault="00761963">
      <w:pPr>
        <w:numPr>
          <w:ilvl w:val="0"/>
          <w:numId w:val="35"/>
        </w:numPr>
        <w:ind w:left="1134" w:hanging="283"/>
        <w:jc w:val="both"/>
        <w:rPr>
          <w:ins w:id="860" w:author="USER" w:date="2011-02-21T18:19:00Z"/>
          <w:rFonts w:ascii="Arial" w:hAnsi="Arial" w:cs="Arial"/>
          <w:sz w:val="24"/>
          <w:szCs w:val="24"/>
          <w:lang w:val="es-CO"/>
        </w:rPr>
        <w:pPrChange w:id="861" w:author="USER" w:date="2011-02-21T18:19:00Z">
          <w:pPr>
            <w:ind w:left="1080"/>
            <w:jc w:val="both"/>
          </w:pPr>
        </w:pPrChange>
      </w:pPr>
    </w:p>
    <w:p w:rsidR="00000000" w:rsidRDefault="00E300EE">
      <w:pPr>
        <w:numPr>
          <w:ilvl w:val="0"/>
          <w:numId w:val="5"/>
        </w:numPr>
        <w:jc w:val="both"/>
        <w:rPr>
          <w:ins w:id="862" w:author="JORGE" w:date="2011-02-20T17:57:00Z"/>
          <w:rFonts w:ascii="Arial" w:hAnsi="Arial" w:cs="Arial"/>
          <w:sz w:val="24"/>
          <w:szCs w:val="24"/>
          <w:lang w:val="es-CO"/>
        </w:rPr>
        <w:pPrChange w:id="863" w:author="JORGE" w:date="2011-02-20T19:37:00Z">
          <w:pPr>
            <w:ind w:left="1080"/>
            <w:jc w:val="both"/>
          </w:pPr>
        </w:pPrChange>
      </w:pPr>
      <w:ins w:id="864" w:author="JORGE" w:date="2011-02-20T18:21:00Z">
        <w:r>
          <w:rPr>
            <w:rFonts w:ascii="Arial" w:hAnsi="Arial" w:cs="Arial"/>
            <w:sz w:val="24"/>
            <w:szCs w:val="24"/>
            <w:lang w:val="es-CO"/>
          </w:rPr>
          <w:t>D</w:t>
        </w:r>
      </w:ins>
      <w:ins w:id="865" w:author="JORGE" w:date="2011-02-20T17:56:00Z">
        <w:r w:rsidR="00636DCD">
          <w:rPr>
            <w:rFonts w:ascii="Arial" w:hAnsi="Arial" w:cs="Arial"/>
            <w:sz w:val="24"/>
            <w:szCs w:val="24"/>
            <w:lang w:val="es-CO"/>
          </w:rPr>
          <w:t>eben los accionantes ante l</w:t>
        </w:r>
      </w:ins>
      <w:ins w:id="866" w:author="JORGE" w:date="2011-02-20T22:58:00Z">
        <w:r w:rsidR="00D5365E">
          <w:rPr>
            <w:rFonts w:ascii="Arial" w:hAnsi="Arial" w:cs="Arial"/>
            <w:sz w:val="24"/>
            <w:szCs w:val="24"/>
            <w:lang w:val="es-CO"/>
          </w:rPr>
          <w:t xml:space="preserve">os jueces </w:t>
        </w:r>
      </w:ins>
      <w:ins w:id="867" w:author="JORGE" w:date="2011-02-20T17:56:00Z">
        <w:r w:rsidR="00245725">
          <w:rPr>
            <w:rFonts w:ascii="Arial" w:hAnsi="Arial" w:cs="Arial"/>
            <w:sz w:val="24"/>
            <w:szCs w:val="24"/>
            <w:lang w:val="es-CO"/>
          </w:rPr>
          <w:t xml:space="preserve">pedir </w:t>
        </w:r>
      </w:ins>
      <w:ins w:id="868" w:author="JORGE" w:date="2011-02-20T19:36:00Z">
        <w:r w:rsidR="00636DCD">
          <w:rPr>
            <w:rFonts w:ascii="Arial" w:hAnsi="Arial" w:cs="Arial"/>
            <w:sz w:val="24"/>
            <w:szCs w:val="24"/>
            <w:lang w:val="es-CO"/>
          </w:rPr>
          <w:t xml:space="preserve">u obtener </w:t>
        </w:r>
      </w:ins>
      <w:ins w:id="869" w:author="JORGE" w:date="2011-02-20T17:56:00Z">
        <w:r w:rsidR="00636DCD">
          <w:rPr>
            <w:rFonts w:ascii="Arial" w:hAnsi="Arial" w:cs="Arial"/>
            <w:sz w:val="24"/>
            <w:szCs w:val="24"/>
            <w:lang w:val="es-CO"/>
          </w:rPr>
          <w:t>el aval</w:t>
        </w:r>
      </w:ins>
      <w:ins w:id="870" w:author="JORGE" w:date="2011-02-20T19:36:00Z">
        <w:r w:rsidR="00D5365E">
          <w:rPr>
            <w:rFonts w:ascii="Arial" w:hAnsi="Arial" w:cs="Arial"/>
            <w:sz w:val="24"/>
            <w:szCs w:val="24"/>
            <w:lang w:val="es-CO"/>
          </w:rPr>
          <w:t xml:space="preserve"> de la Supe</w:t>
        </w:r>
      </w:ins>
      <w:ins w:id="871" w:author="JORGE" w:date="2011-02-20T22:58:00Z">
        <w:r w:rsidR="00D5365E">
          <w:rPr>
            <w:rFonts w:ascii="Arial" w:hAnsi="Arial" w:cs="Arial"/>
            <w:sz w:val="24"/>
            <w:szCs w:val="24"/>
            <w:lang w:val="es-CO"/>
          </w:rPr>
          <w:t>s</w:t>
        </w:r>
      </w:ins>
      <w:ins w:id="872" w:author="JORGE" w:date="2011-02-20T19:36:00Z">
        <w:r w:rsidR="00636DCD">
          <w:rPr>
            <w:rFonts w:ascii="Arial" w:hAnsi="Arial" w:cs="Arial"/>
            <w:sz w:val="24"/>
            <w:szCs w:val="24"/>
            <w:lang w:val="es-CO"/>
          </w:rPr>
          <w:t xml:space="preserve">ociedades </w:t>
        </w:r>
      </w:ins>
      <w:ins w:id="873" w:author="JORGE" w:date="2011-02-20T17:56:00Z">
        <w:r w:rsidR="00245725">
          <w:rPr>
            <w:rFonts w:ascii="Arial" w:hAnsi="Arial" w:cs="Arial"/>
            <w:sz w:val="24"/>
            <w:szCs w:val="24"/>
            <w:lang w:val="es-CO"/>
          </w:rPr>
          <w:t>para acudir al Juez de Control de Garant</w:t>
        </w:r>
      </w:ins>
      <w:ins w:id="874" w:author="JORGE" w:date="2011-02-20T17:57:00Z">
        <w:r w:rsidR="00245725">
          <w:rPr>
            <w:rFonts w:ascii="Arial" w:hAnsi="Arial" w:cs="Arial"/>
            <w:sz w:val="24"/>
            <w:szCs w:val="24"/>
            <w:lang w:val="es-CO"/>
          </w:rPr>
          <w:t>ías</w:t>
        </w:r>
      </w:ins>
      <w:ins w:id="875" w:author="JORGE" w:date="2011-02-20T19:37:00Z">
        <w:r w:rsidR="00636DCD">
          <w:rPr>
            <w:rFonts w:ascii="Arial" w:hAnsi="Arial" w:cs="Arial"/>
            <w:sz w:val="24"/>
            <w:szCs w:val="24"/>
            <w:lang w:val="es-CO"/>
          </w:rPr>
          <w:t xml:space="preserve"> en aras de la protección de los derechos fundamentales</w:t>
        </w:r>
      </w:ins>
      <w:ins w:id="876" w:author="JORGE" w:date="2011-02-20T17:57:00Z">
        <w:r w:rsidR="00245725">
          <w:rPr>
            <w:rFonts w:ascii="Arial" w:hAnsi="Arial" w:cs="Arial"/>
            <w:sz w:val="24"/>
            <w:szCs w:val="24"/>
            <w:lang w:val="es-CO"/>
          </w:rPr>
          <w:t>?</w:t>
        </w:r>
      </w:ins>
    </w:p>
    <w:p w:rsidR="00000000" w:rsidRDefault="00245725">
      <w:pPr>
        <w:numPr>
          <w:ilvl w:val="0"/>
          <w:numId w:val="5"/>
        </w:numPr>
        <w:jc w:val="both"/>
        <w:rPr>
          <w:ins w:id="877" w:author="USER" w:date="2011-02-21T18:19:00Z"/>
          <w:rFonts w:ascii="Arial" w:hAnsi="Arial" w:cs="Arial"/>
          <w:sz w:val="24"/>
          <w:szCs w:val="24"/>
          <w:lang w:val="es-CO"/>
        </w:rPr>
        <w:pPrChange w:id="878" w:author="JORGE" w:date="2011-02-20T23:14:00Z">
          <w:pPr>
            <w:jc w:val="both"/>
          </w:pPr>
        </w:pPrChange>
      </w:pPr>
      <w:ins w:id="879" w:author="JORGE" w:date="2011-02-20T17:57:00Z">
        <w:r>
          <w:rPr>
            <w:rFonts w:ascii="Arial" w:hAnsi="Arial" w:cs="Arial"/>
            <w:sz w:val="24"/>
            <w:szCs w:val="24"/>
            <w:lang w:val="es-CO"/>
          </w:rPr>
          <w:t>Es tan protuberante la decisión de l</w:t>
        </w:r>
      </w:ins>
      <w:ins w:id="880" w:author="JORGE" w:date="2011-02-20T17:59:00Z">
        <w:r>
          <w:rPr>
            <w:rFonts w:ascii="Arial" w:hAnsi="Arial" w:cs="Arial"/>
            <w:sz w:val="24"/>
            <w:szCs w:val="24"/>
            <w:lang w:val="es-CO"/>
          </w:rPr>
          <w:t>a funcionaria q</w:t>
        </w:r>
        <w:r w:rsidR="00E300EE">
          <w:rPr>
            <w:rFonts w:ascii="Arial" w:hAnsi="Arial" w:cs="Arial"/>
            <w:sz w:val="24"/>
            <w:szCs w:val="24"/>
            <w:lang w:val="es-CO"/>
          </w:rPr>
          <w:t xml:space="preserve">ue </w:t>
        </w:r>
        <w:r>
          <w:rPr>
            <w:rFonts w:ascii="Arial" w:hAnsi="Arial" w:cs="Arial"/>
            <w:sz w:val="24"/>
            <w:szCs w:val="24"/>
            <w:lang w:val="es-CO"/>
          </w:rPr>
          <w:t xml:space="preserve">la </w:t>
        </w:r>
      </w:ins>
      <w:ins w:id="881" w:author="JORGE" w:date="2011-02-20T18:08:00Z">
        <w:r w:rsidR="005E2311">
          <w:rPr>
            <w:rFonts w:ascii="Arial" w:hAnsi="Arial" w:cs="Arial"/>
            <w:sz w:val="24"/>
            <w:szCs w:val="24"/>
            <w:lang w:val="es-CO"/>
          </w:rPr>
          <w:t>doctora ANGELA MARIA ECHEVERRI RAM</w:t>
        </w:r>
      </w:ins>
      <w:ins w:id="882" w:author="JORGE" w:date="2011-02-20T18:09:00Z">
        <w:r w:rsidR="005E2311">
          <w:rPr>
            <w:rFonts w:ascii="Arial" w:hAnsi="Arial" w:cs="Arial"/>
            <w:sz w:val="24"/>
            <w:szCs w:val="24"/>
            <w:lang w:val="es-CO"/>
          </w:rPr>
          <w:t xml:space="preserve">ÍREZ, </w:t>
        </w:r>
      </w:ins>
      <w:ins w:id="883" w:author="JORGE" w:date="2011-02-20T17:59:00Z">
        <w:r>
          <w:rPr>
            <w:rFonts w:ascii="Arial" w:hAnsi="Arial" w:cs="Arial"/>
            <w:sz w:val="24"/>
            <w:szCs w:val="24"/>
            <w:lang w:val="es-CO"/>
          </w:rPr>
          <w:t xml:space="preserve">Superintendente Delegada </w:t>
        </w:r>
      </w:ins>
    </w:p>
    <w:p w:rsidR="00000000" w:rsidRDefault="00761963">
      <w:pPr>
        <w:ind w:left="1080"/>
        <w:jc w:val="both"/>
        <w:rPr>
          <w:ins w:id="884" w:author="USER" w:date="2011-02-21T18:19:00Z"/>
          <w:rFonts w:ascii="Arial" w:hAnsi="Arial" w:cs="Arial"/>
          <w:sz w:val="24"/>
          <w:szCs w:val="24"/>
          <w:lang w:val="es-CO"/>
        </w:rPr>
        <w:pPrChange w:id="885" w:author="USER" w:date="2011-02-21T18:19:00Z">
          <w:pPr>
            <w:jc w:val="both"/>
          </w:pPr>
        </w:pPrChange>
      </w:pPr>
    </w:p>
    <w:p w:rsidR="00000000" w:rsidRDefault="00761963">
      <w:pPr>
        <w:ind w:left="1080"/>
        <w:jc w:val="both"/>
        <w:rPr>
          <w:ins w:id="886" w:author="USER" w:date="2011-02-21T18:19:00Z"/>
          <w:rFonts w:ascii="Arial" w:hAnsi="Arial" w:cs="Arial"/>
          <w:sz w:val="24"/>
          <w:szCs w:val="24"/>
          <w:lang w:val="es-CO"/>
        </w:rPr>
        <w:pPrChange w:id="887" w:author="USER" w:date="2011-02-21T18:19:00Z">
          <w:pPr>
            <w:jc w:val="both"/>
          </w:pPr>
        </w:pPrChange>
      </w:pPr>
    </w:p>
    <w:p w:rsidR="00000000" w:rsidRDefault="00761963">
      <w:pPr>
        <w:ind w:left="1080"/>
        <w:jc w:val="both"/>
        <w:rPr>
          <w:ins w:id="888" w:author="USER" w:date="2011-02-21T18:20:00Z"/>
          <w:rFonts w:ascii="Arial" w:hAnsi="Arial" w:cs="Arial"/>
          <w:sz w:val="24"/>
          <w:szCs w:val="24"/>
          <w:lang w:val="es-CO"/>
        </w:rPr>
        <w:pPrChange w:id="889" w:author="USER" w:date="2011-02-21T18:19:00Z">
          <w:pPr>
            <w:jc w:val="both"/>
          </w:pPr>
        </w:pPrChange>
      </w:pPr>
    </w:p>
    <w:p w:rsidR="00000000" w:rsidRDefault="00761963">
      <w:pPr>
        <w:ind w:left="1080"/>
        <w:jc w:val="both"/>
        <w:rPr>
          <w:ins w:id="890" w:author="USER" w:date="2011-02-21T18:19:00Z"/>
          <w:rFonts w:ascii="Arial" w:hAnsi="Arial" w:cs="Arial"/>
          <w:sz w:val="24"/>
          <w:szCs w:val="24"/>
          <w:lang w:val="es-CO"/>
        </w:rPr>
        <w:pPrChange w:id="891" w:author="USER" w:date="2011-02-21T18:19:00Z">
          <w:pPr>
            <w:jc w:val="both"/>
          </w:pPr>
        </w:pPrChange>
      </w:pPr>
    </w:p>
    <w:p w:rsidR="00000000" w:rsidRDefault="00245725">
      <w:pPr>
        <w:ind w:left="1080"/>
        <w:jc w:val="both"/>
        <w:rPr>
          <w:ins w:id="892" w:author="JORGE" w:date="2011-02-20T18:02:00Z"/>
          <w:rFonts w:ascii="Arial" w:hAnsi="Arial" w:cs="Arial"/>
          <w:sz w:val="24"/>
          <w:szCs w:val="24"/>
          <w:lang w:val="es-CO"/>
        </w:rPr>
        <w:pPrChange w:id="893" w:author="USER" w:date="2011-02-21T18:14:00Z">
          <w:pPr>
            <w:jc w:val="both"/>
          </w:pPr>
        </w:pPrChange>
      </w:pPr>
      <w:ins w:id="894" w:author="JORGE" w:date="2011-02-20T17:59:00Z">
        <w:r>
          <w:rPr>
            <w:rFonts w:ascii="Arial" w:hAnsi="Arial" w:cs="Arial"/>
            <w:sz w:val="24"/>
            <w:szCs w:val="24"/>
            <w:lang w:val="es-CO"/>
          </w:rPr>
          <w:t>para los Procedimientos Mer</w:t>
        </w:r>
      </w:ins>
      <w:ins w:id="895" w:author="JORGE" w:date="2011-02-20T18:00:00Z">
        <w:r>
          <w:rPr>
            <w:rFonts w:ascii="Arial" w:hAnsi="Arial" w:cs="Arial"/>
            <w:sz w:val="24"/>
            <w:szCs w:val="24"/>
            <w:lang w:val="es-CO"/>
          </w:rPr>
          <w:t>c</w:t>
        </w:r>
      </w:ins>
      <w:ins w:id="896" w:author="JORGE" w:date="2011-02-20T17:59:00Z">
        <w:r>
          <w:rPr>
            <w:rFonts w:ascii="Arial" w:hAnsi="Arial" w:cs="Arial"/>
            <w:sz w:val="24"/>
            <w:szCs w:val="24"/>
            <w:lang w:val="es-CO"/>
          </w:rPr>
          <w:t>antiles</w:t>
        </w:r>
      </w:ins>
      <w:ins w:id="897" w:author="JORGE" w:date="2011-02-20T18:00:00Z">
        <w:r>
          <w:rPr>
            <w:rFonts w:ascii="Arial" w:hAnsi="Arial" w:cs="Arial"/>
            <w:sz w:val="24"/>
            <w:szCs w:val="24"/>
            <w:lang w:val="es-CO"/>
          </w:rPr>
          <w:t xml:space="preserve"> de la Superintendencia de Sociedades </w:t>
        </w:r>
      </w:ins>
      <w:ins w:id="898" w:author="JORGE" w:date="2011-02-20T18:03:00Z">
        <w:r>
          <w:rPr>
            <w:rFonts w:ascii="Arial" w:hAnsi="Arial" w:cs="Arial"/>
            <w:sz w:val="24"/>
            <w:szCs w:val="24"/>
            <w:lang w:val="es-CO"/>
          </w:rPr>
          <w:t>en oficio 20</w:t>
        </w:r>
        <w:r w:rsidR="00E300EE">
          <w:rPr>
            <w:rFonts w:ascii="Arial" w:hAnsi="Arial" w:cs="Arial"/>
            <w:sz w:val="24"/>
            <w:szCs w:val="24"/>
            <w:lang w:val="es-CO"/>
          </w:rPr>
          <w:t xml:space="preserve">11/01/20 </w:t>
        </w:r>
        <w:r>
          <w:rPr>
            <w:rFonts w:ascii="Arial" w:hAnsi="Arial" w:cs="Arial"/>
            <w:sz w:val="24"/>
            <w:szCs w:val="24"/>
            <w:lang w:val="es-CO"/>
          </w:rPr>
          <w:t>da respuesta a</w:t>
        </w:r>
      </w:ins>
      <w:ins w:id="899" w:author="JORGE" w:date="2011-02-20T18:10:00Z">
        <w:r w:rsidR="005E2311">
          <w:rPr>
            <w:rFonts w:ascii="Arial" w:hAnsi="Arial" w:cs="Arial"/>
            <w:sz w:val="24"/>
            <w:szCs w:val="24"/>
            <w:lang w:val="es-CO"/>
          </w:rPr>
          <w:t xml:space="preserve">l oficio RU-O-117228 de Diciembre 21 de 2010 </w:t>
        </w:r>
      </w:ins>
      <w:ins w:id="900" w:author="JORGE" w:date="2011-02-20T18:13:00Z">
        <w:r w:rsidR="005E2311">
          <w:rPr>
            <w:rFonts w:ascii="Arial" w:hAnsi="Arial" w:cs="Arial"/>
            <w:sz w:val="24"/>
            <w:szCs w:val="24"/>
            <w:lang w:val="es-CO"/>
          </w:rPr>
          <w:t xml:space="preserve">del Secretario del Centro de Servicios Judiciales del Sistema Acusatorio </w:t>
        </w:r>
      </w:ins>
      <w:ins w:id="901" w:author="JORGE" w:date="2011-02-20T18:22:00Z">
        <w:r w:rsidR="00E300EE">
          <w:rPr>
            <w:rFonts w:ascii="Arial" w:hAnsi="Arial" w:cs="Arial"/>
            <w:sz w:val="24"/>
            <w:szCs w:val="24"/>
            <w:lang w:val="es-CO"/>
          </w:rPr>
          <w:t xml:space="preserve">de Bogotá </w:t>
        </w:r>
      </w:ins>
      <w:ins w:id="902" w:author="JORGE" w:date="2011-02-20T18:10:00Z">
        <w:r w:rsidR="005E2311">
          <w:rPr>
            <w:rFonts w:ascii="Arial" w:hAnsi="Arial" w:cs="Arial"/>
            <w:sz w:val="24"/>
            <w:szCs w:val="24"/>
            <w:lang w:val="es-CO"/>
          </w:rPr>
          <w:t xml:space="preserve">en el que le comunica a dicho </w:t>
        </w:r>
      </w:ins>
      <w:ins w:id="903" w:author="JORGE" w:date="2011-02-20T23:12:00Z">
        <w:r w:rsidR="00ED26D0">
          <w:rPr>
            <w:rFonts w:ascii="Arial" w:hAnsi="Arial" w:cs="Arial"/>
            <w:sz w:val="24"/>
            <w:szCs w:val="24"/>
            <w:lang w:val="es-CO"/>
          </w:rPr>
          <w:t xml:space="preserve">organismo </w:t>
        </w:r>
      </w:ins>
      <w:ins w:id="904" w:author="JORGE" w:date="2011-02-20T23:15:00Z">
        <w:r w:rsidR="00F54A49">
          <w:rPr>
            <w:rFonts w:ascii="Arial" w:hAnsi="Arial" w:cs="Arial"/>
            <w:sz w:val="24"/>
            <w:szCs w:val="24"/>
            <w:lang w:val="es-CO"/>
          </w:rPr>
          <w:t xml:space="preserve">la imposibilidad de cumplir con </w:t>
        </w:r>
      </w:ins>
      <w:ins w:id="905" w:author="JORGE" w:date="2011-02-20T23:12:00Z">
        <w:r w:rsidR="00F54A49">
          <w:rPr>
            <w:rFonts w:ascii="Arial" w:hAnsi="Arial" w:cs="Arial"/>
            <w:sz w:val="24"/>
            <w:szCs w:val="24"/>
            <w:lang w:val="es-CO"/>
          </w:rPr>
          <w:t>la orden de suspensi</w:t>
        </w:r>
      </w:ins>
      <w:ins w:id="906" w:author="JORGE" w:date="2011-02-20T23:13:00Z">
        <w:r w:rsidR="00F54A49">
          <w:rPr>
            <w:rFonts w:ascii="Arial" w:hAnsi="Arial" w:cs="Arial"/>
            <w:sz w:val="24"/>
            <w:szCs w:val="24"/>
            <w:lang w:val="es-CO"/>
          </w:rPr>
          <w:t xml:space="preserve">ón de las marcas </w:t>
        </w:r>
      </w:ins>
      <w:ins w:id="907" w:author="JORGE" w:date="2011-02-20T23:14:00Z">
        <w:r w:rsidR="00F54A49">
          <w:rPr>
            <w:rFonts w:ascii="Arial" w:hAnsi="Arial" w:cs="Arial"/>
            <w:sz w:val="24"/>
            <w:szCs w:val="24"/>
            <w:lang w:val="es-CO"/>
          </w:rPr>
          <w:t>Hipoglos e Hipoglos plus</w:t>
        </w:r>
      </w:ins>
      <w:ins w:id="908" w:author="JORGE" w:date="2011-02-20T23:11:00Z">
        <w:r w:rsidR="00ED26D0" w:rsidRPr="00F54A49">
          <w:rPr>
            <w:rFonts w:ascii="Arial" w:hAnsi="Arial" w:cs="Arial"/>
            <w:sz w:val="24"/>
            <w:szCs w:val="24"/>
            <w:lang w:val="es-CO"/>
          </w:rPr>
          <w:t xml:space="preserve"> </w:t>
        </w:r>
      </w:ins>
      <w:ins w:id="909" w:author="JORGE" w:date="2011-02-20T18:14:00Z">
        <w:r w:rsidR="00E300EE" w:rsidRPr="00F54A49">
          <w:rPr>
            <w:rFonts w:ascii="Arial" w:hAnsi="Arial" w:cs="Arial"/>
            <w:sz w:val="24"/>
            <w:szCs w:val="24"/>
            <w:lang w:val="es-CO"/>
          </w:rPr>
          <w:t>impartida</w:t>
        </w:r>
      </w:ins>
      <w:ins w:id="910" w:author="JORGE" w:date="2011-02-20T23:15:00Z">
        <w:r w:rsidR="00F54A49">
          <w:rPr>
            <w:rFonts w:ascii="Arial" w:hAnsi="Arial" w:cs="Arial"/>
            <w:sz w:val="24"/>
            <w:szCs w:val="24"/>
            <w:lang w:val="es-CO"/>
          </w:rPr>
          <w:t xml:space="preserve">, </w:t>
        </w:r>
      </w:ins>
      <w:ins w:id="911" w:author="JORGE" w:date="2011-02-20T18:06:00Z">
        <w:r w:rsidR="005E2311" w:rsidRPr="00F54A49">
          <w:rPr>
            <w:rFonts w:ascii="Arial" w:hAnsi="Arial" w:cs="Arial"/>
            <w:sz w:val="24"/>
            <w:szCs w:val="24"/>
            <w:lang w:val="es-CO"/>
          </w:rPr>
          <w:t>explic</w:t>
        </w:r>
      </w:ins>
      <w:ins w:id="912" w:author="JORGE" w:date="2011-02-20T18:15:00Z">
        <w:r w:rsidR="005E2311" w:rsidRPr="00F54A49">
          <w:rPr>
            <w:rFonts w:ascii="Arial" w:hAnsi="Arial" w:cs="Arial"/>
            <w:sz w:val="24"/>
            <w:szCs w:val="24"/>
            <w:lang w:val="es-CO"/>
          </w:rPr>
          <w:t>ándole</w:t>
        </w:r>
      </w:ins>
      <w:ins w:id="913" w:author="JORGE" w:date="2011-02-20T18:06:00Z">
        <w:r w:rsidR="005E2311" w:rsidRPr="00F54A49">
          <w:rPr>
            <w:rFonts w:ascii="Arial" w:hAnsi="Arial" w:cs="Arial"/>
            <w:sz w:val="24"/>
            <w:szCs w:val="24"/>
            <w:lang w:val="es-CO"/>
          </w:rPr>
          <w:t xml:space="preserve"> </w:t>
        </w:r>
      </w:ins>
      <w:ins w:id="914" w:author="JORGE" w:date="2011-02-20T18:24:00Z">
        <w:r w:rsidR="00E300EE" w:rsidRPr="00F54A49">
          <w:rPr>
            <w:rFonts w:ascii="Arial" w:hAnsi="Arial" w:cs="Arial"/>
            <w:sz w:val="24"/>
            <w:szCs w:val="24"/>
            <w:lang w:val="es-CO"/>
          </w:rPr>
          <w:t xml:space="preserve">además </w:t>
        </w:r>
      </w:ins>
      <w:ins w:id="915" w:author="JORGE" w:date="2011-02-20T18:06:00Z">
        <w:r w:rsidR="005E2311" w:rsidRPr="00F54A49">
          <w:rPr>
            <w:rFonts w:ascii="Arial" w:hAnsi="Arial" w:cs="Arial"/>
            <w:sz w:val="24"/>
            <w:szCs w:val="24"/>
            <w:lang w:val="es-CO"/>
          </w:rPr>
          <w:t>el procedimiento de la</w:t>
        </w:r>
      </w:ins>
      <w:ins w:id="916" w:author="JORGE" w:date="2011-02-20T18:07:00Z">
        <w:r w:rsidR="005E2311" w:rsidRPr="00F54A49">
          <w:rPr>
            <w:rFonts w:ascii="Arial" w:hAnsi="Arial" w:cs="Arial"/>
            <w:sz w:val="24"/>
            <w:szCs w:val="24"/>
            <w:lang w:val="es-CO"/>
          </w:rPr>
          <w:t xml:space="preserve"> </w:t>
        </w:r>
      </w:ins>
      <w:ins w:id="917" w:author="JORGE" w:date="2011-02-20T18:06:00Z">
        <w:r w:rsidR="005E2311" w:rsidRPr="00F54A49">
          <w:rPr>
            <w:rFonts w:ascii="Arial" w:hAnsi="Arial" w:cs="Arial"/>
            <w:sz w:val="24"/>
            <w:szCs w:val="24"/>
            <w:lang w:val="es-CO"/>
          </w:rPr>
          <w:t>liquidaci</w:t>
        </w:r>
      </w:ins>
      <w:ins w:id="918" w:author="JORGE" w:date="2011-02-20T18:07:00Z">
        <w:r w:rsidR="005E2311" w:rsidRPr="00F54A49">
          <w:rPr>
            <w:rFonts w:ascii="Arial" w:hAnsi="Arial" w:cs="Arial"/>
            <w:sz w:val="24"/>
            <w:szCs w:val="24"/>
            <w:lang w:val="es-CO"/>
          </w:rPr>
          <w:t>ón</w:t>
        </w:r>
      </w:ins>
      <w:ins w:id="919" w:author="JORGE" w:date="2011-02-20T23:07:00Z">
        <w:r w:rsidR="00ED26D0" w:rsidRPr="00F54A49">
          <w:rPr>
            <w:rFonts w:ascii="Arial" w:hAnsi="Arial" w:cs="Arial"/>
            <w:sz w:val="24"/>
            <w:szCs w:val="24"/>
            <w:lang w:val="es-CO"/>
          </w:rPr>
          <w:t>, así:</w:t>
        </w:r>
      </w:ins>
      <w:ins w:id="920" w:author="JORGE" w:date="2011-02-20T18:07:00Z">
        <w:r w:rsidR="005E2311" w:rsidRPr="00F54A49">
          <w:rPr>
            <w:rFonts w:ascii="Arial" w:hAnsi="Arial" w:cs="Arial"/>
            <w:sz w:val="24"/>
            <w:szCs w:val="24"/>
            <w:lang w:val="es-CO"/>
          </w:rPr>
          <w:t xml:space="preserve"> </w:t>
        </w:r>
      </w:ins>
    </w:p>
    <w:p w:rsidR="00000000" w:rsidRDefault="00245725">
      <w:pPr>
        <w:numPr>
          <w:ilvl w:val="0"/>
          <w:numId w:val="5"/>
        </w:numPr>
        <w:jc w:val="both"/>
        <w:rPr>
          <w:ins w:id="921" w:author="JORGE" w:date="2011-02-20T22:59:00Z"/>
          <w:rFonts w:ascii="Arial" w:hAnsi="Arial" w:cs="Arial"/>
          <w:sz w:val="24"/>
          <w:szCs w:val="24"/>
          <w:lang w:val="es-CO"/>
          <w:rPrChange w:id="922" w:author="JORGE" w:date="2011-02-20T22:59:00Z">
            <w:rPr>
              <w:ins w:id="923" w:author="JORGE" w:date="2011-02-20T22:59:00Z"/>
              <w:rFonts w:ascii="Arial" w:hAnsi="Arial" w:cs="Arial"/>
              <w:i/>
              <w:sz w:val="24"/>
              <w:szCs w:val="24"/>
              <w:lang w:val="es-CO"/>
            </w:rPr>
          </w:rPrChange>
        </w:rPr>
        <w:pPrChange w:id="924" w:author="JORGE" w:date="2011-02-20T17:54:00Z">
          <w:pPr>
            <w:ind w:left="1080"/>
            <w:jc w:val="both"/>
          </w:pPr>
        </w:pPrChange>
      </w:pPr>
      <w:ins w:id="925" w:author="JORGE" w:date="2011-02-20T18:02:00Z">
        <w:r>
          <w:rPr>
            <w:rFonts w:ascii="Arial" w:hAnsi="Arial" w:cs="Arial"/>
            <w:i/>
            <w:sz w:val="24"/>
            <w:szCs w:val="24"/>
            <w:lang w:val="es-CO"/>
          </w:rPr>
          <w:t xml:space="preserve">“…. Copiar lo resaltado </w:t>
        </w:r>
      </w:ins>
      <w:ins w:id="926" w:author="JORGE" w:date="2011-02-20T18:04:00Z">
        <w:r>
          <w:rPr>
            <w:rFonts w:ascii="Arial" w:hAnsi="Arial" w:cs="Arial"/>
            <w:i/>
            <w:sz w:val="24"/>
            <w:szCs w:val="24"/>
            <w:lang w:val="es-CO"/>
          </w:rPr>
          <w:t>….”,</w:t>
        </w:r>
      </w:ins>
    </w:p>
    <w:p w:rsidR="00000000" w:rsidRDefault="00ED26D0">
      <w:pPr>
        <w:pStyle w:val="Prrafodelista"/>
        <w:numPr>
          <w:ilvl w:val="0"/>
          <w:numId w:val="5"/>
        </w:numPr>
        <w:ind w:left="1134" w:hanging="425"/>
        <w:jc w:val="both"/>
        <w:rPr>
          <w:ins w:id="927" w:author="JORGE" w:date="2011-02-20T23:06:00Z"/>
          <w:rFonts w:ascii="Arial" w:hAnsi="Arial" w:cs="Arial"/>
          <w:sz w:val="24"/>
          <w:szCs w:val="24"/>
          <w:lang w:val="es-CO"/>
        </w:rPr>
        <w:pPrChange w:id="928" w:author="USER" w:date="2011-02-21T18:14:00Z">
          <w:pPr>
            <w:pStyle w:val="Prrafodelista"/>
            <w:numPr>
              <w:numId w:val="5"/>
            </w:numPr>
            <w:ind w:left="567" w:hanging="283"/>
            <w:jc w:val="both"/>
          </w:pPr>
        </w:pPrChange>
      </w:pPr>
      <w:ins w:id="929" w:author="JORGE" w:date="2011-02-20T23:07:00Z">
        <w:del w:id="930" w:author="USER" w:date="2011-02-21T18:14:00Z">
          <w:r w:rsidDel="00D25973">
            <w:rPr>
              <w:rFonts w:ascii="Arial" w:hAnsi="Arial" w:cs="Arial"/>
              <w:sz w:val="24"/>
              <w:szCs w:val="24"/>
              <w:lang w:val="es-CO"/>
            </w:rPr>
            <w:delText xml:space="preserve"> </w:delText>
          </w:r>
        </w:del>
      </w:ins>
      <w:ins w:id="931" w:author="JORGE" w:date="2011-02-20T23:17:00Z">
        <w:r w:rsidR="00F54A49">
          <w:rPr>
            <w:rFonts w:ascii="Arial" w:hAnsi="Arial" w:cs="Arial"/>
            <w:sz w:val="24"/>
            <w:szCs w:val="24"/>
            <w:lang w:val="es-CO"/>
          </w:rPr>
          <w:t>Y peor aún</w:t>
        </w:r>
      </w:ins>
      <w:ins w:id="932" w:author="JORGE" w:date="2011-02-20T23:18:00Z">
        <w:r w:rsidR="00F54A49">
          <w:rPr>
            <w:rFonts w:ascii="Arial" w:hAnsi="Arial" w:cs="Arial"/>
            <w:sz w:val="24"/>
            <w:szCs w:val="24"/>
            <w:lang w:val="es-CO"/>
          </w:rPr>
          <w:t xml:space="preserve">, H. Magistrados es </w:t>
        </w:r>
      </w:ins>
      <w:ins w:id="933" w:author="JORGE" w:date="2011-02-20T23:17:00Z">
        <w:r w:rsidR="00F54A49">
          <w:rPr>
            <w:rFonts w:ascii="Arial" w:hAnsi="Arial" w:cs="Arial"/>
            <w:sz w:val="24"/>
            <w:szCs w:val="24"/>
            <w:lang w:val="es-CO"/>
          </w:rPr>
          <w:t xml:space="preserve">la orden que le da la Juez 2ª </w:t>
        </w:r>
      </w:ins>
      <w:ins w:id="934" w:author="JORGE" w:date="2011-02-20T23:00:00Z">
        <w:r w:rsidR="00D5365E">
          <w:rPr>
            <w:rFonts w:ascii="Arial" w:hAnsi="Arial" w:cs="Arial"/>
            <w:sz w:val="24"/>
            <w:szCs w:val="24"/>
            <w:lang w:val="es-CO"/>
          </w:rPr>
          <w:t xml:space="preserve">a la Supersociedades </w:t>
        </w:r>
      </w:ins>
      <w:ins w:id="935" w:author="JORGE" w:date="2011-02-20T23:18:00Z">
        <w:r w:rsidR="00F54A49">
          <w:rPr>
            <w:rFonts w:ascii="Arial" w:hAnsi="Arial" w:cs="Arial"/>
            <w:sz w:val="24"/>
            <w:szCs w:val="24"/>
            <w:lang w:val="es-CO"/>
          </w:rPr>
          <w:t xml:space="preserve">para que suspenda </w:t>
        </w:r>
      </w:ins>
      <w:ins w:id="936" w:author="JORGE" w:date="2011-02-20T23:19:00Z">
        <w:r w:rsidR="00F54A49">
          <w:rPr>
            <w:rFonts w:ascii="Arial" w:hAnsi="Arial" w:cs="Arial"/>
            <w:sz w:val="24"/>
            <w:szCs w:val="24"/>
            <w:lang w:val="es-CO"/>
          </w:rPr>
          <w:t xml:space="preserve">el poder dispositivo de las marcas, </w:t>
        </w:r>
      </w:ins>
      <w:ins w:id="937" w:author="JORGE" w:date="2011-02-20T23:00:00Z">
        <w:r w:rsidR="00D5365E">
          <w:rPr>
            <w:rFonts w:ascii="Arial" w:hAnsi="Arial" w:cs="Arial"/>
            <w:sz w:val="24"/>
            <w:szCs w:val="24"/>
            <w:lang w:val="es-CO"/>
          </w:rPr>
          <w:t>citando</w:t>
        </w:r>
      </w:ins>
      <w:ins w:id="938" w:author="JORGE" w:date="2011-02-20T23:01:00Z">
        <w:r w:rsidR="00D5365E">
          <w:rPr>
            <w:rFonts w:ascii="Arial" w:hAnsi="Arial" w:cs="Arial"/>
            <w:sz w:val="24"/>
            <w:szCs w:val="24"/>
            <w:lang w:val="es-CO"/>
          </w:rPr>
          <w:t xml:space="preserve"> </w:t>
        </w:r>
      </w:ins>
      <w:ins w:id="939" w:author="JORGE" w:date="2011-02-20T23:04:00Z">
        <w:r>
          <w:rPr>
            <w:rFonts w:ascii="Arial" w:hAnsi="Arial" w:cs="Arial"/>
            <w:sz w:val="24"/>
            <w:szCs w:val="24"/>
            <w:lang w:val="es-CO"/>
          </w:rPr>
          <w:t xml:space="preserve">para ello </w:t>
        </w:r>
      </w:ins>
      <w:ins w:id="940" w:author="JORGE" w:date="2011-02-20T23:01:00Z">
        <w:r>
          <w:rPr>
            <w:rFonts w:ascii="Arial" w:hAnsi="Arial" w:cs="Arial"/>
            <w:sz w:val="24"/>
            <w:szCs w:val="24"/>
            <w:lang w:val="es-CO"/>
          </w:rPr>
          <w:t>los procesos 112300 y 192784</w:t>
        </w:r>
      </w:ins>
      <w:ins w:id="941" w:author="JORGE" w:date="2011-02-20T23:04:00Z">
        <w:r>
          <w:rPr>
            <w:rFonts w:ascii="Arial" w:hAnsi="Arial" w:cs="Arial"/>
            <w:sz w:val="24"/>
            <w:szCs w:val="24"/>
            <w:lang w:val="es-CO"/>
          </w:rPr>
          <w:t xml:space="preserve"> cuando dichos procesos no los tiene esa entidad sino que el</w:t>
        </w:r>
      </w:ins>
      <w:ins w:id="942" w:author="JORGE" w:date="2011-02-20T23:03:00Z">
        <w:r>
          <w:rPr>
            <w:rFonts w:ascii="Arial" w:hAnsi="Arial" w:cs="Arial"/>
            <w:sz w:val="24"/>
            <w:szCs w:val="24"/>
            <w:lang w:val="es-CO"/>
          </w:rPr>
          <w:t xml:space="preserve"> Certificado No. 112300</w:t>
        </w:r>
      </w:ins>
      <w:ins w:id="943" w:author="JORGE" w:date="2011-02-20T23:05:00Z">
        <w:r>
          <w:rPr>
            <w:rFonts w:ascii="Arial" w:hAnsi="Arial" w:cs="Arial"/>
            <w:sz w:val="24"/>
            <w:szCs w:val="24"/>
            <w:lang w:val="es-CO"/>
          </w:rPr>
          <w:t xml:space="preserve"> se refiere al</w:t>
        </w:r>
      </w:ins>
      <w:ins w:id="944" w:author="JORGE" w:date="2011-02-20T23:03:00Z">
        <w:r w:rsidRPr="0060096D">
          <w:rPr>
            <w:rFonts w:ascii="Arial" w:hAnsi="Arial" w:cs="Arial"/>
            <w:sz w:val="24"/>
            <w:szCs w:val="24"/>
            <w:lang w:val="es-CO"/>
          </w:rPr>
          <w:t xml:space="preserve"> Expediente 92 225483 de la Clase 5 de la C. I. N., correspondiente a la marca HIPOGLOS (NOMINATIVA), vige</w:t>
        </w:r>
        <w:r>
          <w:rPr>
            <w:rFonts w:ascii="Arial" w:hAnsi="Arial" w:cs="Arial"/>
            <w:sz w:val="24"/>
            <w:szCs w:val="24"/>
            <w:lang w:val="es-CO"/>
          </w:rPr>
          <w:t>nte hasta el 07- Abril - 2011 y</w:t>
        </w:r>
      </w:ins>
      <w:ins w:id="945" w:author="JORGE" w:date="2011-02-20T23:05:00Z">
        <w:r>
          <w:rPr>
            <w:rFonts w:ascii="Arial" w:hAnsi="Arial" w:cs="Arial"/>
            <w:sz w:val="24"/>
            <w:szCs w:val="24"/>
            <w:lang w:val="es-CO"/>
          </w:rPr>
          <w:t xml:space="preserve"> el </w:t>
        </w:r>
      </w:ins>
      <w:ins w:id="946" w:author="JORGE" w:date="2011-02-20T23:03:00Z">
        <w:r w:rsidRPr="00ED26D0">
          <w:rPr>
            <w:rFonts w:ascii="Arial" w:hAnsi="Arial" w:cs="Arial"/>
            <w:sz w:val="24"/>
            <w:szCs w:val="24"/>
            <w:lang w:val="es-CO"/>
          </w:rPr>
          <w:t xml:space="preserve">Certificado No. 192784, </w:t>
        </w:r>
      </w:ins>
      <w:ins w:id="947" w:author="JORGE" w:date="2011-02-20T23:05:00Z">
        <w:r>
          <w:rPr>
            <w:rFonts w:ascii="Arial" w:hAnsi="Arial" w:cs="Arial"/>
            <w:sz w:val="24"/>
            <w:szCs w:val="24"/>
            <w:lang w:val="es-CO"/>
          </w:rPr>
          <w:t xml:space="preserve">hace mención al </w:t>
        </w:r>
      </w:ins>
      <w:ins w:id="948" w:author="JORGE" w:date="2011-02-20T23:03:00Z">
        <w:r w:rsidRPr="00ED26D0">
          <w:rPr>
            <w:rFonts w:ascii="Arial" w:hAnsi="Arial" w:cs="Arial"/>
            <w:sz w:val="24"/>
            <w:szCs w:val="24"/>
            <w:lang w:val="es-CO"/>
          </w:rPr>
          <w:t>Expediente 96 024150  de la Clase 5 de la C. I. N., correspondiente a la marca HIPOGLOS PLUS (NOMINATIVA), vi</w:t>
        </w:r>
        <w:r>
          <w:rPr>
            <w:rFonts w:ascii="Arial" w:hAnsi="Arial" w:cs="Arial"/>
            <w:sz w:val="24"/>
            <w:szCs w:val="24"/>
            <w:lang w:val="es-CO"/>
          </w:rPr>
          <w:t>gente hasta el 21- Enero – 2017</w:t>
        </w:r>
      </w:ins>
      <w:ins w:id="949" w:author="JORGE" w:date="2011-02-20T23:21:00Z">
        <w:r w:rsidR="00F54A49">
          <w:rPr>
            <w:rFonts w:ascii="Arial" w:hAnsi="Arial" w:cs="Arial"/>
            <w:sz w:val="24"/>
            <w:szCs w:val="24"/>
            <w:lang w:val="es-CO"/>
          </w:rPr>
          <w:t>, expedientes</w:t>
        </w:r>
      </w:ins>
      <w:ins w:id="950" w:author="JORGE" w:date="2011-02-20T23:06:00Z">
        <w:r>
          <w:rPr>
            <w:rFonts w:ascii="Arial" w:hAnsi="Arial" w:cs="Arial"/>
            <w:sz w:val="24"/>
            <w:szCs w:val="24"/>
            <w:lang w:val="es-CO"/>
          </w:rPr>
          <w:t xml:space="preserve"> </w:t>
        </w:r>
      </w:ins>
      <w:ins w:id="951" w:author="JORGE" w:date="2011-02-20T23:20:00Z">
        <w:r w:rsidR="00F54A49">
          <w:rPr>
            <w:rFonts w:ascii="Arial" w:hAnsi="Arial" w:cs="Arial"/>
            <w:sz w:val="24"/>
            <w:szCs w:val="24"/>
            <w:lang w:val="es-CO"/>
          </w:rPr>
          <w:t>que se encuentran en</w:t>
        </w:r>
      </w:ins>
      <w:ins w:id="952" w:author="JORGE" w:date="2011-02-20T23:06:00Z">
        <w:r>
          <w:rPr>
            <w:rFonts w:ascii="Arial" w:hAnsi="Arial" w:cs="Arial"/>
            <w:sz w:val="24"/>
            <w:szCs w:val="24"/>
            <w:lang w:val="es-CO"/>
          </w:rPr>
          <w:t xml:space="preserve"> la Supe</w:t>
        </w:r>
      </w:ins>
      <w:ins w:id="953" w:author="JORGE" w:date="2011-02-20T23:16:00Z">
        <w:r w:rsidR="00F54A49">
          <w:rPr>
            <w:rFonts w:ascii="Arial" w:hAnsi="Arial" w:cs="Arial"/>
            <w:sz w:val="24"/>
            <w:szCs w:val="24"/>
            <w:lang w:val="es-CO"/>
          </w:rPr>
          <w:t>r</w:t>
        </w:r>
      </w:ins>
      <w:ins w:id="954" w:author="JORGE" w:date="2011-02-20T23:06:00Z">
        <w:r>
          <w:rPr>
            <w:rFonts w:ascii="Arial" w:hAnsi="Arial" w:cs="Arial"/>
            <w:sz w:val="24"/>
            <w:szCs w:val="24"/>
            <w:lang w:val="es-CO"/>
          </w:rPr>
          <w:t>intendencia</w:t>
        </w:r>
      </w:ins>
      <w:ins w:id="955" w:author="JORGE" w:date="2011-02-20T23:11:00Z">
        <w:r>
          <w:rPr>
            <w:rFonts w:ascii="Arial" w:hAnsi="Arial" w:cs="Arial"/>
            <w:sz w:val="24"/>
            <w:szCs w:val="24"/>
            <w:lang w:val="es-CO"/>
          </w:rPr>
          <w:t xml:space="preserve"> de Industria y Comercio (La</w:t>
        </w:r>
      </w:ins>
      <w:ins w:id="956" w:author="JORGE" w:date="2011-02-20T23:16:00Z">
        <w:r w:rsidR="00F54A49">
          <w:rPr>
            <w:rFonts w:ascii="Arial" w:hAnsi="Arial" w:cs="Arial"/>
            <w:sz w:val="24"/>
            <w:szCs w:val="24"/>
            <w:lang w:val="es-CO"/>
          </w:rPr>
          <w:t xml:space="preserve"> Superintendencia)</w:t>
        </w:r>
      </w:ins>
      <w:ins w:id="957" w:author="JORGE" w:date="2011-02-20T23:20:00Z">
        <w:r w:rsidR="00F54A49">
          <w:rPr>
            <w:rFonts w:ascii="Arial" w:hAnsi="Arial" w:cs="Arial"/>
            <w:sz w:val="24"/>
            <w:szCs w:val="24"/>
            <w:lang w:val="es-CO"/>
          </w:rPr>
          <w:t xml:space="preserve"> y no e</w:t>
        </w:r>
      </w:ins>
      <w:ins w:id="958" w:author="JORGE" w:date="2011-02-20T23:21:00Z">
        <w:r w:rsidR="00F54A49">
          <w:rPr>
            <w:rFonts w:ascii="Arial" w:hAnsi="Arial" w:cs="Arial"/>
            <w:sz w:val="24"/>
            <w:szCs w:val="24"/>
            <w:lang w:val="es-CO"/>
          </w:rPr>
          <w:t>n</w:t>
        </w:r>
      </w:ins>
      <w:ins w:id="959" w:author="JORGE" w:date="2011-02-20T23:20:00Z">
        <w:r w:rsidR="00F54A49">
          <w:rPr>
            <w:rFonts w:ascii="Arial" w:hAnsi="Arial" w:cs="Arial"/>
            <w:sz w:val="24"/>
            <w:szCs w:val="24"/>
            <w:lang w:val="es-CO"/>
          </w:rPr>
          <w:t xml:space="preserve"> la Supersociedades</w:t>
        </w:r>
      </w:ins>
      <w:ins w:id="960" w:author="JORGE" w:date="2011-02-20T23:21:00Z">
        <w:r w:rsidR="00F54A49">
          <w:rPr>
            <w:rFonts w:ascii="Arial" w:hAnsi="Arial" w:cs="Arial"/>
            <w:sz w:val="24"/>
            <w:szCs w:val="24"/>
            <w:lang w:val="es-CO"/>
          </w:rPr>
          <w:t>.</w:t>
        </w:r>
      </w:ins>
      <w:ins w:id="961" w:author="JORGE" w:date="2011-02-20T23:11:00Z">
        <w:r>
          <w:rPr>
            <w:rFonts w:ascii="Arial" w:hAnsi="Arial" w:cs="Arial"/>
            <w:sz w:val="24"/>
            <w:szCs w:val="24"/>
            <w:lang w:val="es-CO"/>
          </w:rPr>
          <w:t xml:space="preserve">  </w:t>
        </w:r>
      </w:ins>
    </w:p>
    <w:p w:rsidR="00000000" w:rsidRDefault="00761963">
      <w:pPr>
        <w:pStyle w:val="Prrafodelista"/>
        <w:ind w:left="567"/>
        <w:jc w:val="both"/>
        <w:rPr>
          <w:ins w:id="962" w:author="JORGE" w:date="2011-02-20T23:21:00Z"/>
          <w:rFonts w:ascii="Arial" w:hAnsi="Arial" w:cs="Arial"/>
          <w:sz w:val="24"/>
          <w:szCs w:val="24"/>
          <w:lang w:val="es-CO"/>
        </w:rPr>
        <w:pPrChange w:id="963" w:author="JORGE" w:date="2011-02-20T23:21:00Z">
          <w:pPr>
            <w:pStyle w:val="Prrafodelista"/>
            <w:numPr>
              <w:numId w:val="5"/>
            </w:numPr>
            <w:ind w:left="1080" w:hanging="360"/>
            <w:jc w:val="both"/>
          </w:pPr>
        </w:pPrChange>
      </w:pPr>
    </w:p>
    <w:p w:rsidR="00000000" w:rsidRDefault="00F54A49">
      <w:pPr>
        <w:pStyle w:val="Prrafodelista"/>
        <w:ind w:left="709"/>
        <w:jc w:val="both"/>
        <w:rPr>
          <w:ins w:id="964" w:author="JORGE" w:date="2011-02-20T23:03:00Z"/>
          <w:rFonts w:ascii="Arial" w:hAnsi="Arial" w:cs="Arial"/>
          <w:sz w:val="24"/>
          <w:szCs w:val="24"/>
          <w:lang w:val="es-CO"/>
        </w:rPr>
        <w:pPrChange w:id="965" w:author="USER" w:date="2011-02-21T18:15:00Z">
          <w:pPr>
            <w:pStyle w:val="Prrafodelista"/>
            <w:numPr>
              <w:numId w:val="5"/>
            </w:numPr>
            <w:ind w:left="1080" w:hanging="360"/>
            <w:jc w:val="both"/>
          </w:pPr>
        </w:pPrChange>
      </w:pPr>
      <w:ins w:id="966" w:author="JORGE" w:date="2011-02-20T23:06:00Z">
        <w:r>
          <w:rPr>
            <w:rFonts w:ascii="Arial" w:hAnsi="Arial" w:cs="Arial"/>
            <w:sz w:val="24"/>
            <w:szCs w:val="24"/>
            <w:lang w:val="es-CO"/>
          </w:rPr>
          <w:t>Tampoco t</w:t>
        </w:r>
      </w:ins>
      <w:ins w:id="967" w:author="JORGE" w:date="2011-02-20T23:21:00Z">
        <w:r>
          <w:rPr>
            <w:rFonts w:ascii="Arial" w:hAnsi="Arial" w:cs="Arial"/>
            <w:sz w:val="24"/>
            <w:szCs w:val="24"/>
            <w:lang w:val="es-CO"/>
          </w:rPr>
          <w:t>iene</w:t>
        </w:r>
      </w:ins>
      <w:ins w:id="968" w:author="JORGE" w:date="2011-02-20T23:06:00Z">
        <w:r w:rsidR="00ED26D0">
          <w:rPr>
            <w:rFonts w:ascii="Arial" w:hAnsi="Arial" w:cs="Arial"/>
            <w:sz w:val="24"/>
            <w:szCs w:val="24"/>
            <w:lang w:val="es-CO"/>
          </w:rPr>
          <w:t xml:space="preserve"> sentido que la </w:t>
        </w:r>
      </w:ins>
      <w:ins w:id="969" w:author="JORGE" w:date="2011-02-20T23:07:00Z">
        <w:r w:rsidR="00ED26D0">
          <w:rPr>
            <w:rFonts w:ascii="Arial" w:hAnsi="Arial" w:cs="Arial"/>
            <w:sz w:val="24"/>
            <w:szCs w:val="24"/>
            <w:lang w:val="es-CO"/>
          </w:rPr>
          <w:t xml:space="preserve">Juez 2ª que resolvió la apelación </w:t>
        </w:r>
      </w:ins>
      <w:ins w:id="970" w:author="JORGE" w:date="2011-02-20T23:22:00Z">
        <w:r>
          <w:rPr>
            <w:rFonts w:ascii="Arial" w:hAnsi="Arial" w:cs="Arial"/>
            <w:sz w:val="24"/>
            <w:szCs w:val="24"/>
            <w:lang w:val="es-CO"/>
          </w:rPr>
          <w:t xml:space="preserve">contra </w:t>
        </w:r>
      </w:ins>
      <w:ins w:id="971" w:author="JORGE" w:date="2011-02-20T23:07:00Z">
        <w:r w:rsidR="00ED26D0">
          <w:rPr>
            <w:rFonts w:ascii="Arial" w:hAnsi="Arial" w:cs="Arial"/>
            <w:sz w:val="24"/>
            <w:szCs w:val="24"/>
            <w:lang w:val="es-CO"/>
          </w:rPr>
          <w:t>la negativ</w:t>
        </w:r>
      </w:ins>
      <w:ins w:id="972" w:author="JORGE" w:date="2011-02-20T23:08:00Z">
        <w:r w:rsidR="00ED26D0">
          <w:rPr>
            <w:rFonts w:ascii="Arial" w:hAnsi="Arial" w:cs="Arial"/>
            <w:sz w:val="24"/>
            <w:szCs w:val="24"/>
            <w:lang w:val="es-CO"/>
          </w:rPr>
          <w:t xml:space="preserve">a de revocatoria de la Juez 18 oficiara a la Supersociedades dando la orden de suspensión del poder dispositivo de las marcas </w:t>
        </w:r>
      </w:ins>
      <w:ins w:id="973" w:author="JORGE" w:date="2011-02-20T23:22:00Z">
        <w:r>
          <w:rPr>
            <w:rFonts w:ascii="Arial" w:hAnsi="Arial" w:cs="Arial"/>
            <w:sz w:val="24"/>
            <w:szCs w:val="24"/>
            <w:lang w:val="es-CO"/>
          </w:rPr>
          <w:t xml:space="preserve">cuando </w:t>
        </w:r>
      </w:ins>
      <w:ins w:id="974" w:author="JORGE" w:date="2011-02-20T23:08:00Z">
        <w:r w:rsidR="00ED26D0">
          <w:rPr>
            <w:rFonts w:ascii="Arial" w:hAnsi="Arial" w:cs="Arial"/>
            <w:sz w:val="24"/>
            <w:szCs w:val="24"/>
            <w:lang w:val="es-CO"/>
          </w:rPr>
          <w:t xml:space="preserve">esa </w:t>
        </w:r>
      </w:ins>
      <w:ins w:id="975" w:author="JORGE" w:date="2011-02-20T23:22:00Z">
        <w:r>
          <w:rPr>
            <w:rFonts w:ascii="Arial" w:hAnsi="Arial" w:cs="Arial"/>
            <w:sz w:val="24"/>
            <w:szCs w:val="24"/>
            <w:lang w:val="es-CO"/>
          </w:rPr>
          <w:t>orden</w:t>
        </w:r>
      </w:ins>
      <w:ins w:id="976" w:author="JORGE" w:date="2011-02-20T23:09:00Z">
        <w:r w:rsidR="00DD03FB">
          <w:rPr>
            <w:rFonts w:ascii="Arial" w:hAnsi="Arial" w:cs="Arial"/>
            <w:sz w:val="24"/>
            <w:szCs w:val="24"/>
            <w:lang w:val="es-CO"/>
          </w:rPr>
          <w:t xml:space="preserve"> </w:t>
        </w:r>
      </w:ins>
      <w:ins w:id="977" w:author="JORGE" w:date="2011-02-20T23:22:00Z">
        <w:r w:rsidR="00DD03FB">
          <w:rPr>
            <w:rFonts w:ascii="Arial" w:hAnsi="Arial" w:cs="Arial"/>
            <w:sz w:val="24"/>
            <w:szCs w:val="24"/>
            <w:lang w:val="es-CO"/>
          </w:rPr>
          <w:t xml:space="preserve">ya </w:t>
        </w:r>
      </w:ins>
      <w:ins w:id="978" w:author="JORGE" w:date="2011-02-20T23:09:00Z">
        <w:r w:rsidR="00ED26D0">
          <w:rPr>
            <w:rFonts w:ascii="Arial" w:hAnsi="Arial" w:cs="Arial"/>
            <w:sz w:val="24"/>
            <w:szCs w:val="24"/>
            <w:lang w:val="es-CO"/>
          </w:rPr>
          <w:t xml:space="preserve">había sido comunicada a la Superintendencia </w:t>
        </w:r>
      </w:ins>
      <w:ins w:id="979" w:author="JORGE" w:date="2011-02-20T23:10:00Z">
        <w:r w:rsidR="00ED26D0">
          <w:rPr>
            <w:rFonts w:ascii="Arial" w:hAnsi="Arial" w:cs="Arial"/>
            <w:sz w:val="24"/>
            <w:szCs w:val="24"/>
            <w:lang w:val="es-CO"/>
          </w:rPr>
          <w:t xml:space="preserve">y el Instituto </w:t>
        </w:r>
      </w:ins>
      <w:ins w:id="980" w:author="JORGE" w:date="2011-02-20T23:09:00Z">
        <w:r w:rsidR="00ED26D0">
          <w:rPr>
            <w:rFonts w:ascii="Arial" w:hAnsi="Arial" w:cs="Arial"/>
            <w:sz w:val="24"/>
            <w:szCs w:val="24"/>
            <w:lang w:val="es-CO"/>
          </w:rPr>
          <w:t>por el Juez 29 desde el 15 de mayo de 2010</w:t>
        </w:r>
      </w:ins>
      <w:ins w:id="981" w:author="JORGE" w:date="2011-02-20T23:10:00Z">
        <w:r w:rsidR="00ED26D0">
          <w:rPr>
            <w:rFonts w:ascii="Arial" w:hAnsi="Arial" w:cs="Arial"/>
            <w:sz w:val="24"/>
            <w:szCs w:val="24"/>
            <w:lang w:val="es-CO"/>
          </w:rPr>
          <w:t xml:space="preserve"> con oficios números 400 y 401. </w:t>
        </w:r>
      </w:ins>
      <w:ins w:id="982" w:author="JORGE" w:date="2011-02-20T23:09:00Z">
        <w:r w:rsidR="00ED26D0">
          <w:rPr>
            <w:rFonts w:ascii="Arial" w:hAnsi="Arial" w:cs="Arial"/>
            <w:sz w:val="24"/>
            <w:szCs w:val="24"/>
            <w:lang w:val="es-CO"/>
          </w:rPr>
          <w:t xml:space="preserve">  </w:t>
        </w:r>
      </w:ins>
      <w:ins w:id="983" w:author="JORGE" w:date="2011-02-20T23:08:00Z">
        <w:r w:rsidR="00ED26D0">
          <w:rPr>
            <w:rFonts w:ascii="Arial" w:hAnsi="Arial" w:cs="Arial"/>
            <w:sz w:val="24"/>
            <w:szCs w:val="24"/>
            <w:lang w:val="es-CO"/>
          </w:rPr>
          <w:t xml:space="preserve"> </w:t>
        </w:r>
      </w:ins>
    </w:p>
    <w:p w:rsidR="00ED26D0" w:rsidDel="00D25973" w:rsidRDefault="00ED26D0" w:rsidP="00ED26D0">
      <w:pPr>
        <w:pStyle w:val="Prrafodelista"/>
        <w:ind w:left="0"/>
        <w:jc w:val="both"/>
        <w:rPr>
          <w:ins w:id="984" w:author="JORGE" w:date="2011-02-20T23:03:00Z"/>
          <w:del w:id="985" w:author="USER" w:date="2011-02-21T18:15:00Z"/>
          <w:rFonts w:ascii="Arial" w:hAnsi="Arial" w:cs="Arial"/>
          <w:sz w:val="24"/>
          <w:szCs w:val="24"/>
          <w:lang w:val="es-CO"/>
        </w:rPr>
      </w:pPr>
    </w:p>
    <w:p w:rsidR="00000000" w:rsidRDefault="00D5365E">
      <w:pPr>
        <w:ind w:left="708"/>
        <w:jc w:val="both"/>
        <w:rPr>
          <w:ins w:id="986" w:author="JORGE" w:date="2011-02-20T17:54:00Z"/>
          <w:del w:id="987" w:author="USER" w:date="2011-02-21T18:15:00Z"/>
          <w:rFonts w:ascii="Arial" w:hAnsi="Arial" w:cs="Arial"/>
          <w:sz w:val="24"/>
          <w:szCs w:val="24"/>
          <w:lang w:val="es-CO"/>
        </w:rPr>
        <w:pPrChange w:id="988" w:author="JORGE" w:date="2011-02-20T22:59:00Z">
          <w:pPr>
            <w:ind w:left="1080"/>
            <w:jc w:val="both"/>
          </w:pPr>
        </w:pPrChange>
      </w:pPr>
      <w:ins w:id="989" w:author="JORGE" w:date="2011-02-20T23:00:00Z">
        <w:del w:id="990" w:author="USER" w:date="2011-02-21T18:15:00Z">
          <w:r w:rsidDel="00D25973">
            <w:rPr>
              <w:rFonts w:ascii="Arial" w:hAnsi="Arial" w:cs="Arial"/>
              <w:sz w:val="24"/>
              <w:szCs w:val="24"/>
              <w:lang w:val="es-CO"/>
            </w:rPr>
            <w:delText xml:space="preserve"> </w:delText>
          </w:r>
        </w:del>
      </w:ins>
      <w:ins w:id="991" w:author="JORGE" w:date="2011-02-20T18:00:00Z">
        <w:del w:id="992" w:author="USER" w:date="2011-02-21T18:15:00Z">
          <w:r w:rsidR="00245725" w:rsidDel="00D25973">
            <w:rPr>
              <w:rFonts w:ascii="Arial" w:hAnsi="Arial" w:cs="Arial"/>
              <w:sz w:val="24"/>
              <w:szCs w:val="24"/>
              <w:lang w:val="es-CO"/>
            </w:rPr>
            <w:delText xml:space="preserve"> </w:delText>
          </w:r>
        </w:del>
      </w:ins>
      <w:ins w:id="993" w:author="JORGE" w:date="2011-02-20T17:59:00Z">
        <w:del w:id="994" w:author="USER" w:date="2011-02-21T18:15:00Z">
          <w:r w:rsidR="00245725" w:rsidDel="00D25973">
            <w:rPr>
              <w:rFonts w:ascii="Arial" w:hAnsi="Arial" w:cs="Arial"/>
              <w:sz w:val="24"/>
              <w:szCs w:val="24"/>
              <w:lang w:val="es-CO"/>
            </w:rPr>
            <w:delText xml:space="preserve"> </w:delText>
          </w:r>
        </w:del>
      </w:ins>
    </w:p>
    <w:p w:rsidR="00000000" w:rsidRDefault="007F7614">
      <w:pPr>
        <w:ind w:left="284" w:hanging="284"/>
        <w:jc w:val="both"/>
        <w:rPr>
          <w:ins w:id="995" w:author="JORGE" w:date="2011-02-20T19:19:00Z"/>
          <w:rFonts w:ascii="Arial" w:hAnsi="Arial" w:cs="Arial"/>
          <w:sz w:val="24"/>
          <w:szCs w:val="24"/>
          <w:lang w:val="es-CO"/>
        </w:rPr>
        <w:pPrChange w:id="996" w:author="USER" w:date="2011-02-21T18:15:00Z">
          <w:pPr>
            <w:ind w:left="1080"/>
            <w:jc w:val="both"/>
          </w:pPr>
        </w:pPrChange>
      </w:pPr>
      <w:ins w:id="997" w:author="JORGE" w:date="2011-02-20T19:07:00Z">
        <w:r>
          <w:rPr>
            <w:rFonts w:ascii="Arial" w:hAnsi="Arial" w:cs="Arial"/>
            <w:sz w:val="24"/>
            <w:szCs w:val="24"/>
            <w:lang w:val="es-CO"/>
          </w:rPr>
          <w:t xml:space="preserve">8. </w:t>
        </w:r>
        <w:r>
          <w:rPr>
            <w:rFonts w:ascii="Arial" w:hAnsi="Arial" w:cs="Arial"/>
            <w:sz w:val="24"/>
            <w:szCs w:val="24"/>
            <w:lang w:val="es-CO"/>
          </w:rPr>
          <w:tab/>
          <w:t xml:space="preserve">El 20 de </w:t>
        </w:r>
      </w:ins>
      <w:ins w:id="998" w:author="JORGE" w:date="2011-02-20T19:14:00Z">
        <w:r>
          <w:rPr>
            <w:rFonts w:ascii="Arial" w:hAnsi="Arial" w:cs="Arial"/>
            <w:sz w:val="24"/>
            <w:szCs w:val="24"/>
            <w:lang w:val="es-CO"/>
          </w:rPr>
          <w:t>En</w:t>
        </w:r>
      </w:ins>
      <w:ins w:id="999" w:author="JORGE" w:date="2011-02-20T19:07:00Z">
        <w:r w:rsidR="00210D3F">
          <w:rPr>
            <w:rFonts w:ascii="Arial" w:hAnsi="Arial" w:cs="Arial"/>
            <w:sz w:val="24"/>
            <w:szCs w:val="24"/>
            <w:lang w:val="es-CO"/>
          </w:rPr>
          <w:t>ero de 2011 ante El Fiscal el señor ENRIQUE EDUARDO GONZALEZ JOVER</w:t>
        </w:r>
      </w:ins>
      <w:ins w:id="1000" w:author="JORGE" w:date="2011-02-20T19:09:00Z">
        <w:r w:rsidR="00210D3F">
          <w:rPr>
            <w:rFonts w:ascii="Arial" w:hAnsi="Arial" w:cs="Arial"/>
            <w:sz w:val="24"/>
            <w:szCs w:val="24"/>
            <w:lang w:val="es-CO"/>
          </w:rPr>
          <w:t>, Represen</w:t>
        </w:r>
      </w:ins>
      <w:ins w:id="1001" w:author="JORGE" w:date="2011-02-20T19:26:00Z">
        <w:r w:rsidR="00640DA0">
          <w:rPr>
            <w:rFonts w:ascii="Arial" w:hAnsi="Arial" w:cs="Arial"/>
            <w:sz w:val="24"/>
            <w:szCs w:val="24"/>
            <w:lang w:val="es-CO"/>
          </w:rPr>
          <w:t>t</w:t>
        </w:r>
      </w:ins>
      <w:ins w:id="1002" w:author="JORGE" w:date="2011-02-20T19:09:00Z">
        <w:r w:rsidR="00210D3F">
          <w:rPr>
            <w:rFonts w:ascii="Arial" w:hAnsi="Arial" w:cs="Arial"/>
            <w:sz w:val="24"/>
            <w:szCs w:val="24"/>
            <w:lang w:val="es-CO"/>
          </w:rPr>
          <w:t>ante Legal de La Sociedad rindi</w:t>
        </w:r>
      </w:ins>
      <w:ins w:id="1003" w:author="JORGE" w:date="2011-02-20T19:10:00Z">
        <w:r w:rsidR="00210D3F">
          <w:rPr>
            <w:rFonts w:ascii="Arial" w:hAnsi="Arial" w:cs="Arial"/>
            <w:sz w:val="24"/>
            <w:szCs w:val="24"/>
            <w:lang w:val="es-CO"/>
          </w:rPr>
          <w:t>ó entrevista</w:t>
        </w:r>
      </w:ins>
      <w:ins w:id="1004" w:author="JORGE" w:date="2011-02-20T19:11:00Z">
        <w:r>
          <w:rPr>
            <w:rFonts w:ascii="Arial" w:hAnsi="Arial" w:cs="Arial"/>
            <w:sz w:val="24"/>
            <w:szCs w:val="24"/>
            <w:lang w:val="es-CO"/>
          </w:rPr>
          <w:t>,</w:t>
        </w:r>
      </w:ins>
      <w:ins w:id="1005" w:author="JORGE" w:date="2011-02-20T19:10:00Z">
        <w:r w:rsidR="00210D3F">
          <w:rPr>
            <w:rFonts w:ascii="Arial" w:hAnsi="Arial" w:cs="Arial"/>
            <w:sz w:val="24"/>
            <w:szCs w:val="24"/>
            <w:lang w:val="es-CO"/>
          </w:rPr>
          <w:t xml:space="preserve"> diligencia </w:t>
        </w:r>
        <w:r>
          <w:rPr>
            <w:rFonts w:ascii="Arial" w:hAnsi="Arial" w:cs="Arial"/>
            <w:sz w:val="24"/>
            <w:szCs w:val="24"/>
            <w:lang w:val="es-CO"/>
          </w:rPr>
          <w:t>en la que explicó la compra</w:t>
        </w:r>
        <w:r w:rsidR="00210D3F">
          <w:rPr>
            <w:rFonts w:ascii="Arial" w:hAnsi="Arial" w:cs="Arial"/>
            <w:sz w:val="24"/>
            <w:szCs w:val="24"/>
            <w:lang w:val="es-CO"/>
          </w:rPr>
          <w:t xml:space="preserve"> </w:t>
        </w:r>
      </w:ins>
      <w:ins w:id="1006" w:author="JORGE" w:date="2011-02-20T19:11:00Z">
        <w:r>
          <w:rPr>
            <w:rFonts w:ascii="Arial" w:hAnsi="Arial" w:cs="Arial"/>
            <w:sz w:val="24"/>
            <w:szCs w:val="24"/>
            <w:lang w:val="es-CO"/>
          </w:rPr>
          <w:t xml:space="preserve">que hizo la sociedad </w:t>
        </w:r>
      </w:ins>
      <w:ins w:id="1007" w:author="JORGE" w:date="2011-02-20T19:12:00Z">
        <w:r>
          <w:rPr>
            <w:rFonts w:ascii="Arial" w:hAnsi="Arial" w:cs="Arial"/>
            <w:sz w:val="24"/>
            <w:szCs w:val="24"/>
            <w:lang w:val="es-CO"/>
          </w:rPr>
          <w:t xml:space="preserve">a la </w:t>
        </w:r>
      </w:ins>
      <w:ins w:id="1008" w:author="JORGE" w:date="2011-02-20T19:10:00Z">
        <w:r w:rsidR="00210D3F">
          <w:rPr>
            <w:rFonts w:ascii="Arial" w:hAnsi="Arial" w:cs="Arial"/>
            <w:sz w:val="24"/>
            <w:szCs w:val="24"/>
            <w:lang w:val="es-CO"/>
          </w:rPr>
          <w:t>señora ANDREA VIERA VALENCIA</w:t>
        </w:r>
      </w:ins>
      <w:ins w:id="1009" w:author="JORGE" w:date="2011-02-20T19:13:00Z">
        <w:r>
          <w:rPr>
            <w:rFonts w:ascii="Arial" w:hAnsi="Arial" w:cs="Arial"/>
            <w:sz w:val="24"/>
            <w:szCs w:val="24"/>
            <w:lang w:val="es-CO"/>
          </w:rPr>
          <w:t xml:space="preserve"> de las marcas Hipoglos (Nominativa) e Hipoglos Plus (nominativa)</w:t>
        </w:r>
      </w:ins>
      <w:ins w:id="1010" w:author="JORGE" w:date="2011-02-20T19:14:00Z">
        <w:r>
          <w:rPr>
            <w:rFonts w:ascii="Arial" w:hAnsi="Arial" w:cs="Arial"/>
            <w:sz w:val="24"/>
            <w:szCs w:val="24"/>
            <w:lang w:val="es-CO"/>
          </w:rPr>
          <w:t>, precio y forma de pago. Igualmente allí le informó del estudio previo a la negociaci</w:t>
        </w:r>
      </w:ins>
      <w:ins w:id="1011" w:author="JORGE" w:date="2011-02-20T19:15:00Z">
        <w:r>
          <w:rPr>
            <w:rFonts w:ascii="Arial" w:hAnsi="Arial" w:cs="Arial"/>
            <w:sz w:val="24"/>
            <w:szCs w:val="24"/>
            <w:lang w:val="es-CO"/>
          </w:rPr>
          <w:t xml:space="preserve">ón </w:t>
        </w:r>
      </w:ins>
      <w:ins w:id="1012" w:author="JORGE" w:date="2011-02-20T19:39:00Z">
        <w:r w:rsidR="00636DCD">
          <w:rPr>
            <w:rFonts w:ascii="Arial" w:hAnsi="Arial" w:cs="Arial"/>
            <w:sz w:val="24"/>
            <w:szCs w:val="24"/>
            <w:lang w:val="es-CO"/>
          </w:rPr>
          <w:t>hecho por la firma de abogados SANCLEMENTE FERNÁNDEZ ABOGADOS S. A.</w:t>
        </w:r>
      </w:ins>
      <w:ins w:id="1013" w:author="JORGE" w:date="2011-02-20T19:40:00Z">
        <w:r w:rsidR="00636DCD">
          <w:rPr>
            <w:rFonts w:ascii="Arial" w:hAnsi="Arial" w:cs="Arial"/>
            <w:sz w:val="24"/>
            <w:szCs w:val="24"/>
            <w:lang w:val="es-CO"/>
          </w:rPr>
          <w:t xml:space="preserve"> a</w:t>
        </w:r>
      </w:ins>
      <w:ins w:id="1014" w:author="JORGE" w:date="2011-02-20T19:18:00Z">
        <w:r>
          <w:rPr>
            <w:rFonts w:ascii="Arial" w:hAnsi="Arial" w:cs="Arial"/>
            <w:sz w:val="24"/>
            <w:szCs w:val="24"/>
            <w:lang w:val="es-CO"/>
          </w:rPr>
          <w:t xml:space="preserve">l registro </w:t>
        </w:r>
      </w:ins>
      <w:ins w:id="1015" w:author="JORGE" w:date="2011-02-20T19:40:00Z">
        <w:r w:rsidR="003A55AE">
          <w:rPr>
            <w:rFonts w:ascii="Arial" w:hAnsi="Arial" w:cs="Arial"/>
            <w:sz w:val="24"/>
            <w:szCs w:val="24"/>
            <w:lang w:val="es-CO"/>
          </w:rPr>
          <w:t>público de la propiedad industr</w:t>
        </w:r>
        <w:r w:rsidR="00636DCD">
          <w:rPr>
            <w:rFonts w:ascii="Arial" w:hAnsi="Arial" w:cs="Arial"/>
            <w:sz w:val="24"/>
            <w:szCs w:val="24"/>
            <w:lang w:val="es-CO"/>
          </w:rPr>
          <w:t xml:space="preserve">ial de </w:t>
        </w:r>
      </w:ins>
      <w:ins w:id="1016" w:author="JORGE" w:date="2011-02-20T19:19:00Z">
        <w:r>
          <w:rPr>
            <w:rFonts w:ascii="Arial" w:hAnsi="Arial" w:cs="Arial"/>
            <w:sz w:val="24"/>
            <w:szCs w:val="24"/>
            <w:lang w:val="es-CO"/>
          </w:rPr>
          <w:t>L</w:t>
        </w:r>
      </w:ins>
      <w:ins w:id="1017" w:author="JORGE" w:date="2011-02-20T19:18:00Z">
        <w:r>
          <w:rPr>
            <w:rFonts w:ascii="Arial" w:hAnsi="Arial" w:cs="Arial"/>
            <w:sz w:val="24"/>
            <w:szCs w:val="24"/>
            <w:lang w:val="es-CO"/>
          </w:rPr>
          <w:t xml:space="preserve">a Superintendencia </w:t>
        </w:r>
      </w:ins>
      <w:ins w:id="1018" w:author="JORGE" w:date="2011-02-20T19:41:00Z">
        <w:r w:rsidR="00636DCD">
          <w:rPr>
            <w:rFonts w:ascii="Arial" w:hAnsi="Arial" w:cs="Arial"/>
            <w:sz w:val="24"/>
            <w:szCs w:val="24"/>
            <w:lang w:val="es-CO"/>
          </w:rPr>
          <w:t xml:space="preserve">y </w:t>
        </w:r>
      </w:ins>
      <w:ins w:id="1019" w:author="JORGE" w:date="2011-02-20T19:19:00Z">
        <w:r>
          <w:rPr>
            <w:rFonts w:ascii="Arial" w:hAnsi="Arial" w:cs="Arial"/>
            <w:sz w:val="24"/>
            <w:szCs w:val="24"/>
            <w:lang w:val="es-CO"/>
          </w:rPr>
          <w:t>de</w:t>
        </w:r>
      </w:ins>
      <w:ins w:id="1020" w:author="JORGE" w:date="2011-02-20T19:18:00Z">
        <w:r>
          <w:rPr>
            <w:rFonts w:ascii="Arial" w:hAnsi="Arial" w:cs="Arial"/>
            <w:sz w:val="24"/>
            <w:szCs w:val="24"/>
            <w:lang w:val="es-CO"/>
          </w:rPr>
          <w:t xml:space="preserve"> </w:t>
        </w:r>
      </w:ins>
      <w:ins w:id="1021" w:author="JORGE" w:date="2011-02-20T19:19:00Z">
        <w:r>
          <w:rPr>
            <w:rFonts w:ascii="Arial" w:hAnsi="Arial" w:cs="Arial"/>
            <w:sz w:val="24"/>
            <w:szCs w:val="24"/>
            <w:lang w:val="es-CO"/>
          </w:rPr>
          <w:t xml:space="preserve">la </w:t>
        </w:r>
      </w:ins>
      <w:ins w:id="1022" w:author="JORGE" w:date="2011-02-20T19:15:00Z">
        <w:r>
          <w:rPr>
            <w:rFonts w:ascii="Arial" w:hAnsi="Arial" w:cs="Arial"/>
            <w:sz w:val="24"/>
            <w:szCs w:val="24"/>
            <w:lang w:val="es-CO"/>
          </w:rPr>
          <w:t>titularidad que tenía la vendedora</w:t>
        </w:r>
      </w:ins>
      <w:ins w:id="1023" w:author="JORGE" w:date="2011-02-20T19:16:00Z">
        <w:r>
          <w:rPr>
            <w:rFonts w:ascii="Arial" w:hAnsi="Arial" w:cs="Arial"/>
            <w:sz w:val="24"/>
            <w:szCs w:val="24"/>
            <w:lang w:val="es-CO"/>
          </w:rPr>
          <w:t xml:space="preserve"> </w:t>
        </w:r>
      </w:ins>
      <w:ins w:id="1024" w:author="JORGE" w:date="2011-02-20T19:19:00Z">
        <w:r>
          <w:rPr>
            <w:rFonts w:ascii="Arial" w:hAnsi="Arial" w:cs="Arial"/>
            <w:sz w:val="24"/>
            <w:szCs w:val="24"/>
            <w:lang w:val="es-CO"/>
          </w:rPr>
          <w:t>en dich</w:t>
        </w:r>
      </w:ins>
      <w:ins w:id="1025" w:author="JORGE" w:date="2011-02-20T19:41:00Z">
        <w:r w:rsidR="00636DCD">
          <w:rPr>
            <w:rFonts w:ascii="Arial" w:hAnsi="Arial" w:cs="Arial"/>
            <w:sz w:val="24"/>
            <w:szCs w:val="24"/>
            <w:lang w:val="es-CO"/>
          </w:rPr>
          <w:t>a</w:t>
        </w:r>
      </w:ins>
      <w:ins w:id="1026" w:author="JORGE" w:date="2011-02-20T19:19:00Z">
        <w:r>
          <w:rPr>
            <w:rFonts w:ascii="Arial" w:hAnsi="Arial" w:cs="Arial"/>
            <w:sz w:val="24"/>
            <w:szCs w:val="24"/>
            <w:lang w:val="es-CO"/>
          </w:rPr>
          <w:t>s marcas</w:t>
        </w:r>
      </w:ins>
      <w:ins w:id="1027" w:author="JORGE" w:date="2011-02-20T19:41:00Z">
        <w:r w:rsidR="00636DCD">
          <w:rPr>
            <w:rFonts w:ascii="Arial" w:hAnsi="Arial" w:cs="Arial"/>
            <w:sz w:val="24"/>
            <w:szCs w:val="24"/>
            <w:lang w:val="es-CO"/>
          </w:rPr>
          <w:t xml:space="preserve">, </w:t>
        </w:r>
      </w:ins>
      <w:ins w:id="1028" w:author="JORGE" w:date="2011-02-20T19:20:00Z">
        <w:r>
          <w:rPr>
            <w:rFonts w:ascii="Arial" w:hAnsi="Arial" w:cs="Arial"/>
            <w:sz w:val="24"/>
            <w:szCs w:val="24"/>
            <w:lang w:val="es-CO"/>
          </w:rPr>
          <w:t xml:space="preserve">reconociendo el funcionario la buena fe </w:t>
        </w:r>
      </w:ins>
      <w:ins w:id="1029" w:author="JORGE" w:date="2011-02-20T19:41:00Z">
        <w:r w:rsidR="00636DCD">
          <w:rPr>
            <w:rFonts w:ascii="Arial" w:hAnsi="Arial" w:cs="Arial"/>
            <w:sz w:val="24"/>
            <w:szCs w:val="24"/>
            <w:lang w:val="es-CO"/>
          </w:rPr>
          <w:t xml:space="preserve">con la que actuó </w:t>
        </w:r>
      </w:ins>
      <w:ins w:id="1030" w:author="JORGE" w:date="2011-02-20T19:20:00Z">
        <w:r>
          <w:rPr>
            <w:rFonts w:ascii="Arial" w:hAnsi="Arial" w:cs="Arial"/>
            <w:sz w:val="24"/>
            <w:szCs w:val="24"/>
            <w:lang w:val="es-CO"/>
          </w:rPr>
          <w:t>La Sociedad al adquirir y pagar</w:t>
        </w:r>
      </w:ins>
      <w:ins w:id="1031" w:author="JORGE" w:date="2011-02-20T19:21:00Z">
        <w:r>
          <w:rPr>
            <w:rFonts w:ascii="Arial" w:hAnsi="Arial" w:cs="Arial"/>
            <w:sz w:val="24"/>
            <w:szCs w:val="24"/>
            <w:lang w:val="es-CO"/>
          </w:rPr>
          <w:t xml:space="preserve"> </w:t>
        </w:r>
      </w:ins>
      <w:ins w:id="1032" w:author="JORGE" w:date="2011-02-20T19:42:00Z">
        <w:r w:rsidR="00636DCD">
          <w:rPr>
            <w:rFonts w:ascii="Arial" w:hAnsi="Arial" w:cs="Arial"/>
            <w:sz w:val="24"/>
            <w:szCs w:val="24"/>
            <w:lang w:val="es-CO"/>
          </w:rPr>
          <w:t xml:space="preserve">por </w:t>
        </w:r>
      </w:ins>
      <w:ins w:id="1033" w:author="JORGE" w:date="2011-02-20T19:21:00Z">
        <w:r w:rsidR="00636DCD">
          <w:rPr>
            <w:rFonts w:ascii="Arial" w:hAnsi="Arial" w:cs="Arial"/>
            <w:sz w:val="24"/>
            <w:szCs w:val="24"/>
            <w:lang w:val="es-CO"/>
          </w:rPr>
          <w:t>las marcas</w:t>
        </w:r>
      </w:ins>
      <w:ins w:id="1034" w:author="JORGE" w:date="2011-02-20T19:42:00Z">
        <w:r w:rsidR="00636DCD">
          <w:rPr>
            <w:rFonts w:ascii="Arial" w:hAnsi="Arial" w:cs="Arial"/>
            <w:sz w:val="24"/>
            <w:szCs w:val="24"/>
            <w:lang w:val="es-CO"/>
          </w:rPr>
          <w:t xml:space="preserve"> que adquirió.</w:t>
        </w:r>
      </w:ins>
      <w:ins w:id="1035" w:author="JORGE" w:date="2011-02-20T19:20:00Z">
        <w:r>
          <w:rPr>
            <w:rFonts w:ascii="Arial" w:hAnsi="Arial" w:cs="Arial"/>
            <w:sz w:val="24"/>
            <w:szCs w:val="24"/>
            <w:lang w:val="es-CO"/>
          </w:rPr>
          <w:t xml:space="preserve"> </w:t>
        </w:r>
      </w:ins>
    </w:p>
    <w:p w:rsidR="00000000" w:rsidRDefault="007F7614">
      <w:pPr>
        <w:ind w:left="284" w:hanging="284"/>
        <w:jc w:val="both"/>
        <w:rPr>
          <w:ins w:id="1036" w:author="JORGE" w:date="2011-02-20T19:44:00Z"/>
          <w:rFonts w:ascii="Arial" w:hAnsi="Arial" w:cs="Arial"/>
          <w:sz w:val="24"/>
          <w:szCs w:val="24"/>
          <w:lang w:val="es-CO"/>
        </w:rPr>
        <w:pPrChange w:id="1037" w:author="USER" w:date="2011-02-21T18:20:00Z">
          <w:pPr>
            <w:ind w:left="1080"/>
            <w:jc w:val="both"/>
          </w:pPr>
        </w:pPrChange>
      </w:pPr>
      <w:ins w:id="1038" w:author="JORGE" w:date="2011-02-20T19:20:00Z">
        <w:r>
          <w:rPr>
            <w:rFonts w:ascii="Arial" w:hAnsi="Arial" w:cs="Arial"/>
            <w:sz w:val="24"/>
            <w:szCs w:val="24"/>
            <w:lang w:val="es-CO"/>
          </w:rPr>
          <w:t>9.</w:t>
        </w:r>
      </w:ins>
      <w:ins w:id="1039" w:author="JORGE" w:date="2011-02-20T19:17:00Z">
        <w:r>
          <w:rPr>
            <w:rFonts w:ascii="Arial" w:hAnsi="Arial" w:cs="Arial"/>
            <w:sz w:val="24"/>
            <w:szCs w:val="24"/>
            <w:lang w:val="es-CO"/>
          </w:rPr>
          <w:t xml:space="preserve"> </w:t>
        </w:r>
      </w:ins>
      <w:ins w:id="1040" w:author="JORGE" w:date="2011-02-20T19:16:00Z">
        <w:del w:id="1041" w:author="USER" w:date="2011-02-21T18:20:00Z">
          <w:r w:rsidDel="00D25973">
            <w:rPr>
              <w:rFonts w:ascii="Arial" w:hAnsi="Arial" w:cs="Arial"/>
              <w:sz w:val="24"/>
              <w:szCs w:val="24"/>
              <w:lang w:val="es-CO"/>
            </w:rPr>
            <w:delText xml:space="preserve">  </w:delText>
          </w:r>
        </w:del>
      </w:ins>
      <w:ins w:id="1042" w:author="JORGE" w:date="2011-02-20T19:15:00Z">
        <w:del w:id="1043" w:author="USER" w:date="2011-02-21T18:20:00Z">
          <w:r w:rsidDel="00D25973">
            <w:rPr>
              <w:rFonts w:ascii="Arial" w:hAnsi="Arial" w:cs="Arial"/>
              <w:sz w:val="24"/>
              <w:szCs w:val="24"/>
              <w:lang w:val="es-CO"/>
            </w:rPr>
            <w:delText xml:space="preserve"> </w:delText>
          </w:r>
        </w:del>
      </w:ins>
      <w:ins w:id="1044" w:author="JORGE" w:date="2011-02-20T19:13:00Z">
        <w:del w:id="1045" w:author="USER" w:date="2011-02-21T18:20:00Z">
          <w:r w:rsidDel="00D25973">
            <w:rPr>
              <w:rFonts w:ascii="Arial" w:hAnsi="Arial" w:cs="Arial"/>
              <w:sz w:val="24"/>
              <w:szCs w:val="24"/>
              <w:lang w:val="es-CO"/>
            </w:rPr>
            <w:delText xml:space="preserve">   </w:delText>
          </w:r>
        </w:del>
      </w:ins>
      <w:ins w:id="1046" w:author="JORGE" w:date="2011-02-20T19:21:00Z">
        <w:r w:rsidR="00636DCD">
          <w:rPr>
            <w:rFonts w:ascii="Arial" w:hAnsi="Arial" w:cs="Arial"/>
            <w:sz w:val="24"/>
            <w:szCs w:val="24"/>
            <w:lang w:val="es-CO"/>
          </w:rPr>
          <w:t>La Sociedad</w:t>
        </w:r>
      </w:ins>
      <w:ins w:id="1047" w:author="JORGE" w:date="2011-02-20T19:42:00Z">
        <w:r w:rsidR="00636DCD">
          <w:rPr>
            <w:rFonts w:ascii="Arial" w:hAnsi="Arial" w:cs="Arial"/>
            <w:sz w:val="24"/>
            <w:szCs w:val="24"/>
            <w:lang w:val="es-CO"/>
          </w:rPr>
          <w:t xml:space="preserve"> </w:t>
        </w:r>
      </w:ins>
      <w:ins w:id="1048" w:author="JORGE" w:date="2011-02-20T19:21:00Z">
        <w:r w:rsidR="00005103">
          <w:rPr>
            <w:rFonts w:ascii="Arial" w:hAnsi="Arial" w:cs="Arial"/>
            <w:sz w:val="24"/>
            <w:szCs w:val="24"/>
            <w:lang w:val="es-CO"/>
          </w:rPr>
          <w:t xml:space="preserve">el 10 de </w:t>
        </w:r>
      </w:ins>
      <w:ins w:id="1049" w:author="JORGE" w:date="2011-02-20T19:24:00Z">
        <w:r w:rsidR="00005103">
          <w:rPr>
            <w:rFonts w:ascii="Arial" w:hAnsi="Arial" w:cs="Arial"/>
            <w:sz w:val="24"/>
            <w:szCs w:val="24"/>
            <w:lang w:val="es-CO"/>
          </w:rPr>
          <w:t>F</w:t>
        </w:r>
      </w:ins>
      <w:ins w:id="1050" w:author="JORGE" w:date="2011-02-20T19:21:00Z">
        <w:r w:rsidR="003A55AE">
          <w:rPr>
            <w:rFonts w:ascii="Arial" w:hAnsi="Arial" w:cs="Arial"/>
            <w:sz w:val="24"/>
            <w:szCs w:val="24"/>
            <w:lang w:val="es-CO"/>
          </w:rPr>
          <w:t>ebrero de 201</w:t>
        </w:r>
      </w:ins>
      <w:ins w:id="1051" w:author="JORGE" w:date="2011-02-20T19:44:00Z">
        <w:r w:rsidR="003A55AE">
          <w:rPr>
            <w:rFonts w:ascii="Arial" w:hAnsi="Arial" w:cs="Arial"/>
            <w:sz w:val="24"/>
            <w:szCs w:val="24"/>
            <w:lang w:val="es-CO"/>
          </w:rPr>
          <w:t xml:space="preserve">1 </w:t>
        </w:r>
      </w:ins>
      <w:ins w:id="1052" w:author="JORGE" w:date="2011-02-20T19:21:00Z">
        <w:r w:rsidR="00636DCD">
          <w:rPr>
            <w:rFonts w:ascii="Arial" w:hAnsi="Arial" w:cs="Arial"/>
            <w:sz w:val="24"/>
            <w:szCs w:val="24"/>
            <w:lang w:val="es-CO"/>
          </w:rPr>
          <w:t xml:space="preserve">intentó </w:t>
        </w:r>
      </w:ins>
      <w:ins w:id="1053" w:author="JORGE" w:date="2011-02-20T19:42:00Z">
        <w:r w:rsidR="00636DCD">
          <w:rPr>
            <w:rFonts w:ascii="Arial" w:hAnsi="Arial" w:cs="Arial"/>
            <w:sz w:val="24"/>
            <w:szCs w:val="24"/>
            <w:lang w:val="es-CO"/>
          </w:rPr>
          <w:t xml:space="preserve">nuevamente </w:t>
        </w:r>
      </w:ins>
      <w:ins w:id="1054" w:author="JORGE" w:date="2011-02-20T19:21:00Z">
        <w:r w:rsidR="00005103">
          <w:rPr>
            <w:rFonts w:ascii="Arial" w:hAnsi="Arial" w:cs="Arial"/>
            <w:sz w:val="24"/>
            <w:szCs w:val="24"/>
            <w:lang w:val="es-CO"/>
          </w:rPr>
          <w:t>obtener del Juzgado 19 Penal Municipal Con Funci</w:t>
        </w:r>
      </w:ins>
      <w:ins w:id="1055" w:author="JORGE" w:date="2011-02-20T19:22:00Z">
        <w:r w:rsidR="00005103">
          <w:rPr>
            <w:rFonts w:ascii="Arial" w:hAnsi="Arial" w:cs="Arial"/>
            <w:sz w:val="24"/>
            <w:szCs w:val="24"/>
            <w:lang w:val="es-CO"/>
          </w:rPr>
          <w:t xml:space="preserve">ón de Control de Garantías la </w:t>
        </w:r>
      </w:ins>
      <w:ins w:id="1056" w:author="JORGE" w:date="2011-02-20T19:25:00Z">
        <w:r w:rsidR="00005103">
          <w:rPr>
            <w:rFonts w:ascii="Arial" w:hAnsi="Arial" w:cs="Arial"/>
            <w:sz w:val="24"/>
            <w:szCs w:val="24"/>
            <w:lang w:val="es-CO"/>
          </w:rPr>
          <w:t>s</w:t>
        </w:r>
      </w:ins>
      <w:ins w:id="1057" w:author="JORGE" w:date="2011-02-20T19:22:00Z">
        <w:r w:rsidR="00005103">
          <w:rPr>
            <w:rFonts w:ascii="Arial" w:hAnsi="Arial" w:cs="Arial"/>
            <w:sz w:val="24"/>
            <w:szCs w:val="24"/>
            <w:lang w:val="es-CO"/>
          </w:rPr>
          <w:t>ustitución de la medida tomada por el Juez 29, audiencia que se no se realiz</w:t>
        </w:r>
      </w:ins>
      <w:ins w:id="1058" w:author="JORGE" w:date="2011-02-20T19:23:00Z">
        <w:r w:rsidR="00005103">
          <w:rPr>
            <w:rFonts w:ascii="Arial" w:hAnsi="Arial" w:cs="Arial"/>
            <w:sz w:val="24"/>
            <w:szCs w:val="24"/>
            <w:lang w:val="es-CO"/>
          </w:rPr>
          <w:t xml:space="preserve">ó por </w:t>
        </w:r>
      </w:ins>
      <w:ins w:id="1059" w:author="JORGE" w:date="2011-02-20T19:25:00Z">
        <w:r w:rsidR="00005103">
          <w:rPr>
            <w:rFonts w:ascii="Arial" w:hAnsi="Arial" w:cs="Arial"/>
            <w:sz w:val="24"/>
            <w:szCs w:val="24"/>
            <w:lang w:val="es-CO"/>
          </w:rPr>
          <w:t xml:space="preserve">no </w:t>
        </w:r>
      </w:ins>
      <w:ins w:id="1060" w:author="JORGE" w:date="2011-02-20T19:23:00Z">
        <w:r w:rsidR="00005103">
          <w:rPr>
            <w:rFonts w:ascii="Arial" w:hAnsi="Arial" w:cs="Arial"/>
            <w:sz w:val="24"/>
            <w:szCs w:val="24"/>
            <w:lang w:val="es-CO"/>
          </w:rPr>
          <w:t xml:space="preserve">haber citado </w:t>
        </w:r>
      </w:ins>
      <w:ins w:id="1061" w:author="JORGE" w:date="2011-02-20T19:25:00Z">
        <w:r w:rsidR="00005103">
          <w:rPr>
            <w:rFonts w:ascii="Arial" w:hAnsi="Arial" w:cs="Arial"/>
            <w:sz w:val="24"/>
            <w:szCs w:val="24"/>
            <w:lang w:val="es-CO"/>
          </w:rPr>
          <w:t xml:space="preserve">el Centro de Servicios Judiciales </w:t>
        </w:r>
      </w:ins>
      <w:ins w:id="1062" w:author="JORGE" w:date="2011-02-20T19:23:00Z">
        <w:r w:rsidR="00005103">
          <w:rPr>
            <w:rFonts w:ascii="Arial" w:hAnsi="Arial" w:cs="Arial"/>
            <w:sz w:val="24"/>
            <w:szCs w:val="24"/>
            <w:lang w:val="es-CO"/>
          </w:rPr>
          <w:t>al representante</w:t>
        </w:r>
        <w:r w:rsidR="003A55AE">
          <w:rPr>
            <w:rFonts w:ascii="Arial" w:hAnsi="Arial" w:cs="Arial"/>
            <w:sz w:val="24"/>
            <w:szCs w:val="24"/>
            <w:lang w:val="es-CO"/>
          </w:rPr>
          <w:t xml:space="preserve"> de la víctima y al denunciante</w:t>
        </w:r>
      </w:ins>
      <w:ins w:id="1063" w:author="JORGE" w:date="2011-02-20T19:45:00Z">
        <w:r w:rsidR="003A55AE">
          <w:rPr>
            <w:rFonts w:ascii="Arial" w:hAnsi="Arial" w:cs="Arial"/>
            <w:sz w:val="24"/>
            <w:szCs w:val="24"/>
            <w:lang w:val="es-CO"/>
          </w:rPr>
          <w:t>,</w:t>
        </w:r>
      </w:ins>
      <w:ins w:id="1064" w:author="JORGE" w:date="2011-02-20T19:46:00Z">
        <w:r w:rsidR="003A55AE">
          <w:rPr>
            <w:rFonts w:ascii="Arial" w:hAnsi="Arial" w:cs="Arial"/>
            <w:sz w:val="24"/>
            <w:szCs w:val="24"/>
            <w:lang w:val="es-CO"/>
          </w:rPr>
          <w:t xml:space="preserve"> </w:t>
        </w:r>
      </w:ins>
      <w:ins w:id="1065" w:author="JORGE" w:date="2011-02-20T19:45:00Z">
        <w:r w:rsidR="003A55AE">
          <w:rPr>
            <w:rFonts w:ascii="Arial" w:hAnsi="Arial" w:cs="Arial"/>
            <w:sz w:val="24"/>
            <w:szCs w:val="24"/>
            <w:lang w:val="es-CO"/>
          </w:rPr>
          <w:t>sujetos</w:t>
        </w:r>
      </w:ins>
      <w:ins w:id="1066" w:author="JORGE" w:date="2011-02-20T19:46:00Z">
        <w:r w:rsidR="003A55AE">
          <w:rPr>
            <w:rFonts w:ascii="Arial" w:hAnsi="Arial" w:cs="Arial"/>
            <w:sz w:val="24"/>
            <w:szCs w:val="24"/>
            <w:lang w:val="es-CO"/>
          </w:rPr>
          <w:t xml:space="preserve"> procesales que la Soc</w:t>
        </w:r>
      </w:ins>
      <w:ins w:id="1067" w:author="JORGE" w:date="2011-02-20T19:47:00Z">
        <w:r w:rsidR="003A55AE">
          <w:rPr>
            <w:rFonts w:ascii="Arial" w:hAnsi="Arial" w:cs="Arial"/>
            <w:sz w:val="24"/>
            <w:szCs w:val="24"/>
            <w:lang w:val="es-CO"/>
          </w:rPr>
          <w:t>iedad desconoce por no ser parte en dicho proceso.</w:t>
        </w:r>
      </w:ins>
      <w:ins w:id="1068" w:author="JORGE" w:date="2011-02-20T19:45:00Z">
        <w:r w:rsidR="003A55AE">
          <w:rPr>
            <w:rFonts w:ascii="Arial" w:hAnsi="Arial" w:cs="Arial"/>
            <w:sz w:val="24"/>
            <w:szCs w:val="24"/>
            <w:lang w:val="es-CO"/>
          </w:rPr>
          <w:t xml:space="preserve"> </w:t>
        </w:r>
      </w:ins>
    </w:p>
    <w:p w:rsidR="00000000" w:rsidRDefault="00761963">
      <w:pPr>
        <w:ind w:left="284"/>
        <w:jc w:val="both"/>
        <w:rPr>
          <w:ins w:id="1069" w:author="USER" w:date="2011-02-21T18:21:00Z"/>
          <w:rFonts w:ascii="Arial" w:hAnsi="Arial" w:cs="Arial"/>
          <w:sz w:val="24"/>
          <w:szCs w:val="24"/>
          <w:lang w:val="es-CO"/>
        </w:rPr>
        <w:pPrChange w:id="1070" w:author="JORGE" w:date="2011-02-20T19:45:00Z">
          <w:pPr>
            <w:ind w:left="1080"/>
            <w:jc w:val="both"/>
          </w:pPr>
        </w:pPrChange>
      </w:pPr>
    </w:p>
    <w:p w:rsidR="00000000" w:rsidRDefault="00761963">
      <w:pPr>
        <w:ind w:left="284"/>
        <w:jc w:val="both"/>
        <w:rPr>
          <w:ins w:id="1071" w:author="USER" w:date="2011-02-21T18:21:00Z"/>
          <w:rFonts w:ascii="Arial" w:hAnsi="Arial" w:cs="Arial"/>
          <w:sz w:val="24"/>
          <w:szCs w:val="24"/>
          <w:lang w:val="es-CO"/>
        </w:rPr>
        <w:pPrChange w:id="1072" w:author="JORGE" w:date="2011-02-20T19:45:00Z">
          <w:pPr>
            <w:ind w:left="1080"/>
            <w:jc w:val="both"/>
          </w:pPr>
        </w:pPrChange>
      </w:pPr>
    </w:p>
    <w:p w:rsidR="00000000" w:rsidRDefault="00761963">
      <w:pPr>
        <w:ind w:left="284"/>
        <w:jc w:val="both"/>
        <w:rPr>
          <w:ins w:id="1073" w:author="USER" w:date="2011-02-21T18:21:00Z"/>
          <w:rFonts w:ascii="Arial" w:hAnsi="Arial" w:cs="Arial"/>
          <w:sz w:val="24"/>
          <w:szCs w:val="24"/>
          <w:lang w:val="es-CO"/>
        </w:rPr>
        <w:pPrChange w:id="1074" w:author="JORGE" w:date="2011-02-20T19:45:00Z">
          <w:pPr>
            <w:ind w:left="1080"/>
            <w:jc w:val="both"/>
          </w:pPr>
        </w:pPrChange>
      </w:pPr>
    </w:p>
    <w:p w:rsidR="00000000" w:rsidRDefault="00761963">
      <w:pPr>
        <w:ind w:left="284"/>
        <w:jc w:val="both"/>
        <w:rPr>
          <w:ins w:id="1075" w:author="USER" w:date="2011-02-21T18:21:00Z"/>
          <w:rFonts w:ascii="Arial" w:hAnsi="Arial" w:cs="Arial"/>
          <w:sz w:val="24"/>
          <w:szCs w:val="24"/>
          <w:lang w:val="es-CO"/>
        </w:rPr>
        <w:pPrChange w:id="1076" w:author="JORGE" w:date="2011-02-20T19:45:00Z">
          <w:pPr>
            <w:ind w:left="1080"/>
            <w:jc w:val="both"/>
          </w:pPr>
        </w:pPrChange>
      </w:pPr>
    </w:p>
    <w:p w:rsidR="00000000" w:rsidRDefault="00761963">
      <w:pPr>
        <w:ind w:left="284"/>
        <w:jc w:val="both"/>
        <w:rPr>
          <w:ins w:id="1077" w:author="USER" w:date="2011-02-21T18:21:00Z"/>
          <w:rFonts w:ascii="Arial" w:hAnsi="Arial" w:cs="Arial"/>
          <w:sz w:val="24"/>
          <w:szCs w:val="24"/>
          <w:lang w:val="es-CO"/>
        </w:rPr>
        <w:pPrChange w:id="1078" w:author="JORGE" w:date="2011-02-20T19:45:00Z">
          <w:pPr>
            <w:ind w:left="1080"/>
            <w:jc w:val="both"/>
          </w:pPr>
        </w:pPrChange>
      </w:pPr>
    </w:p>
    <w:p w:rsidR="00000000" w:rsidRDefault="00640DA0">
      <w:pPr>
        <w:ind w:left="284"/>
        <w:jc w:val="both"/>
        <w:rPr>
          <w:ins w:id="1079" w:author="JORGE" w:date="2011-02-20T17:54:00Z"/>
          <w:rFonts w:ascii="Arial" w:hAnsi="Arial" w:cs="Arial"/>
          <w:sz w:val="24"/>
          <w:szCs w:val="24"/>
          <w:lang w:val="es-CO"/>
        </w:rPr>
        <w:pPrChange w:id="1080" w:author="JORGE" w:date="2011-02-20T19:45:00Z">
          <w:pPr>
            <w:ind w:left="1080"/>
            <w:jc w:val="both"/>
          </w:pPr>
        </w:pPrChange>
      </w:pPr>
      <w:ins w:id="1081" w:author="JORGE" w:date="2011-02-20T19:27:00Z">
        <w:r>
          <w:rPr>
            <w:rFonts w:ascii="Arial" w:hAnsi="Arial" w:cs="Arial"/>
            <w:sz w:val="24"/>
            <w:szCs w:val="24"/>
            <w:lang w:val="es-CO"/>
          </w:rPr>
          <w:t>La negativ</w:t>
        </w:r>
        <w:r w:rsidR="00E1778A">
          <w:rPr>
            <w:rFonts w:ascii="Arial" w:hAnsi="Arial" w:cs="Arial"/>
            <w:sz w:val="24"/>
            <w:szCs w:val="24"/>
            <w:lang w:val="es-CO"/>
          </w:rPr>
          <w:t xml:space="preserve">a de la Juez a </w:t>
        </w:r>
        <w:r w:rsidR="00304C1B">
          <w:rPr>
            <w:rFonts w:ascii="Arial" w:hAnsi="Arial" w:cs="Arial"/>
            <w:sz w:val="24"/>
            <w:szCs w:val="24"/>
            <w:lang w:val="es-CO"/>
          </w:rPr>
          <w:t xml:space="preserve">llevar a cabo una audiencia por no haberse citado a </w:t>
        </w:r>
        <w:r w:rsidR="00933FC4">
          <w:rPr>
            <w:rFonts w:ascii="Arial" w:hAnsi="Arial" w:cs="Arial"/>
            <w:sz w:val="24"/>
            <w:szCs w:val="24"/>
            <w:lang w:val="es-CO"/>
          </w:rPr>
          <w:t xml:space="preserve">los sujetos procesales ya indicados </w:t>
        </w:r>
      </w:ins>
      <w:ins w:id="1082" w:author="JORGE" w:date="2011-02-20T19:29:00Z">
        <w:r w:rsidR="005D5411">
          <w:rPr>
            <w:rFonts w:ascii="Arial" w:hAnsi="Arial" w:cs="Arial"/>
            <w:sz w:val="24"/>
            <w:szCs w:val="24"/>
            <w:lang w:val="es-CO"/>
          </w:rPr>
          <w:t xml:space="preserve">para </w:t>
        </w:r>
        <w:r w:rsidR="007D3521">
          <w:rPr>
            <w:rFonts w:ascii="Arial" w:hAnsi="Arial" w:cs="Arial"/>
            <w:sz w:val="24"/>
            <w:szCs w:val="24"/>
            <w:lang w:val="es-CO"/>
          </w:rPr>
          <w:t>ga</w:t>
        </w:r>
        <w:r w:rsidR="002D4855">
          <w:rPr>
            <w:rFonts w:ascii="Arial" w:hAnsi="Arial" w:cs="Arial"/>
            <w:sz w:val="24"/>
            <w:szCs w:val="24"/>
            <w:lang w:val="es-CO"/>
          </w:rPr>
          <w:t>rantizarle sus derechos fundame</w:t>
        </w:r>
        <w:r w:rsidR="007D3521">
          <w:rPr>
            <w:rFonts w:ascii="Arial" w:hAnsi="Arial" w:cs="Arial"/>
            <w:sz w:val="24"/>
            <w:szCs w:val="24"/>
            <w:lang w:val="es-CO"/>
          </w:rPr>
          <w:t>n</w:t>
        </w:r>
        <w:r w:rsidR="002D4855">
          <w:rPr>
            <w:rFonts w:ascii="Arial" w:hAnsi="Arial" w:cs="Arial"/>
            <w:sz w:val="24"/>
            <w:szCs w:val="24"/>
            <w:lang w:val="es-CO"/>
          </w:rPr>
          <w:t>t</w:t>
        </w:r>
        <w:r w:rsidR="007D3521">
          <w:rPr>
            <w:rFonts w:ascii="Arial" w:hAnsi="Arial" w:cs="Arial"/>
            <w:sz w:val="24"/>
            <w:szCs w:val="24"/>
            <w:lang w:val="es-CO"/>
          </w:rPr>
          <w:t xml:space="preserve">ales </w:t>
        </w:r>
      </w:ins>
      <w:ins w:id="1083" w:author="JORGE" w:date="2011-02-20T19:27:00Z">
        <w:r w:rsidR="00933FC4">
          <w:rPr>
            <w:rFonts w:ascii="Arial" w:hAnsi="Arial" w:cs="Arial"/>
            <w:sz w:val="24"/>
            <w:szCs w:val="24"/>
            <w:lang w:val="es-CO"/>
          </w:rPr>
          <w:t xml:space="preserve">es una prueba mas </w:t>
        </w:r>
      </w:ins>
      <w:ins w:id="1084" w:author="JORGE" w:date="2011-02-20T19:28:00Z">
        <w:r w:rsidR="000B28DB">
          <w:rPr>
            <w:rFonts w:ascii="Arial" w:hAnsi="Arial" w:cs="Arial"/>
            <w:sz w:val="24"/>
            <w:szCs w:val="24"/>
            <w:lang w:val="es-CO"/>
          </w:rPr>
          <w:t>de lo que debió h</w:t>
        </w:r>
        <w:r w:rsidR="00A07A45">
          <w:rPr>
            <w:rFonts w:ascii="Arial" w:hAnsi="Arial" w:cs="Arial"/>
            <w:sz w:val="24"/>
            <w:szCs w:val="24"/>
            <w:lang w:val="es-CO"/>
          </w:rPr>
          <w:t xml:space="preserve">aber hecho el Juez 29 el 15 </w:t>
        </w:r>
      </w:ins>
      <w:ins w:id="1085" w:author="JORGE" w:date="2011-02-20T19:29:00Z">
        <w:r w:rsidR="007D3521">
          <w:rPr>
            <w:rFonts w:ascii="Arial" w:hAnsi="Arial" w:cs="Arial"/>
            <w:sz w:val="24"/>
            <w:szCs w:val="24"/>
            <w:lang w:val="es-CO"/>
          </w:rPr>
          <w:t xml:space="preserve">de Mayo de 2010 </w:t>
        </w:r>
      </w:ins>
      <w:ins w:id="1086" w:author="JORGE" w:date="2011-02-20T19:28:00Z">
        <w:r w:rsidR="002D4855">
          <w:rPr>
            <w:rFonts w:ascii="Arial" w:hAnsi="Arial" w:cs="Arial"/>
            <w:sz w:val="24"/>
            <w:szCs w:val="24"/>
            <w:lang w:val="es-CO"/>
          </w:rPr>
          <w:t>como Juez de Contr</w:t>
        </w:r>
        <w:r w:rsidR="00A07A45">
          <w:rPr>
            <w:rFonts w:ascii="Arial" w:hAnsi="Arial" w:cs="Arial"/>
            <w:sz w:val="24"/>
            <w:szCs w:val="24"/>
            <w:lang w:val="es-CO"/>
          </w:rPr>
          <w:t xml:space="preserve">ol de </w:t>
        </w:r>
        <w:r w:rsidR="005D5411">
          <w:rPr>
            <w:rFonts w:ascii="Arial" w:hAnsi="Arial" w:cs="Arial"/>
            <w:sz w:val="24"/>
            <w:szCs w:val="24"/>
            <w:lang w:val="es-CO"/>
          </w:rPr>
          <w:t>Garantías</w:t>
        </w:r>
      </w:ins>
      <w:ins w:id="1087" w:author="JORGE" w:date="2011-02-20T19:29:00Z">
        <w:r w:rsidR="002D4855">
          <w:rPr>
            <w:rFonts w:ascii="Arial" w:hAnsi="Arial" w:cs="Arial"/>
            <w:sz w:val="24"/>
            <w:szCs w:val="24"/>
            <w:lang w:val="es-CO"/>
          </w:rPr>
          <w:t>.</w:t>
        </w:r>
      </w:ins>
      <w:ins w:id="1088" w:author="JORGE" w:date="2011-02-20T19:48:00Z">
        <w:r w:rsidR="003A55AE">
          <w:rPr>
            <w:rFonts w:ascii="Arial" w:hAnsi="Arial" w:cs="Arial"/>
            <w:sz w:val="24"/>
            <w:szCs w:val="24"/>
            <w:lang w:val="es-CO"/>
          </w:rPr>
          <w:t>que era.</w:t>
        </w:r>
      </w:ins>
      <w:ins w:id="1089" w:author="JORGE" w:date="2011-02-20T19:10:00Z">
        <w:r w:rsidR="00210D3F">
          <w:rPr>
            <w:rFonts w:ascii="Arial" w:hAnsi="Arial" w:cs="Arial"/>
            <w:sz w:val="24"/>
            <w:szCs w:val="24"/>
            <w:lang w:val="es-CO"/>
          </w:rPr>
          <w:t xml:space="preserve"> </w:t>
        </w:r>
      </w:ins>
      <w:ins w:id="1090" w:author="JORGE" w:date="2011-02-20T19:09:00Z">
        <w:r w:rsidR="00210D3F">
          <w:rPr>
            <w:rFonts w:ascii="Arial" w:hAnsi="Arial" w:cs="Arial"/>
            <w:sz w:val="24"/>
            <w:szCs w:val="24"/>
            <w:lang w:val="es-CO"/>
          </w:rPr>
          <w:t xml:space="preserve"> </w:t>
        </w:r>
      </w:ins>
      <w:ins w:id="1091" w:author="JORGE" w:date="2011-02-20T19:07:00Z">
        <w:r w:rsidR="00210D3F">
          <w:rPr>
            <w:rFonts w:ascii="Arial" w:hAnsi="Arial" w:cs="Arial"/>
            <w:sz w:val="24"/>
            <w:szCs w:val="24"/>
            <w:lang w:val="es-CO"/>
          </w:rPr>
          <w:t xml:space="preserve"> </w:t>
        </w:r>
      </w:ins>
    </w:p>
    <w:p w:rsidR="00000000" w:rsidRDefault="00761963">
      <w:pPr>
        <w:jc w:val="both"/>
        <w:rPr>
          <w:ins w:id="1092" w:author="JORGE" w:date="2011-02-20T18:15:00Z"/>
          <w:del w:id="1093" w:author="USER" w:date="2011-02-21T18:21:00Z"/>
          <w:rFonts w:ascii="Arial" w:hAnsi="Arial" w:cs="Arial"/>
          <w:sz w:val="24"/>
          <w:szCs w:val="24"/>
          <w:lang w:val="es-CO"/>
        </w:rPr>
        <w:pPrChange w:id="1094" w:author="JORGE" w:date="2011-02-20T17:52:00Z">
          <w:pPr>
            <w:ind w:left="1080"/>
            <w:jc w:val="both"/>
          </w:pPr>
        </w:pPrChange>
      </w:pPr>
    </w:p>
    <w:p w:rsidR="00000000" w:rsidRDefault="00761963">
      <w:pPr>
        <w:jc w:val="both"/>
        <w:rPr>
          <w:ins w:id="1095" w:author="JORGE" w:date="2011-02-20T18:15:00Z"/>
          <w:del w:id="1096" w:author="USER" w:date="2011-02-21T18:21:00Z"/>
          <w:rFonts w:ascii="Arial" w:hAnsi="Arial" w:cs="Arial"/>
          <w:sz w:val="24"/>
          <w:szCs w:val="24"/>
          <w:lang w:val="es-CO"/>
        </w:rPr>
        <w:pPrChange w:id="1097" w:author="JORGE" w:date="2011-02-20T17:52:00Z">
          <w:pPr>
            <w:ind w:left="1080"/>
            <w:jc w:val="both"/>
          </w:pPr>
        </w:pPrChange>
      </w:pPr>
    </w:p>
    <w:p w:rsidR="00000000" w:rsidRDefault="00761963">
      <w:pPr>
        <w:jc w:val="both"/>
        <w:rPr>
          <w:del w:id="1098" w:author="USER" w:date="2011-02-21T18:21:00Z"/>
          <w:rFonts w:ascii="Arial" w:hAnsi="Arial" w:cs="Arial"/>
          <w:sz w:val="24"/>
          <w:szCs w:val="24"/>
          <w:lang w:val="es-CO"/>
        </w:rPr>
        <w:pPrChange w:id="1099" w:author="JORGE" w:date="2011-02-20T17:52:00Z">
          <w:pPr>
            <w:ind w:left="1080"/>
            <w:jc w:val="both"/>
          </w:pPr>
        </w:pPrChange>
      </w:pPr>
    </w:p>
    <w:p w:rsidR="00232254" w:rsidDel="00D25973" w:rsidRDefault="00232254" w:rsidP="008D5C0C">
      <w:pPr>
        <w:jc w:val="right"/>
        <w:rPr>
          <w:del w:id="1100" w:author="USER" w:date="2011-02-21T18:21:00Z"/>
          <w:rFonts w:ascii="Arial" w:hAnsi="Arial" w:cs="Arial"/>
          <w:sz w:val="24"/>
          <w:szCs w:val="24"/>
          <w:lang w:val="es-CO"/>
        </w:rPr>
      </w:pPr>
      <w:del w:id="1101" w:author="USER" w:date="2011-02-21T18:21:00Z">
        <w:r w:rsidDel="00D25973">
          <w:rPr>
            <w:rFonts w:ascii="Arial" w:hAnsi="Arial" w:cs="Arial"/>
            <w:sz w:val="24"/>
            <w:szCs w:val="24"/>
            <w:lang w:val="es-CO"/>
          </w:rPr>
          <w:delText>Hoja 7</w:delText>
        </w:r>
      </w:del>
    </w:p>
    <w:p w:rsidR="00232254" w:rsidRPr="0060096D" w:rsidRDefault="00232254" w:rsidP="00B007AE">
      <w:pPr>
        <w:pStyle w:val="Prrafodelista"/>
        <w:ind w:left="0"/>
        <w:jc w:val="center"/>
        <w:rPr>
          <w:rFonts w:ascii="Arial" w:hAnsi="Arial" w:cs="Arial"/>
          <w:sz w:val="24"/>
          <w:szCs w:val="24"/>
          <w:lang w:val="es-CO"/>
        </w:rPr>
      </w:pPr>
      <w:r>
        <w:rPr>
          <w:rFonts w:ascii="Arial" w:hAnsi="Arial" w:cs="Arial"/>
          <w:sz w:val="24"/>
          <w:szCs w:val="24"/>
          <w:lang w:val="es-CO"/>
        </w:rPr>
        <w:t xml:space="preserve"> </w:t>
      </w:r>
      <w:r w:rsidRPr="008D5C0C">
        <w:rPr>
          <w:rFonts w:ascii="Arial" w:hAnsi="Arial" w:cs="Arial"/>
          <w:sz w:val="24"/>
          <w:szCs w:val="24"/>
          <w:lang w:val="es-CO"/>
        </w:rPr>
        <w:t xml:space="preserve">   </w:t>
      </w:r>
      <w:r w:rsidRPr="0060096D">
        <w:rPr>
          <w:rFonts w:ascii="Arial" w:hAnsi="Arial" w:cs="Arial"/>
          <w:sz w:val="24"/>
          <w:szCs w:val="24"/>
          <w:lang w:val="es-CO"/>
        </w:rPr>
        <w:t>-II</w:t>
      </w:r>
      <w:r>
        <w:rPr>
          <w:rFonts w:ascii="Arial" w:hAnsi="Arial" w:cs="Arial"/>
          <w:sz w:val="24"/>
          <w:szCs w:val="24"/>
          <w:lang w:val="es-CO"/>
        </w:rPr>
        <w:t>I</w:t>
      </w:r>
      <w:r w:rsidRPr="0060096D">
        <w:rPr>
          <w:rFonts w:ascii="Arial" w:hAnsi="Arial" w:cs="Arial"/>
          <w:sz w:val="24"/>
          <w:szCs w:val="24"/>
          <w:lang w:val="es-CO"/>
        </w:rPr>
        <w:t>-</w:t>
      </w:r>
    </w:p>
    <w:p w:rsidR="00232254" w:rsidRPr="0060096D" w:rsidRDefault="00232254" w:rsidP="00B007AE">
      <w:pPr>
        <w:pStyle w:val="Prrafodelista"/>
        <w:ind w:left="0"/>
        <w:jc w:val="center"/>
        <w:rPr>
          <w:rFonts w:ascii="Arial" w:hAnsi="Arial" w:cs="Arial"/>
          <w:sz w:val="24"/>
          <w:szCs w:val="24"/>
          <w:lang w:val="es-CO"/>
        </w:rPr>
      </w:pPr>
    </w:p>
    <w:p w:rsidR="00232254" w:rsidRPr="0060096D" w:rsidRDefault="00232254" w:rsidP="00B007AE">
      <w:pPr>
        <w:pStyle w:val="Prrafodelista"/>
        <w:ind w:left="0"/>
        <w:jc w:val="center"/>
        <w:rPr>
          <w:rFonts w:ascii="Arial" w:hAnsi="Arial" w:cs="Arial"/>
          <w:sz w:val="24"/>
          <w:szCs w:val="24"/>
          <w:lang w:val="es-CO"/>
        </w:rPr>
      </w:pPr>
      <w:r w:rsidRPr="0060096D">
        <w:rPr>
          <w:rFonts w:ascii="Arial" w:hAnsi="Arial" w:cs="Arial"/>
          <w:sz w:val="24"/>
          <w:szCs w:val="24"/>
          <w:lang w:val="es-CO"/>
        </w:rPr>
        <w:t>PRETENSIONES</w:t>
      </w:r>
    </w:p>
    <w:p w:rsidR="00232254" w:rsidRPr="0060096D" w:rsidRDefault="00232254" w:rsidP="00B007AE">
      <w:pPr>
        <w:pStyle w:val="Prrafodelista"/>
        <w:ind w:left="0"/>
        <w:jc w:val="center"/>
        <w:rPr>
          <w:rFonts w:ascii="Arial" w:hAnsi="Arial" w:cs="Arial"/>
          <w:sz w:val="24"/>
          <w:szCs w:val="24"/>
          <w:lang w:val="es-CO"/>
        </w:rPr>
      </w:pPr>
    </w:p>
    <w:p w:rsidR="00232254" w:rsidRDefault="005412F1" w:rsidP="0060096D">
      <w:pPr>
        <w:pStyle w:val="Prrafodelista"/>
        <w:ind w:left="0"/>
        <w:jc w:val="both"/>
        <w:rPr>
          <w:rFonts w:ascii="Arial" w:hAnsi="Arial" w:cs="Arial"/>
          <w:sz w:val="24"/>
          <w:szCs w:val="24"/>
          <w:lang w:val="es-CO"/>
        </w:rPr>
      </w:pPr>
      <w:ins w:id="1102" w:author="JORGE" w:date="2011-02-20T18:58:00Z">
        <w:r>
          <w:rPr>
            <w:rFonts w:ascii="Arial" w:hAnsi="Arial" w:cs="Arial"/>
            <w:sz w:val="24"/>
            <w:szCs w:val="24"/>
            <w:lang w:val="es-CO"/>
          </w:rPr>
          <w:t xml:space="preserve">Dadas las manifiestas vulneraciones en contra de los derechos fundamentales de </w:t>
        </w:r>
      </w:ins>
      <w:ins w:id="1103" w:author="JORGE" w:date="2011-02-20T18:59:00Z">
        <w:r>
          <w:rPr>
            <w:rFonts w:ascii="Arial" w:hAnsi="Arial" w:cs="Arial"/>
            <w:sz w:val="24"/>
            <w:szCs w:val="24"/>
            <w:lang w:val="es-CO"/>
          </w:rPr>
          <w:t xml:space="preserve">La Sociedad que represento,  </w:t>
        </w:r>
      </w:ins>
      <w:del w:id="1104" w:author="JORGE" w:date="2011-02-20T18:56:00Z">
        <w:r w:rsidR="00232254" w:rsidRPr="0060096D" w:rsidDel="005412F1">
          <w:rPr>
            <w:rFonts w:ascii="Arial" w:hAnsi="Arial" w:cs="Arial"/>
            <w:sz w:val="24"/>
            <w:szCs w:val="24"/>
            <w:lang w:val="es-CO"/>
          </w:rPr>
          <w:delText>D</w:delText>
        </w:r>
        <w:r w:rsidR="00232254" w:rsidDel="005412F1">
          <w:rPr>
            <w:rFonts w:ascii="Arial" w:hAnsi="Arial" w:cs="Arial"/>
            <w:sz w:val="24"/>
            <w:szCs w:val="24"/>
            <w:lang w:val="es-CO"/>
          </w:rPr>
          <w:delText xml:space="preserve">adas las manifiestas vulneraciones en contra de los derechos fundamentales de </w:delText>
        </w:r>
      </w:del>
      <w:del w:id="1105" w:author="JORGE" w:date="2011-02-20T18:59:00Z">
        <w:r w:rsidR="00232254" w:rsidDel="005412F1">
          <w:rPr>
            <w:rFonts w:ascii="Arial" w:hAnsi="Arial" w:cs="Arial"/>
            <w:sz w:val="24"/>
            <w:szCs w:val="24"/>
            <w:lang w:val="es-CO"/>
          </w:rPr>
          <w:delText xml:space="preserve">mi representada, </w:delText>
        </w:r>
      </w:del>
      <w:r w:rsidR="00232254">
        <w:rPr>
          <w:rFonts w:ascii="Arial" w:hAnsi="Arial" w:cs="Arial"/>
          <w:sz w:val="24"/>
          <w:szCs w:val="24"/>
          <w:lang w:val="es-CO"/>
        </w:rPr>
        <w:t>d</w:t>
      </w:r>
      <w:r w:rsidR="00232254" w:rsidRPr="0060096D">
        <w:rPr>
          <w:rFonts w:ascii="Arial" w:hAnsi="Arial" w:cs="Arial"/>
          <w:sz w:val="24"/>
          <w:szCs w:val="24"/>
          <w:lang w:val="es-CO"/>
        </w:rPr>
        <w:t xml:space="preserve">e manera atenta solicito a la </w:t>
      </w:r>
      <w:ins w:id="1106" w:author="JORGE" w:date="2011-02-20T18:26:00Z">
        <w:r w:rsidR="001160D9">
          <w:rPr>
            <w:rFonts w:ascii="Arial" w:hAnsi="Arial" w:cs="Arial"/>
            <w:sz w:val="24"/>
            <w:szCs w:val="24"/>
            <w:lang w:val="es-CO"/>
          </w:rPr>
          <w:t xml:space="preserve">H. </w:t>
        </w:r>
      </w:ins>
      <w:r w:rsidR="00232254" w:rsidRPr="0060096D">
        <w:rPr>
          <w:rFonts w:ascii="Arial" w:hAnsi="Arial" w:cs="Arial"/>
          <w:sz w:val="24"/>
          <w:szCs w:val="24"/>
          <w:lang w:val="es-CO"/>
        </w:rPr>
        <w:t>SALA DE LA CORPORACIÓN</w:t>
      </w:r>
      <w:r w:rsidR="00232254">
        <w:rPr>
          <w:rFonts w:ascii="Arial" w:hAnsi="Arial" w:cs="Arial"/>
          <w:sz w:val="24"/>
          <w:szCs w:val="24"/>
          <w:lang w:val="es-CO"/>
        </w:rPr>
        <w:t>:</w:t>
      </w:r>
    </w:p>
    <w:p w:rsidR="00232254" w:rsidRDefault="00232254" w:rsidP="0060096D">
      <w:pPr>
        <w:pStyle w:val="Prrafodelista"/>
        <w:ind w:left="0"/>
        <w:jc w:val="both"/>
        <w:rPr>
          <w:rFonts w:ascii="Arial" w:hAnsi="Arial" w:cs="Arial"/>
          <w:sz w:val="24"/>
          <w:szCs w:val="24"/>
          <w:lang w:val="es-CO"/>
        </w:rPr>
      </w:pPr>
    </w:p>
    <w:p w:rsidR="005412F1" w:rsidRDefault="00232254" w:rsidP="008D5C0C">
      <w:pPr>
        <w:pStyle w:val="Prrafodelista"/>
        <w:numPr>
          <w:ilvl w:val="0"/>
          <w:numId w:val="30"/>
        </w:numPr>
        <w:jc w:val="both"/>
        <w:rPr>
          <w:ins w:id="1107" w:author="JORGE" w:date="2011-02-20T18:53:00Z"/>
          <w:rFonts w:ascii="Arial" w:hAnsi="Arial" w:cs="Arial"/>
          <w:sz w:val="24"/>
          <w:szCs w:val="24"/>
          <w:lang w:val="es-CO"/>
        </w:rPr>
      </w:pPr>
      <w:del w:id="1108" w:author="JORGE" w:date="2011-02-20T18:27:00Z">
        <w:r w:rsidRPr="0060096D" w:rsidDel="001160D9">
          <w:rPr>
            <w:rFonts w:ascii="Arial" w:hAnsi="Arial" w:cs="Arial"/>
            <w:sz w:val="24"/>
            <w:szCs w:val="24"/>
            <w:lang w:val="es-CO"/>
          </w:rPr>
          <w:delText xml:space="preserve"> </w:delText>
        </w:r>
        <w:r w:rsidDel="001160D9">
          <w:rPr>
            <w:rFonts w:ascii="Arial" w:hAnsi="Arial" w:cs="Arial"/>
            <w:sz w:val="24"/>
            <w:szCs w:val="24"/>
            <w:lang w:val="es-CO"/>
          </w:rPr>
          <w:delText xml:space="preserve"> </w:delText>
        </w:r>
      </w:del>
      <w:r>
        <w:rPr>
          <w:rFonts w:ascii="Arial" w:hAnsi="Arial" w:cs="Arial"/>
          <w:sz w:val="24"/>
          <w:szCs w:val="24"/>
          <w:lang w:val="es-CO"/>
        </w:rPr>
        <w:t>O</w:t>
      </w:r>
      <w:r w:rsidRPr="0060096D">
        <w:rPr>
          <w:rFonts w:ascii="Arial" w:hAnsi="Arial" w:cs="Arial"/>
          <w:sz w:val="24"/>
          <w:szCs w:val="24"/>
          <w:lang w:val="es-CO"/>
        </w:rPr>
        <w:t xml:space="preserve">rdenar el levantamiento de </w:t>
      </w:r>
      <w:ins w:id="1109" w:author="JORGE" w:date="2011-02-20T18:29:00Z">
        <w:r w:rsidR="001160D9">
          <w:rPr>
            <w:rFonts w:ascii="Arial" w:hAnsi="Arial" w:cs="Arial"/>
            <w:sz w:val="24"/>
            <w:szCs w:val="24"/>
            <w:lang w:val="es-CO"/>
          </w:rPr>
          <w:t xml:space="preserve">LA SUSPENSIÓN DEL PODER DISPOSITIVO </w:t>
        </w:r>
      </w:ins>
      <w:del w:id="1110" w:author="JORGE" w:date="2011-02-20T18:30:00Z">
        <w:r w:rsidRPr="0060096D" w:rsidDel="001160D9">
          <w:rPr>
            <w:rFonts w:ascii="Arial" w:hAnsi="Arial" w:cs="Arial"/>
            <w:sz w:val="24"/>
            <w:szCs w:val="24"/>
            <w:lang w:val="es-CO"/>
          </w:rPr>
          <w:delText xml:space="preserve">la medida </w:delText>
        </w:r>
      </w:del>
      <w:r w:rsidRPr="0060096D">
        <w:rPr>
          <w:rFonts w:ascii="Arial" w:hAnsi="Arial" w:cs="Arial"/>
          <w:sz w:val="24"/>
          <w:szCs w:val="24"/>
          <w:lang w:val="es-CO"/>
        </w:rPr>
        <w:t xml:space="preserve">decretada </w:t>
      </w:r>
      <w:ins w:id="1111" w:author="JORGE" w:date="2011-02-20T18:28:00Z">
        <w:r w:rsidR="001160D9">
          <w:rPr>
            <w:rFonts w:ascii="Arial" w:hAnsi="Arial" w:cs="Arial"/>
            <w:sz w:val="24"/>
            <w:szCs w:val="24"/>
            <w:lang w:val="es-CO"/>
          </w:rPr>
          <w:t xml:space="preserve">el 15 de </w:t>
        </w:r>
      </w:ins>
      <w:ins w:id="1112" w:author="JORGE" w:date="2011-02-20T18:29:00Z">
        <w:r w:rsidR="001160D9">
          <w:rPr>
            <w:rFonts w:ascii="Arial" w:hAnsi="Arial" w:cs="Arial"/>
            <w:sz w:val="24"/>
            <w:szCs w:val="24"/>
            <w:lang w:val="es-CO"/>
          </w:rPr>
          <w:t>M</w:t>
        </w:r>
      </w:ins>
      <w:ins w:id="1113" w:author="JORGE" w:date="2011-02-20T18:28:00Z">
        <w:r w:rsidR="001160D9">
          <w:rPr>
            <w:rFonts w:ascii="Arial" w:hAnsi="Arial" w:cs="Arial"/>
            <w:sz w:val="24"/>
            <w:szCs w:val="24"/>
            <w:lang w:val="es-CO"/>
          </w:rPr>
          <w:t xml:space="preserve">ayo de 2010 </w:t>
        </w:r>
      </w:ins>
      <w:r w:rsidRPr="0060096D">
        <w:rPr>
          <w:rFonts w:ascii="Arial" w:hAnsi="Arial" w:cs="Arial"/>
          <w:sz w:val="24"/>
          <w:szCs w:val="24"/>
          <w:lang w:val="es-CO"/>
        </w:rPr>
        <w:t>por el J</w:t>
      </w:r>
      <w:r w:rsidR="005412F1" w:rsidRPr="0060096D">
        <w:rPr>
          <w:rFonts w:ascii="Arial" w:hAnsi="Arial" w:cs="Arial"/>
          <w:sz w:val="24"/>
          <w:szCs w:val="24"/>
          <w:lang w:val="es-CO"/>
        </w:rPr>
        <w:t xml:space="preserve">uez 29 </w:t>
      </w:r>
      <w:del w:id="1114" w:author="JORGE" w:date="2011-02-20T19:00:00Z">
        <w:r w:rsidR="005412F1" w:rsidRPr="0060096D" w:rsidDel="005412F1">
          <w:rPr>
            <w:rFonts w:ascii="Arial" w:hAnsi="Arial" w:cs="Arial"/>
            <w:sz w:val="24"/>
            <w:szCs w:val="24"/>
            <w:lang w:val="es-CO"/>
          </w:rPr>
          <w:delText>p</w:delText>
        </w:r>
      </w:del>
      <w:ins w:id="1115" w:author="JORGE" w:date="2011-02-20T19:00:00Z">
        <w:r w:rsidR="005412F1">
          <w:rPr>
            <w:rFonts w:ascii="Arial" w:hAnsi="Arial" w:cs="Arial"/>
            <w:sz w:val="24"/>
            <w:szCs w:val="24"/>
            <w:lang w:val="es-CO"/>
          </w:rPr>
          <w:t>P</w:t>
        </w:r>
      </w:ins>
      <w:r w:rsidR="005412F1" w:rsidRPr="0060096D">
        <w:rPr>
          <w:rFonts w:ascii="Arial" w:hAnsi="Arial" w:cs="Arial"/>
          <w:sz w:val="24"/>
          <w:szCs w:val="24"/>
          <w:lang w:val="es-CO"/>
        </w:rPr>
        <w:t xml:space="preserve">enal </w:t>
      </w:r>
      <w:del w:id="1116" w:author="JORGE" w:date="2011-02-20T19:00:00Z">
        <w:r w:rsidR="005412F1" w:rsidRPr="0060096D" w:rsidDel="005412F1">
          <w:rPr>
            <w:rFonts w:ascii="Arial" w:hAnsi="Arial" w:cs="Arial"/>
            <w:sz w:val="24"/>
            <w:szCs w:val="24"/>
            <w:lang w:val="es-CO"/>
          </w:rPr>
          <w:delText>m</w:delText>
        </w:r>
      </w:del>
      <w:ins w:id="1117" w:author="JORGE" w:date="2011-02-20T19:00:00Z">
        <w:r w:rsidR="005412F1">
          <w:rPr>
            <w:rFonts w:ascii="Arial" w:hAnsi="Arial" w:cs="Arial"/>
            <w:sz w:val="24"/>
            <w:szCs w:val="24"/>
            <w:lang w:val="es-CO"/>
          </w:rPr>
          <w:t>M</w:t>
        </w:r>
      </w:ins>
      <w:r w:rsidR="005412F1" w:rsidRPr="0060096D">
        <w:rPr>
          <w:rFonts w:ascii="Arial" w:hAnsi="Arial" w:cs="Arial"/>
          <w:sz w:val="24"/>
          <w:szCs w:val="24"/>
          <w:lang w:val="es-CO"/>
        </w:rPr>
        <w:t xml:space="preserve">unicipal con </w:t>
      </w:r>
      <w:del w:id="1118" w:author="JORGE" w:date="2011-02-20T19:00:00Z">
        <w:r w:rsidR="005412F1" w:rsidRPr="0060096D" w:rsidDel="005412F1">
          <w:rPr>
            <w:rFonts w:ascii="Arial" w:hAnsi="Arial" w:cs="Arial"/>
            <w:sz w:val="24"/>
            <w:szCs w:val="24"/>
            <w:lang w:val="es-CO"/>
          </w:rPr>
          <w:delText>f</w:delText>
        </w:r>
      </w:del>
      <w:ins w:id="1119" w:author="JORGE" w:date="2011-02-20T19:00:00Z">
        <w:r w:rsidR="005412F1">
          <w:rPr>
            <w:rFonts w:ascii="Arial" w:hAnsi="Arial" w:cs="Arial"/>
            <w:sz w:val="24"/>
            <w:szCs w:val="24"/>
            <w:lang w:val="es-CO"/>
          </w:rPr>
          <w:t>F</w:t>
        </w:r>
      </w:ins>
      <w:r w:rsidR="005412F1" w:rsidRPr="0060096D">
        <w:rPr>
          <w:rFonts w:ascii="Arial" w:hAnsi="Arial" w:cs="Arial"/>
          <w:sz w:val="24"/>
          <w:szCs w:val="24"/>
          <w:lang w:val="es-CO"/>
        </w:rPr>
        <w:t xml:space="preserve">unción de </w:t>
      </w:r>
      <w:del w:id="1120" w:author="JORGE" w:date="2011-02-20T19:00:00Z">
        <w:r w:rsidR="005412F1" w:rsidRPr="0060096D" w:rsidDel="005412F1">
          <w:rPr>
            <w:rFonts w:ascii="Arial" w:hAnsi="Arial" w:cs="Arial"/>
            <w:sz w:val="24"/>
            <w:szCs w:val="24"/>
            <w:lang w:val="es-CO"/>
          </w:rPr>
          <w:delText>c</w:delText>
        </w:r>
      </w:del>
      <w:ins w:id="1121" w:author="JORGE" w:date="2011-02-20T19:00:00Z">
        <w:r w:rsidR="005412F1">
          <w:rPr>
            <w:rFonts w:ascii="Arial" w:hAnsi="Arial" w:cs="Arial"/>
            <w:sz w:val="24"/>
            <w:szCs w:val="24"/>
            <w:lang w:val="es-CO"/>
          </w:rPr>
          <w:t>C</w:t>
        </w:r>
      </w:ins>
      <w:r w:rsidR="005412F1" w:rsidRPr="0060096D">
        <w:rPr>
          <w:rFonts w:ascii="Arial" w:hAnsi="Arial" w:cs="Arial"/>
          <w:sz w:val="24"/>
          <w:szCs w:val="24"/>
          <w:lang w:val="es-CO"/>
        </w:rPr>
        <w:t xml:space="preserve">ontrol de </w:t>
      </w:r>
      <w:del w:id="1122" w:author="JORGE" w:date="2011-02-20T19:00:00Z">
        <w:r w:rsidR="005412F1" w:rsidRPr="0060096D" w:rsidDel="005412F1">
          <w:rPr>
            <w:rFonts w:ascii="Arial" w:hAnsi="Arial" w:cs="Arial"/>
            <w:sz w:val="24"/>
            <w:szCs w:val="24"/>
            <w:lang w:val="es-CO"/>
          </w:rPr>
          <w:delText>g</w:delText>
        </w:r>
      </w:del>
      <w:ins w:id="1123" w:author="JORGE" w:date="2011-02-20T19:00:00Z">
        <w:r w:rsidR="005412F1">
          <w:rPr>
            <w:rFonts w:ascii="Arial" w:hAnsi="Arial" w:cs="Arial"/>
            <w:sz w:val="24"/>
            <w:szCs w:val="24"/>
            <w:lang w:val="es-CO"/>
          </w:rPr>
          <w:t>G</w:t>
        </w:r>
      </w:ins>
      <w:r w:rsidR="005412F1" w:rsidRPr="0060096D">
        <w:rPr>
          <w:rFonts w:ascii="Arial" w:hAnsi="Arial" w:cs="Arial"/>
          <w:sz w:val="24"/>
          <w:szCs w:val="24"/>
          <w:lang w:val="es-CO"/>
        </w:rPr>
        <w:t>arant</w:t>
      </w:r>
      <w:ins w:id="1124" w:author="USER" w:date="2011-02-21T18:22:00Z">
        <w:r w:rsidR="00BD55AD">
          <w:rPr>
            <w:rFonts w:ascii="Arial" w:hAnsi="Arial" w:cs="Arial"/>
            <w:sz w:val="24"/>
            <w:szCs w:val="24"/>
            <w:lang w:val="es-CO"/>
          </w:rPr>
          <w:t>í</w:t>
        </w:r>
      </w:ins>
      <w:del w:id="1125" w:author="USER" w:date="2011-02-21T18:22:00Z">
        <w:r w:rsidR="005412F1" w:rsidRPr="0060096D" w:rsidDel="00BD55AD">
          <w:rPr>
            <w:rFonts w:ascii="Arial" w:hAnsi="Arial" w:cs="Arial"/>
            <w:sz w:val="24"/>
            <w:szCs w:val="24"/>
            <w:lang w:val="es-CO"/>
          </w:rPr>
          <w:delText>i</w:delText>
        </w:r>
      </w:del>
      <w:r w:rsidR="005412F1" w:rsidRPr="0060096D">
        <w:rPr>
          <w:rFonts w:ascii="Arial" w:hAnsi="Arial" w:cs="Arial"/>
          <w:sz w:val="24"/>
          <w:szCs w:val="24"/>
          <w:lang w:val="es-CO"/>
        </w:rPr>
        <w:t>as</w:t>
      </w:r>
      <w:r w:rsidR="005412F1">
        <w:rPr>
          <w:rFonts w:ascii="Arial" w:hAnsi="Arial" w:cs="Arial"/>
          <w:sz w:val="24"/>
          <w:szCs w:val="24"/>
          <w:lang w:val="es-CO"/>
        </w:rPr>
        <w:t xml:space="preserve"> adscrito a la </w:t>
      </w:r>
      <w:del w:id="1126" w:author="JORGE" w:date="2011-02-20T19:00:00Z">
        <w:r w:rsidR="005412F1" w:rsidDel="005412F1">
          <w:rPr>
            <w:rFonts w:ascii="Arial" w:hAnsi="Arial" w:cs="Arial"/>
            <w:sz w:val="24"/>
            <w:szCs w:val="24"/>
            <w:lang w:val="es-CO"/>
          </w:rPr>
          <w:delText>u</w:delText>
        </w:r>
      </w:del>
      <w:ins w:id="1127" w:author="JORGE" w:date="2011-02-20T19:01:00Z">
        <w:r w:rsidR="005412F1">
          <w:rPr>
            <w:rFonts w:ascii="Arial" w:hAnsi="Arial" w:cs="Arial"/>
            <w:sz w:val="24"/>
            <w:szCs w:val="24"/>
            <w:lang w:val="es-CO"/>
          </w:rPr>
          <w:t>U</w:t>
        </w:r>
      </w:ins>
      <w:r w:rsidR="005412F1">
        <w:rPr>
          <w:rFonts w:ascii="Arial" w:hAnsi="Arial" w:cs="Arial"/>
          <w:sz w:val="24"/>
          <w:szCs w:val="24"/>
          <w:lang w:val="es-CO"/>
        </w:rPr>
        <w:t xml:space="preserve">nidad de </w:t>
      </w:r>
      <w:del w:id="1128" w:author="JORGE" w:date="2011-02-20T19:01:00Z">
        <w:r w:rsidR="005412F1" w:rsidDel="005412F1">
          <w:rPr>
            <w:rFonts w:ascii="Arial" w:hAnsi="Arial" w:cs="Arial"/>
            <w:sz w:val="24"/>
            <w:szCs w:val="24"/>
            <w:lang w:val="es-CO"/>
          </w:rPr>
          <w:delText>r</w:delText>
        </w:r>
      </w:del>
      <w:ins w:id="1129" w:author="JORGE" w:date="2011-02-20T19:01:00Z">
        <w:r w:rsidR="005412F1">
          <w:rPr>
            <w:rFonts w:ascii="Arial" w:hAnsi="Arial" w:cs="Arial"/>
            <w:sz w:val="24"/>
            <w:szCs w:val="24"/>
            <w:lang w:val="es-CO"/>
          </w:rPr>
          <w:t>R</w:t>
        </w:r>
      </w:ins>
      <w:r w:rsidR="005412F1">
        <w:rPr>
          <w:rFonts w:ascii="Arial" w:hAnsi="Arial" w:cs="Arial"/>
          <w:sz w:val="24"/>
          <w:szCs w:val="24"/>
          <w:lang w:val="es-CO"/>
        </w:rPr>
        <w:t xml:space="preserve">eacción </w:t>
      </w:r>
      <w:del w:id="1130" w:author="JORGE" w:date="2011-02-20T19:01:00Z">
        <w:r w:rsidR="005412F1" w:rsidDel="005412F1">
          <w:rPr>
            <w:rFonts w:ascii="Arial" w:hAnsi="Arial" w:cs="Arial"/>
            <w:sz w:val="24"/>
            <w:szCs w:val="24"/>
            <w:lang w:val="es-CO"/>
          </w:rPr>
          <w:delText>i</w:delText>
        </w:r>
      </w:del>
      <w:ins w:id="1131" w:author="JORGE" w:date="2011-02-20T19:01:00Z">
        <w:r w:rsidR="005412F1">
          <w:rPr>
            <w:rFonts w:ascii="Arial" w:hAnsi="Arial" w:cs="Arial"/>
            <w:sz w:val="24"/>
            <w:szCs w:val="24"/>
            <w:lang w:val="es-CO"/>
          </w:rPr>
          <w:t>I</w:t>
        </w:r>
      </w:ins>
      <w:r w:rsidR="005412F1">
        <w:rPr>
          <w:rFonts w:ascii="Arial" w:hAnsi="Arial" w:cs="Arial"/>
          <w:sz w:val="24"/>
          <w:szCs w:val="24"/>
          <w:lang w:val="es-CO"/>
        </w:rPr>
        <w:t xml:space="preserve">nmediata </w:t>
      </w:r>
      <w:r w:rsidR="005412F1" w:rsidRPr="0060096D">
        <w:rPr>
          <w:rFonts w:ascii="Arial" w:hAnsi="Arial" w:cs="Arial"/>
          <w:sz w:val="24"/>
          <w:szCs w:val="24"/>
          <w:lang w:val="es-CO"/>
        </w:rPr>
        <w:t xml:space="preserve">de </w:t>
      </w:r>
      <w:del w:id="1132" w:author="JORGE" w:date="2011-02-20T19:01:00Z">
        <w:r w:rsidR="005412F1" w:rsidRPr="0060096D" w:rsidDel="005412F1">
          <w:rPr>
            <w:rFonts w:ascii="Arial" w:hAnsi="Arial" w:cs="Arial"/>
            <w:sz w:val="24"/>
            <w:szCs w:val="24"/>
            <w:lang w:val="es-CO"/>
          </w:rPr>
          <w:delText>u</w:delText>
        </w:r>
      </w:del>
      <w:ins w:id="1133" w:author="JORGE" w:date="2011-02-20T19:01:00Z">
        <w:r w:rsidR="005412F1">
          <w:rPr>
            <w:rFonts w:ascii="Arial" w:hAnsi="Arial" w:cs="Arial"/>
            <w:sz w:val="24"/>
            <w:szCs w:val="24"/>
            <w:lang w:val="es-CO"/>
          </w:rPr>
          <w:t>U</w:t>
        </w:r>
      </w:ins>
      <w:r w:rsidR="005412F1" w:rsidRPr="0060096D">
        <w:rPr>
          <w:rFonts w:ascii="Arial" w:hAnsi="Arial" w:cs="Arial"/>
          <w:sz w:val="24"/>
          <w:szCs w:val="24"/>
          <w:lang w:val="es-CO"/>
        </w:rPr>
        <w:t>saquén</w:t>
      </w:r>
      <w:r w:rsidRPr="0060096D">
        <w:rPr>
          <w:rFonts w:ascii="Arial" w:hAnsi="Arial" w:cs="Arial"/>
          <w:sz w:val="24"/>
          <w:szCs w:val="24"/>
          <w:lang w:val="es-CO"/>
        </w:rPr>
        <w:t xml:space="preserve"> </w:t>
      </w:r>
      <w:ins w:id="1134" w:author="JORGE" w:date="2011-02-20T18:30:00Z">
        <w:r w:rsidR="001160D9">
          <w:rPr>
            <w:rFonts w:ascii="Arial" w:hAnsi="Arial" w:cs="Arial"/>
            <w:sz w:val="24"/>
            <w:szCs w:val="24"/>
            <w:lang w:val="es-CO"/>
          </w:rPr>
          <w:t>de las marcas</w:t>
        </w:r>
      </w:ins>
      <w:ins w:id="1135" w:author="JORGE" w:date="2011-02-20T18:54:00Z">
        <w:r w:rsidR="005412F1">
          <w:rPr>
            <w:rFonts w:ascii="Arial" w:hAnsi="Arial" w:cs="Arial"/>
            <w:sz w:val="24"/>
            <w:szCs w:val="24"/>
            <w:lang w:val="es-CO"/>
          </w:rPr>
          <w:t xml:space="preserve"> cuya titularidad </w:t>
        </w:r>
      </w:ins>
      <w:ins w:id="1136" w:author="JORGE" w:date="2011-02-20T18:56:00Z">
        <w:r w:rsidR="005412F1">
          <w:rPr>
            <w:rFonts w:ascii="Arial" w:hAnsi="Arial" w:cs="Arial"/>
            <w:sz w:val="24"/>
            <w:szCs w:val="24"/>
            <w:lang w:val="es-CO"/>
          </w:rPr>
          <w:t xml:space="preserve">se encuentra </w:t>
        </w:r>
        <w:r w:rsidR="00210D3F">
          <w:rPr>
            <w:rFonts w:ascii="Arial" w:hAnsi="Arial" w:cs="Arial"/>
            <w:sz w:val="24"/>
            <w:szCs w:val="24"/>
            <w:lang w:val="es-CO"/>
          </w:rPr>
          <w:t xml:space="preserve">inscrita en el </w:t>
        </w:r>
      </w:ins>
      <w:ins w:id="1137" w:author="JORGE" w:date="2011-02-20T19:01:00Z">
        <w:r w:rsidR="00210D3F">
          <w:rPr>
            <w:rFonts w:ascii="Arial" w:hAnsi="Arial" w:cs="Arial"/>
            <w:sz w:val="24"/>
            <w:szCs w:val="24"/>
            <w:lang w:val="es-CO"/>
          </w:rPr>
          <w:t>r</w:t>
        </w:r>
      </w:ins>
      <w:ins w:id="1138" w:author="JORGE" w:date="2011-02-20T18:56:00Z">
        <w:r w:rsidR="00210D3F">
          <w:rPr>
            <w:rFonts w:ascii="Arial" w:hAnsi="Arial" w:cs="Arial"/>
            <w:sz w:val="24"/>
            <w:szCs w:val="24"/>
            <w:lang w:val="es-CO"/>
          </w:rPr>
          <w:t xml:space="preserve">egistro </w:t>
        </w:r>
      </w:ins>
      <w:ins w:id="1139" w:author="JORGE" w:date="2011-02-20T19:01:00Z">
        <w:r w:rsidR="00210D3F">
          <w:rPr>
            <w:rFonts w:ascii="Arial" w:hAnsi="Arial" w:cs="Arial"/>
            <w:sz w:val="24"/>
            <w:szCs w:val="24"/>
            <w:lang w:val="es-CO"/>
          </w:rPr>
          <w:t>p</w:t>
        </w:r>
      </w:ins>
      <w:ins w:id="1140" w:author="JORGE" w:date="2011-02-20T18:56:00Z">
        <w:r w:rsidR="00210D3F">
          <w:rPr>
            <w:rFonts w:ascii="Arial" w:hAnsi="Arial" w:cs="Arial"/>
            <w:sz w:val="24"/>
            <w:szCs w:val="24"/>
            <w:lang w:val="es-CO"/>
          </w:rPr>
          <w:t xml:space="preserve">úblico de </w:t>
        </w:r>
      </w:ins>
      <w:ins w:id="1141" w:author="JORGE" w:date="2011-02-20T19:01:00Z">
        <w:r w:rsidR="00210D3F">
          <w:rPr>
            <w:rFonts w:ascii="Arial" w:hAnsi="Arial" w:cs="Arial"/>
            <w:sz w:val="24"/>
            <w:szCs w:val="24"/>
            <w:lang w:val="es-CO"/>
          </w:rPr>
          <w:t>p</w:t>
        </w:r>
      </w:ins>
      <w:ins w:id="1142" w:author="JORGE" w:date="2011-02-20T18:56:00Z">
        <w:r w:rsidR="005412F1">
          <w:rPr>
            <w:rFonts w:ascii="Arial" w:hAnsi="Arial" w:cs="Arial"/>
            <w:sz w:val="24"/>
            <w:szCs w:val="24"/>
            <w:lang w:val="es-CO"/>
          </w:rPr>
          <w:t xml:space="preserve">ropiedad Industrial </w:t>
        </w:r>
      </w:ins>
      <w:ins w:id="1143" w:author="JORGE" w:date="2011-02-20T18:57:00Z">
        <w:r w:rsidR="00210D3F">
          <w:rPr>
            <w:rFonts w:ascii="Arial" w:hAnsi="Arial" w:cs="Arial"/>
            <w:sz w:val="24"/>
            <w:szCs w:val="24"/>
            <w:lang w:val="es-CO"/>
          </w:rPr>
          <w:t>de la</w:t>
        </w:r>
        <w:r w:rsidR="005412F1">
          <w:rPr>
            <w:rFonts w:ascii="Arial" w:hAnsi="Arial" w:cs="Arial"/>
            <w:sz w:val="24"/>
            <w:szCs w:val="24"/>
            <w:lang w:val="es-CO"/>
          </w:rPr>
          <w:t xml:space="preserve"> Superintendencia de Industria y Comercio </w:t>
        </w:r>
      </w:ins>
      <w:ins w:id="1144" w:author="JORGE" w:date="2011-02-20T18:56:00Z">
        <w:r w:rsidR="005412F1">
          <w:rPr>
            <w:rFonts w:ascii="Arial" w:hAnsi="Arial" w:cs="Arial"/>
            <w:sz w:val="24"/>
            <w:szCs w:val="24"/>
            <w:lang w:val="es-CO"/>
          </w:rPr>
          <w:t xml:space="preserve">a </w:t>
        </w:r>
      </w:ins>
      <w:ins w:id="1145" w:author="JORGE" w:date="2011-02-20T18:57:00Z">
        <w:r w:rsidR="005412F1">
          <w:rPr>
            <w:rFonts w:ascii="Arial" w:hAnsi="Arial" w:cs="Arial"/>
            <w:sz w:val="24"/>
            <w:szCs w:val="24"/>
            <w:lang w:val="es-CO"/>
          </w:rPr>
          <w:t xml:space="preserve">nombre </w:t>
        </w:r>
      </w:ins>
      <w:ins w:id="1146" w:author="JORGE" w:date="2011-02-20T18:56:00Z">
        <w:r w:rsidR="005412F1">
          <w:rPr>
            <w:rFonts w:ascii="Arial" w:hAnsi="Arial" w:cs="Arial"/>
            <w:sz w:val="24"/>
            <w:szCs w:val="24"/>
            <w:lang w:val="es-CO"/>
          </w:rPr>
          <w:t xml:space="preserve">de </w:t>
        </w:r>
      </w:ins>
      <w:ins w:id="1147" w:author="JORGE" w:date="2011-02-20T18:54:00Z">
        <w:r w:rsidR="005412F1">
          <w:rPr>
            <w:rFonts w:ascii="Arial" w:hAnsi="Arial" w:cs="Arial"/>
            <w:sz w:val="24"/>
            <w:szCs w:val="24"/>
            <w:lang w:val="es-CO"/>
          </w:rPr>
          <w:t>LABORATORIOS SIEGFRIED S.A., as</w:t>
        </w:r>
      </w:ins>
      <w:ins w:id="1148" w:author="JORGE" w:date="2011-02-20T18:55:00Z">
        <w:r w:rsidR="005412F1">
          <w:rPr>
            <w:rFonts w:ascii="Arial" w:hAnsi="Arial" w:cs="Arial"/>
            <w:sz w:val="24"/>
            <w:szCs w:val="24"/>
            <w:lang w:val="es-CO"/>
          </w:rPr>
          <w:t>í</w:t>
        </w:r>
      </w:ins>
      <w:ins w:id="1149" w:author="JORGE" w:date="2011-02-20T18:53:00Z">
        <w:r w:rsidR="005412F1">
          <w:rPr>
            <w:rFonts w:ascii="Arial" w:hAnsi="Arial" w:cs="Arial"/>
            <w:sz w:val="24"/>
            <w:szCs w:val="24"/>
            <w:lang w:val="es-CO"/>
          </w:rPr>
          <w:t>:</w:t>
        </w:r>
      </w:ins>
    </w:p>
    <w:p w:rsidR="00000000" w:rsidRDefault="00761963">
      <w:pPr>
        <w:pStyle w:val="Prrafodelista"/>
        <w:jc w:val="both"/>
        <w:rPr>
          <w:ins w:id="1150" w:author="JORGE" w:date="2011-02-20T18:52:00Z"/>
          <w:rFonts w:ascii="Arial" w:hAnsi="Arial" w:cs="Arial"/>
          <w:sz w:val="24"/>
          <w:szCs w:val="24"/>
          <w:lang w:val="es-CO"/>
        </w:rPr>
        <w:pPrChange w:id="1151" w:author="JORGE" w:date="2011-02-20T18:53:00Z">
          <w:pPr>
            <w:pStyle w:val="Prrafodelista"/>
            <w:numPr>
              <w:numId w:val="30"/>
            </w:numPr>
            <w:ind w:hanging="360"/>
            <w:jc w:val="both"/>
          </w:pPr>
        </w:pPrChange>
      </w:pPr>
    </w:p>
    <w:p w:rsidR="00000000" w:rsidRDefault="005412F1">
      <w:pPr>
        <w:pStyle w:val="Prrafodelista"/>
        <w:numPr>
          <w:ilvl w:val="0"/>
          <w:numId w:val="5"/>
        </w:numPr>
        <w:jc w:val="both"/>
        <w:rPr>
          <w:ins w:id="1152" w:author="JORGE" w:date="2011-02-20T18:53:00Z"/>
          <w:rFonts w:ascii="Arial" w:hAnsi="Arial" w:cs="Arial"/>
          <w:sz w:val="24"/>
          <w:szCs w:val="24"/>
          <w:lang w:val="es-CO"/>
        </w:rPr>
        <w:pPrChange w:id="1153" w:author="JORGE" w:date="2011-02-20T18:54:00Z">
          <w:pPr>
            <w:pStyle w:val="Prrafodelista"/>
            <w:numPr>
              <w:numId w:val="30"/>
            </w:numPr>
            <w:ind w:hanging="360"/>
            <w:jc w:val="both"/>
          </w:pPr>
        </w:pPrChange>
      </w:pPr>
      <w:ins w:id="1154" w:author="JORGE" w:date="2011-02-20T18:53:00Z">
        <w:r w:rsidRPr="0060096D">
          <w:rPr>
            <w:rFonts w:ascii="Arial" w:hAnsi="Arial" w:cs="Arial"/>
            <w:sz w:val="24"/>
            <w:szCs w:val="24"/>
            <w:lang w:val="es-CO"/>
          </w:rPr>
          <w:t>Certificado No. 112300, Expediente 92 225483 de la Clase 5 de la C. I. N., correspondiente a la marca HIPOGLOS (NOMINATIVA), vigente hasta el 07- Abril - 2011 y,</w:t>
        </w:r>
      </w:ins>
    </w:p>
    <w:p w:rsidR="005412F1" w:rsidRPr="0060096D" w:rsidRDefault="005412F1" w:rsidP="005412F1">
      <w:pPr>
        <w:pStyle w:val="Prrafodelista"/>
        <w:ind w:left="567" w:hanging="283"/>
        <w:jc w:val="both"/>
        <w:rPr>
          <w:ins w:id="1155" w:author="JORGE" w:date="2011-02-20T18:53:00Z"/>
          <w:rFonts w:ascii="Arial" w:hAnsi="Arial" w:cs="Arial"/>
          <w:sz w:val="24"/>
          <w:szCs w:val="24"/>
          <w:lang w:val="es-CO"/>
        </w:rPr>
      </w:pPr>
    </w:p>
    <w:p w:rsidR="00000000" w:rsidRDefault="005412F1">
      <w:pPr>
        <w:pStyle w:val="Prrafodelista"/>
        <w:numPr>
          <w:ilvl w:val="0"/>
          <w:numId w:val="5"/>
        </w:numPr>
        <w:jc w:val="both"/>
        <w:rPr>
          <w:ins w:id="1156" w:author="JORGE" w:date="2011-02-20T18:53:00Z"/>
          <w:rFonts w:ascii="Arial" w:hAnsi="Arial" w:cs="Arial"/>
          <w:sz w:val="24"/>
          <w:szCs w:val="24"/>
          <w:lang w:val="es-CO"/>
        </w:rPr>
        <w:pPrChange w:id="1157" w:author="JORGE" w:date="2011-02-20T18:54:00Z">
          <w:pPr>
            <w:pStyle w:val="Prrafodelista"/>
            <w:numPr>
              <w:numId w:val="30"/>
            </w:numPr>
            <w:ind w:hanging="360"/>
            <w:jc w:val="both"/>
          </w:pPr>
        </w:pPrChange>
      </w:pPr>
      <w:ins w:id="1158" w:author="JORGE" w:date="2011-02-20T18:53:00Z">
        <w:r w:rsidRPr="0060096D">
          <w:rPr>
            <w:rFonts w:ascii="Arial" w:hAnsi="Arial" w:cs="Arial"/>
            <w:sz w:val="24"/>
            <w:szCs w:val="24"/>
            <w:lang w:val="es-CO"/>
          </w:rPr>
          <w:t>Certificado No. 192784, Expediente 96 024150  de la Clase 5 de la C. I. N., correspondiente a la marca HIPOGLOS PLUS (NOMINATIVA), vigente hasta el 21- Enero – 2017.</w:t>
        </w:r>
      </w:ins>
    </w:p>
    <w:p w:rsidR="005412F1" w:rsidDel="00BD55AD" w:rsidRDefault="005412F1" w:rsidP="005412F1">
      <w:pPr>
        <w:pStyle w:val="Prrafodelista"/>
        <w:ind w:left="0"/>
        <w:jc w:val="both"/>
        <w:rPr>
          <w:ins w:id="1159" w:author="JORGE" w:date="2011-02-20T18:53:00Z"/>
          <w:del w:id="1160" w:author="USER" w:date="2011-02-21T18:22:00Z"/>
          <w:rFonts w:ascii="Arial" w:hAnsi="Arial" w:cs="Arial"/>
          <w:sz w:val="24"/>
          <w:szCs w:val="24"/>
          <w:lang w:val="es-CO"/>
        </w:rPr>
      </w:pPr>
    </w:p>
    <w:p w:rsidR="00000000" w:rsidRDefault="00761963">
      <w:pPr>
        <w:pStyle w:val="Prrafodelista"/>
        <w:jc w:val="both"/>
        <w:rPr>
          <w:ins w:id="1161" w:author="JORGE" w:date="2011-02-20T18:52:00Z"/>
          <w:del w:id="1162" w:author="USER" w:date="2011-02-21T18:22:00Z"/>
          <w:rFonts w:ascii="Arial" w:hAnsi="Arial" w:cs="Arial"/>
          <w:sz w:val="24"/>
          <w:szCs w:val="24"/>
          <w:lang w:val="es-CO"/>
        </w:rPr>
        <w:pPrChange w:id="1163" w:author="JORGE" w:date="2011-02-20T18:54:00Z">
          <w:pPr>
            <w:pStyle w:val="Prrafodelista"/>
            <w:numPr>
              <w:numId w:val="30"/>
            </w:numPr>
            <w:ind w:hanging="360"/>
            <w:jc w:val="both"/>
          </w:pPr>
        </w:pPrChange>
      </w:pPr>
    </w:p>
    <w:p w:rsidR="00000000" w:rsidRDefault="00761963">
      <w:pPr>
        <w:pStyle w:val="Prrafodelista"/>
        <w:jc w:val="both"/>
        <w:rPr>
          <w:ins w:id="1164" w:author="JORGE" w:date="2011-02-20T18:52:00Z"/>
          <w:del w:id="1165" w:author="USER" w:date="2011-02-21T18:22:00Z"/>
          <w:rFonts w:ascii="Arial" w:hAnsi="Arial" w:cs="Arial"/>
          <w:sz w:val="24"/>
          <w:szCs w:val="24"/>
          <w:lang w:val="es-CO"/>
        </w:rPr>
        <w:pPrChange w:id="1166" w:author="JORGE" w:date="2011-02-20T19:02:00Z">
          <w:pPr>
            <w:pStyle w:val="Prrafodelista"/>
            <w:numPr>
              <w:numId w:val="30"/>
            </w:numPr>
            <w:ind w:hanging="360"/>
            <w:jc w:val="both"/>
          </w:pPr>
        </w:pPrChange>
      </w:pPr>
    </w:p>
    <w:p w:rsidR="00000000" w:rsidRDefault="00761963">
      <w:pPr>
        <w:pStyle w:val="Prrafodelista"/>
        <w:jc w:val="both"/>
        <w:rPr>
          <w:ins w:id="1167" w:author="JORGE" w:date="2011-02-20T18:53:00Z"/>
          <w:del w:id="1168" w:author="USER" w:date="2011-02-21T18:22:00Z"/>
          <w:rFonts w:ascii="Arial" w:hAnsi="Arial" w:cs="Arial"/>
          <w:sz w:val="24"/>
          <w:szCs w:val="24"/>
          <w:lang w:val="es-CO"/>
        </w:rPr>
        <w:pPrChange w:id="1169" w:author="JORGE" w:date="2011-02-20T19:03:00Z">
          <w:pPr>
            <w:pStyle w:val="Prrafodelista"/>
            <w:numPr>
              <w:numId w:val="30"/>
            </w:numPr>
            <w:ind w:hanging="360"/>
            <w:jc w:val="both"/>
          </w:pPr>
        </w:pPrChange>
      </w:pPr>
    </w:p>
    <w:p w:rsidR="00232254" w:rsidDel="00210D3F" w:rsidRDefault="00232254" w:rsidP="008D5C0C">
      <w:pPr>
        <w:pStyle w:val="Prrafodelista"/>
        <w:numPr>
          <w:ilvl w:val="0"/>
          <w:numId w:val="30"/>
          <w:numberingChange w:id="1170" w:author="Unknown" w:date="2011-01-12T16:35:00Z" w:original="%1:1:0:."/>
        </w:numPr>
        <w:jc w:val="both"/>
        <w:rPr>
          <w:del w:id="1171" w:author="JORGE" w:date="2011-02-20T19:03:00Z"/>
          <w:rFonts w:ascii="Arial" w:hAnsi="Arial" w:cs="Arial"/>
          <w:sz w:val="24"/>
          <w:szCs w:val="24"/>
          <w:lang w:val="es-CO"/>
        </w:rPr>
      </w:pPr>
      <w:del w:id="1172" w:author="JORGE" w:date="2011-02-20T18:30:00Z">
        <w:r w:rsidRPr="0060096D" w:rsidDel="001160D9">
          <w:rPr>
            <w:rFonts w:ascii="Arial" w:hAnsi="Arial" w:cs="Arial"/>
            <w:sz w:val="24"/>
            <w:szCs w:val="24"/>
            <w:lang w:val="es-CO"/>
          </w:rPr>
          <w:delText xml:space="preserve">relacionada con la SUSPENSIÓN DEL PODER DISPOSITIVO DE LAS MARCAS </w:delText>
        </w:r>
      </w:del>
      <w:del w:id="1173" w:author="JORGE" w:date="2011-02-20T18:55:00Z">
        <w:r w:rsidRPr="0060096D" w:rsidDel="005412F1">
          <w:rPr>
            <w:rFonts w:ascii="Arial" w:hAnsi="Arial" w:cs="Arial"/>
            <w:sz w:val="24"/>
            <w:szCs w:val="24"/>
            <w:lang w:val="es-CO"/>
          </w:rPr>
          <w:delText>H</w:delText>
        </w:r>
        <w:r w:rsidR="001160D9" w:rsidRPr="0060096D" w:rsidDel="005412F1">
          <w:rPr>
            <w:rFonts w:ascii="Arial" w:hAnsi="Arial" w:cs="Arial"/>
            <w:sz w:val="24"/>
            <w:szCs w:val="24"/>
            <w:lang w:val="es-CO"/>
          </w:rPr>
          <w:delText xml:space="preserve">ipoglos e </w:delText>
        </w:r>
      </w:del>
      <w:del w:id="1174" w:author="JORGE" w:date="2011-02-20T18:31:00Z">
        <w:r w:rsidR="001160D9" w:rsidRPr="0060096D" w:rsidDel="001160D9">
          <w:rPr>
            <w:rFonts w:ascii="Arial" w:hAnsi="Arial" w:cs="Arial"/>
            <w:sz w:val="24"/>
            <w:szCs w:val="24"/>
            <w:lang w:val="es-CO"/>
          </w:rPr>
          <w:delText>h</w:delText>
        </w:r>
      </w:del>
      <w:del w:id="1175" w:author="JORGE" w:date="2011-02-20T18:55:00Z">
        <w:r w:rsidR="001160D9" w:rsidRPr="0060096D" w:rsidDel="005412F1">
          <w:rPr>
            <w:rFonts w:ascii="Arial" w:hAnsi="Arial" w:cs="Arial"/>
            <w:sz w:val="24"/>
            <w:szCs w:val="24"/>
            <w:lang w:val="es-CO"/>
          </w:rPr>
          <w:delText>ipoglos plus</w:delText>
        </w:r>
      </w:del>
      <w:del w:id="1176" w:author="JORGE" w:date="2011-02-20T18:31:00Z">
        <w:r w:rsidDel="001160D9">
          <w:rPr>
            <w:rFonts w:ascii="Arial" w:hAnsi="Arial" w:cs="Arial"/>
            <w:sz w:val="24"/>
            <w:szCs w:val="24"/>
            <w:lang w:val="es-CO"/>
          </w:rPr>
          <w:delText>, y</w:delText>
        </w:r>
      </w:del>
      <w:del w:id="1177" w:author="JORGE" w:date="2011-02-20T19:03:00Z">
        <w:r w:rsidDel="00210D3F">
          <w:rPr>
            <w:rFonts w:ascii="Arial" w:hAnsi="Arial" w:cs="Arial"/>
            <w:sz w:val="24"/>
            <w:szCs w:val="24"/>
            <w:lang w:val="es-CO"/>
          </w:rPr>
          <w:delText>,</w:delText>
        </w:r>
      </w:del>
    </w:p>
    <w:p w:rsidR="00232254" w:rsidDel="00BD55AD" w:rsidRDefault="00232254" w:rsidP="008D5C0C">
      <w:pPr>
        <w:pStyle w:val="Prrafodelista"/>
        <w:jc w:val="both"/>
        <w:rPr>
          <w:ins w:id="1178" w:author="JORGE" w:date="2011-02-20T19:30:00Z"/>
          <w:del w:id="1179" w:author="USER" w:date="2011-02-21T18:22:00Z"/>
          <w:rFonts w:ascii="Arial" w:hAnsi="Arial" w:cs="Arial"/>
          <w:sz w:val="24"/>
          <w:szCs w:val="24"/>
          <w:lang w:val="es-CO"/>
        </w:rPr>
      </w:pPr>
    </w:p>
    <w:p w:rsidR="002D4855" w:rsidRDefault="002D4855" w:rsidP="008D5C0C">
      <w:pPr>
        <w:pStyle w:val="Prrafodelista"/>
        <w:jc w:val="both"/>
        <w:rPr>
          <w:rFonts w:ascii="Arial" w:hAnsi="Arial" w:cs="Arial"/>
          <w:sz w:val="24"/>
          <w:szCs w:val="24"/>
          <w:lang w:val="es-CO"/>
        </w:rPr>
      </w:pPr>
    </w:p>
    <w:p w:rsidR="00232254" w:rsidRDefault="00232254" w:rsidP="008D5C0C">
      <w:pPr>
        <w:pStyle w:val="Prrafodelista"/>
        <w:numPr>
          <w:ilvl w:val="0"/>
          <w:numId w:val="30"/>
        </w:numPr>
        <w:jc w:val="both"/>
        <w:rPr>
          <w:rFonts w:ascii="Arial" w:hAnsi="Arial" w:cs="Arial"/>
          <w:sz w:val="24"/>
          <w:szCs w:val="24"/>
          <w:lang w:val="es-CO"/>
        </w:rPr>
      </w:pPr>
      <w:r>
        <w:rPr>
          <w:rFonts w:ascii="Arial" w:hAnsi="Arial" w:cs="Arial"/>
          <w:sz w:val="24"/>
          <w:szCs w:val="24"/>
          <w:lang w:val="es-CO"/>
        </w:rPr>
        <w:t xml:space="preserve">Comunicar </w:t>
      </w:r>
      <w:del w:id="1180" w:author="JORGE" w:date="2011-02-20T18:33:00Z">
        <w:r w:rsidDel="001160D9">
          <w:rPr>
            <w:rFonts w:ascii="Arial" w:hAnsi="Arial" w:cs="Arial"/>
            <w:sz w:val="24"/>
            <w:szCs w:val="24"/>
            <w:lang w:val="es-CO"/>
          </w:rPr>
          <w:delText>la</w:delText>
        </w:r>
      </w:del>
      <w:r>
        <w:rPr>
          <w:rFonts w:ascii="Arial" w:hAnsi="Arial" w:cs="Arial"/>
          <w:sz w:val="24"/>
          <w:szCs w:val="24"/>
          <w:lang w:val="es-CO"/>
        </w:rPr>
        <w:t xml:space="preserve"> </w:t>
      </w:r>
      <w:ins w:id="1181" w:author="JORGE" w:date="2011-02-20T18:34:00Z">
        <w:r w:rsidR="001160D9">
          <w:rPr>
            <w:rFonts w:ascii="Arial" w:hAnsi="Arial" w:cs="Arial"/>
            <w:sz w:val="24"/>
            <w:szCs w:val="24"/>
            <w:lang w:val="es-CO"/>
          </w:rPr>
          <w:t xml:space="preserve">la </w:t>
        </w:r>
      </w:ins>
      <w:r>
        <w:rPr>
          <w:rFonts w:ascii="Arial" w:hAnsi="Arial" w:cs="Arial"/>
          <w:sz w:val="24"/>
          <w:szCs w:val="24"/>
          <w:lang w:val="es-CO"/>
        </w:rPr>
        <w:t>decisión a la S</w:t>
      </w:r>
      <w:r w:rsidR="00210D3F">
        <w:rPr>
          <w:rFonts w:ascii="Arial" w:hAnsi="Arial" w:cs="Arial"/>
          <w:sz w:val="24"/>
          <w:szCs w:val="24"/>
          <w:lang w:val="es-CO"/>
        </w:rPr>
        <w:t xml:space="preserve">uperintendencia de </w:t>
      </w:r>
      <w:del w:id="1182" w:author="JORGE" w:date="2011-02-20T19:03:00Z">
        <w:r w:rsidR="00210D3F" w:rsidDel="00210D3F">
          <w:rPr>
            <w:rFonts w:ascii="Arial" w:hAnsi="Arial" w:cs="Arial"/>
            <w:sz w:val="24"/>
            <w:szCs w:val="24"/>
            <w:lang w:val="es-CO"/>
          </w:rPr>
          <w:delText>i</w:delText>
        </w:r>
      </w:del>
      <w:ins w:id="1183" w:author="JORGE" w:date="2011-02-20T19:03:00Z">
        <w:r w:rsidR="00210D3F">
          <w:rPr>
            <w:rFonts w:ascii="Arial" w:hAnsi="Arial" w:cs="Arial"/>
            <w:sz w:val="24"/>
            <w:szCs w:val="24"/>
            <w:lang w:val="es-CO"/>
          </w:rPr>
          <w:t>I</w:t>
        </w:r>
      </w:ins>
      <w:r w:rsidR="00210D3F">
        <w:rPr>
          <w:rFonts w:ascii="Arial" w:hAnsi="Arial" w:cs="Arial"/>
          <w:sz w:val="24"/>
          <w:szCs w:val="24"/>
          <w:lang w:val="es-CO"/>
        </w:rPr>
        <w:t xml:space="preserve">ndustria y </w:t>
      </w:r>
      <w:del w:id="1184" w:author="JORGE" w:date="2011-02-20T19:03:00Z">
        <w:r w:rsidR="00210D3F" w:rsidDel="00210D3F">
          <w:rPr>
            <w:rFonts w:ascii="Arial" w:hAnsi="Arial" w:cs="Arial"/>
            <w:sz w:val="24"/>
            <w:szCs w:val="24"/>
            <w:lang w:val="es-CO"/>
          </w:rPr>
          <w:delText>c</w:delText>
        </w:r>
      </w:del>
      <w:ins w:id="1185" w:author="JORGE" w:date="2011-02-20T19:03:00Z">
        <w:r w:rsidR="00210D3F">
          <w:rPr>
            <w:rFonts w:ascii="Arial" w:hAnsi="Arial" w:cs="Arial"/>
            <w:sz w:val="24"/>
            <w:szCs w:val="24"/>
            <w:lang w:val="es-CO"/>
          </w:rPr>
          <w:t>C</w:t>
        </w:r>
      </w:ins>
      <w:r w:rsidR="00210D3F">
        <w:rPr>
          <w:rFonts w:ascii="Arial" w:hAnsi="Arial" w:cs="Arial"/>
          <w:sz w:val="24"/>
          <w:szCs w:val="24"/>
          <w:lang w:val="es-CO"/>
        </w:rPr>
        <w:t xml:space="preserve">omercio y al </w:t>
      </w:r>
      <w:del w:id="1186" w:author="JORGE" w:date="2011-02-20T19:03:00Z">
        <w:r w:rsidR="00210D3F" w:rsidDel="00210D3F">
          <w:rPr>
            <w:rFonts w:ascii="Arial" w:hAnsi="Arial" w:cs="Arial"/>
            <w:sz w:val="24"/>
            <w:szCs w:val="24"/>
            <w:lang w:val="es-CO"/>
          </w:rPr>
          <w:delText>i</w:delText>
        </w:r>
      </w:del>
      <w:ins w:id="1187" w:author="JORGE" w:date="2011-02-20T19:03:00Z">
        <w:r w:rsidR="00210D3F">
          <w:rPr>
            <w:rFonts w:ascii="Arial" w:hAnsi="Arial" w:cs="Arial"/>
            <w:sz w:val="24"/>
            <w:szCs w:val="24"/>
            <w:lang w:val="es-CO"/>
          </w:rPr>
          <w:t>I</w:t>
        </w:r>
      </w:ins>
      <w:r w:rsidR="00210D3F">
        <w:rPr>
          <w:rFonts w:ascii="Arial" w:hAnsi="Arial" w:cs="Arial"/>
          <w:sz w:val="24"/>
          <w:szCs w:val="24"/>
          <w:lang w:val="es-CO"/>
        </w:rPr>
        <w:t xml:space="preserve">nstituto </w:t>
      </w:r>
      <w:del w:id="1188" w:author="JORGE" w:date="2011-02-20T19:03:00Z">
        <w:r w:rsidR="00210D3F" w:rsidDel="00210D3F">
          <w:rPr>
            <w:rFonts w:ascii="Arial" w:hAnsi="Arial" w:cs="Arial"/>
            <w:sz w:val="24"/>
            <w:szCs w:val="24"/>
            <w:lang w:val="es-CO"/>
          </w:rPr>
          <w:delText>n</w:delText>
        </w:r>
      </w:del>
      <w:ins w:id="1189" w:author="JORGE" w:date="2011-02-20T19:04:00Z">
        <w:r w:rsidR="00210D3F">
          <w:rPr>
            <w:rFonts w:ascii="Arial" w:hAnsi="Arial" w:cs="Arial"/>
            <w:sz w:val="24"/>
            <w:szCs w:val="24"/>
            <w:lang w:val="es-CO"/>
          </w:rPr>
          <w:t>N</w:t>
        </w:r>
      </w:ins>
      <w:r w:rsidR="00210D3F">
        <w:rPr>
          <w:rFonts w:ascii="Arial" w:hAnsi="Arial" w:cs="Arial"/>
          <w:sz w:val="24"/>
          <w:szCs w:val="24"/>
          <w:lang w:val="es-CO"/>
        </w:rPr>
        <w:t xml:space="preserve">acional de </w:t>
      </w:r>
      <w:del w:id="1190" w:author="JORGE" w:date="2011-02-20T19:04:00Z">
        <w:r w:rsidR="00210D3F" w:rsidDel="00210D3F">
          <w:rPr>
            <w:rFonts w:ascii="Arial" w:hAnsi="Arial" w:cs="Arial"/>
            <w:sz w:val="24"/>
            <w:szCs w:val="24"/>
            <w:lang w:val="es-CO"/>
          </w:rPr>
          <w:delText>v</w:delText>
        </w:r>
      </w:del>
      <w:ins w:id="1191" w:author="JORGE" w:date="2011-02-20T19:04:00Z">
        <w:r w:rsidR="00210D3F">
          <w:rPr>
            <w:rFonts w:ascii="Arial" w:hAnsi="Arial" w:cs="Arial"/>
            <w:sz w:val="24"/>
            <w:szCs w:val="24"/>
            <w:lang w:val="es-CO"/>
          </w:rPr>
          <w:t>V</w:t>
        </w:r>
      </w:ins>
      <w:r w:rsidR="00210D3F">
        <w:rPr>
          <w:rFonts w:ascii="Arial" w:hAnsi="Arial" w:cs="Arial"/>
          <w:sz w:val="24"/>
          <w:szCs w:val="24"/>
          <w:lang w:val="es-CO"/>
        </w:rPr>
        <w:t xml:space="preserve">igilancia de </w:t>
      </w:r>
      <w:del w:id="1192" w:author="JORGE" w:date="2011-02-20T19:04:00Z">
        <w:r w:rsidR="00210D3F" w:rsidDel="00210D3F">
          <w:rPr>
            <w:rFonts w:ascii="Arial" w:hAnsi="Arial" w:cs="Arial"/>
            <w:sz w:val="24"/>
            <w:szCs w:val="24"/>
            <w:lang w:val="es-CO"/>
          </w:rPr>
          <w:delText>m</w:delText>
        </w:r>
      </w:del>
      <w:ins w:id="1193" w:author="JORGE" w:date="2011-02-20T19:04:00Z">
        <w:r w:rsidR="00210D3F">
          <w:rPr>
            <w:rFonts w:ascii="Arial" w:hAnsi="Arial" w:cs="Arial"/>
            <w:sz w:val="24"/>
            <w:szCs w:val="24"/>
            <w:lang w:val="es-CO"/>
          </w:rPr>
          <w:t>M</w:t>
        </w:r>
      </w:ins>
      <w:r w:rsidR="00210D3F">
        <w:rPr>
          <w:rFonts w:ascii="Arial" w:hAnsi="Arial" w:cs="Arial"/>
          <w:sz w:val="24"/>
          <w:szCs w:val="24"/>
          <w:lang w:val="es-CO"/>
        </w:rPr>
        <w:t xml:space="preserve">edicamentos y </w:t>
      </w:r>
      <w:del w:id="1194" w:author="JORGE" w:date="2011-02-20T19:04:00Z">
        <w:r w:rsidR="00210D3F" w:rsidDel="00210D3F">
          <w:rPr>
            <w:rFonts w:ascii="Arial" w:hAnsi="Arial" w:cs="Arial"/>
            <w:sz w:val="24"/>
            <w:szCs w:val="24"/>
            <w:lang w:val="es-CO"/>
          </w:rPr>
          <w:delText>a</w:delText>
        </w:r>
      </w:del>
      <w:ins w:id="1195" w:author="JORGE" w:date="2011-02-20T19:04:00Z">
        <w:r w:rsidR="00210D3F">
          <w:rPr>
            <w:rFonts w:ascii="Arial" w:hAnsi="Arial" w:cs="Arial"/>
            <w:sz w:val="24"/>
            <w:szCs w:val="24"/>
            <w:lang w:val="es-CO"/>
          </w:rPr>
          <w:t>A</w:t>
        </w:r>
      </w:ins>
      <w:r w:rsidR="00210D3F">
        <w:rPr>
          <w:rFonts w:ascii="Arial" w:hAnsi="Arial" w:cs="Arial"/>
          <w:sz w:val="24"/>
          <w:szCs w:val="24"/>
          <w:lang w:val="es-CO"/>
        </w:rPr>
        <w:t>limentos “</w:t>
      </w:r>
      <w:del w:id="1196" w:author="JORGE" w:date="2011-02-20T19:04:00Z">
        <w:r w:rsidR="00210D3F" w:rsidDel="00210D3F">
          <w:rPr>
            <w:rFonts w:ascii="Arial" w:hAnsi="Arial" w:cs="Arial"/>
            <w:sz w:val="24"/>
            <w:szCs w:val="24"/>
            <w:lang w:val="es-CO"/>
          </w:rPr>
          <w:delText>i</w:delText>
        </w:r>
      </w:del>
      <w:ins w:id="1197" w:author="JORGE" w:date="2011-02-20T19:04:00Z">
        <w:r w:rsidR="00210D3F">
          <w:rPr>
            <w:rFonts w:ascii="Arial" w:hAnsi="Arial" w:cs="Arial"/>
            <w:sz w:val="24"/>
            <w:szCs w:val="24"/>
            <w:lang w:val="es-CO"/>
          </w:rPr>
          <w:t>I</w:t>
        </w:r>
      </w:ins>
      <w:r w:rsidR="00210D3F">
        <w:rPr>
          <w:rFonts w:ascii="Arial" w:hAnsi="Arial" w:cs="Arial"/>
          <w:sz w:val="24"/>
          <w:szCs w:val="24"/>
          <w:lang w:val="es-CO"/>
        </w:rPr>
        <w:t>nvima”</w:t>
      </w:r>
      <w:ins w:id="1198" w:author="JORGE" w:date="2011-02-20T18:34:00Z">
        <w:r w:rsidR="001160D9">
          <w:rPr>
            <w:rFonts w:ascii="Arial" w:hAnsi="Arial" w:cs="Arial"/>
            <w:sz w:val="24"/>
            <w:szCs w:val="24"/>
            <w:lang w:val="es-CO"/>
          </w:rPr>
          <w:t xml:space="preserve"> para que anule la orden impartida por </w:t>
        </w:r>
      </w:ins>
      <w:ins w:id="1199" w:author="JORGE" w:date="2011-02-20T18:35:00Z">
        <w:r w:rsidR="001160D9">
          <w:rPr>
            <w:rFonts w:ascii="Arial" w:hAnsi="Arial" w:cs="Arial"/>
            <w:sz w:val="24"/>
            <w:szCs w:val="24"/>
            <w:lang w:val="es-CO"/>
          </w:rPr>
          <w:t>e</w:t>
        </w:r>
      </w:ins>
      <w:ins w:id="1200" w:author="JORGE" w:date="2011-02-20T18:34:00Z">
        <w:r w:rsidR="001160D9">
          <w:rPr>
            <w:rFonts w:ascii="Arial" w:hAnsi="Arial" w:cs="Arial"/>
            <w:sz w:val="24"/>
            <w:szCs w:val="24"/>
            <w:lang w:val="es-CO"/>
          </w:rPr>
          <w:t xml:space="preserve">l Juez 29 </w:t>
        </w:r>
      </w:ins>
      <w:ins w:id="1201" w:author="JORGE" w:date="2011-02-20T18:35:00Z">
        <w:r w:rsidR="001160D9">
          <w:rPr>
            <w:rFonts w:ascii="Arial" w:hAnsi="Arial" w:cs="Arial"/>
            <w:sz w:val="24"/>
            <w:szCs w:val="24"/>
            <w:lang w:val="es-CO"/>
          </w:rPr>
          <w:t xml:space="preserve">en oficios </w:t>
        </w:r>
      </w:ins>
      <w:ins w:id="1202" w:author="JORGE" w:date="2011-02-20T19:04:00Z">
        <w:r w:rsidR="00210D3F">
          <w:rPr>
            <w:rFonts w:ascii="Arial" w:hAnsi="Arial" w:cs="Arial"/>
            <w:sz w:val="24"/>
            <w:szCs w:val="24"/>
            <w:lang w:val="es-CO"/>
          </w:rPr>
          <w:t xml:space="preserve">números </w:t>
        </w:r>
      </w:ins>
      <w:ins w:id="1203" w:author="JORGE" w:date="2011-02-20T18:35:00Z">
        <w:r w:rsidR="001160D9">
          <w:rPr>
            <w:rFonts w:ascii="Arial" w:hAnsi="Arial" w:cs="Arial"/>
            <w:sz w:val="24"/>
            <w:szCs w:val="24"/>
            <w:lang w:val="es-CO"/>
          </w:rPr>
          <w:t xml:space="preserve">400 </w:t>
        </w:r>
        <w:r w:rsidR="00210D3F">
          <w:rPr>
            <w:rFonts w:ascii="Arial" w:hAnsi="Arial" w:cs="Arial"/>
            <w:sz w:val="24"/>
            <w:szCs w:val="24"/>
            <w:lang w:val="es-CO"/>
          </w:rPr>
          <w:t xml:space="preserve">y 401 del 15 de </w:t>
        </w:r>
      </w:ins>
      <w:ins w:id="1204" w:author="JORGE" w:date="2011-02-20T19:04:00Z">
        <w:r w:rsidR="00210D3F">
          <w:rPr>
            <w:rFonts w:ascii="Arial" w:hAnsi="Arial" w:cs="Arial"/>
            <w:sz w:val="24"/>
            <w:szCs w:val="24"/>
            <w:lang w:val="es-CO"/>
          </w:rPr>
          <w:t>M</w:t>
        </w:r>
      </w:ins>
      <w:ins w:id="1205" w:author="JORGE" w:date="2011-02-20T18:35:00Z">
        <w:r w:rsidR="001160D9">
          <w:rPr>
            <w:rFonts w:ascii="Arial" w:hAnsi="Arial" w:cs="Arial"/>
            <w:sz w:val="24"/>
            <w:szCs w:val="24"/>
            <w:lang w:val="es-CO"/>
          </w:rPr>
          <w:t>ayo de 2010.</w:t>
        </w:r>
      </w:ins>
      <w:ins w:id="1206" w:author="JORGE" w:date="2011-02-20T18:34:00Z">
        <w:r w:rsidR="001160D9">
          <w:rPr>
            <w:rFonts w:ascii="Arial" w:hAnsi="Arial" w:cs="Arial"/>
            <w:sz w:val="24"/>
            <w:szCs w:val="24"/>
            <w:lang w:val="es-CO"/>
          </w:rPr>
          <w:t xml:space="preserve"> </w:t>
        </w:r>
      </w:ins>
      <w:r>
        <w:rPr>
          <w:rFonts w:ascii="Arial" w:hAnsi="Arial" w:cs="Arial"/>
          <w:sz w:val="24"/>
          <w:szCs w:val="24"/>
          <w:lang w:val="es-CO"/>
        </w:rPr>
        <w:t xml:space="preserve"> </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B007AE">
      <w:pPr>
        <w:pStyle w:val="Prrafodelista"/>
        <w:ind w:left="0"/>
        <w:jc w:val="center"/>
        <w:rPr>
          <w:rFonts w:ascii="Arial" w:hAnsi="Arial" w:cs="Arial"/>
          <w:sz w:val="24"/>
          <w:szCs w:val="24"/>
          <w:lang w:val="es-CO"/>
        </w:rPr>
      </w:pPr>
      <w:r w:rsidRPr="0060096D">
        <w:rPr>
          <w:rFonts w:ascii="Arial" w:hAnsi="Arial" w:cs="Arial"/>
          <w:sz w:val="24"/>
          <w:szCs w:val="24"/>
          <w:lang w:val="es-CO"/>
        </w:rPr>
        <w:t>-I</w:t>
      </w:r>
      <w:r>
        <w:rPr>
          <w:rFonts w:ascii="Arial" w:hAnsi="Arial" w:cs="Arial"/>
          <w:sz w:val="24"/>
          <w:szCs w:val="24"/>
          <w:lang w:val="es-CO"/>
        </w:rPr>
        <w:t>V</w:t>
      </w:r>
      <w:r w:rsidRPr="0060096D">
        <w:rPr>
          <w:rFonts w:ascii="Arial" w:hAnsi="Arial" w:cs="Arial"/>
          <w:sz w:val="24"/>
          <w:szCs w:val="24"/>
          <w:lang w:val="es-CO"/>
        </w:rPr>
        <w:t>-</w:t>
      </w:r>
    </w:p>
    <w:p w:rsidR="00232254" w:rsidRPr="0060096D" w:rsidRDefault="00232254" w:rsidP="00B007AE">
      <w:pPr>
        <w:pStyle w:val="Prrafodelista"/>
        <w:ind w:left="0"/>
        <w:jc w:val="center"/>
        <w:rPr>
          <w:rFonts w:ascii="Arial" w:hAnsi="Arial" w:cs="Arial"/>
          <w:sz w:val="24"/>
          <w:szCs w:val="24"/>
          <w:lang w:val="es-CO"/>
        </w:rPr>
      </w:pPr>
    </w:p>
    <w:p w:rsidR="00232254" w:rsidRPr="0060096D" w:rsidRDefault="00232254" w:rsidP="00B007AE">
      <w:pPr>
        <w:pStyle w:val="Prrafodelista"/>
        <w:ind w:left="0"/>
        <w:jc w:val="center"/>
        <w:rPr>
          <w:rFonts w:ascii="Arial" w:hAnsi="Arial" w:cs="Arial"/>
          <w:sz w:val="24"/>
          <w:szCs w:val="24"/>
          <w:lang w:val="es-CO"/>
        </w:rPr>
      </w:pPr>
      <w:r w:rsidRPr="0060096D">
        <w:rPr>
          <w:rFonts w:ascii="Arial" w:hAnsi="Arial" w:cs="Arial"/>
          <w:sz w:val="24"/>
          <w:szCs w:val="24"/>
          <w:lang w:val="es-CO"/>
        </w:rPr>
        <w:t>CONCEPTO DE VIOLACIÓN</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Se promueve la acción de tutela por no existir para L</w:t>
      </w:r>
      <w:ins w:id="1207" w:author="JORGE" w:date="2011-02-20T18:27:00Z">
        <w:r w:rsidR="001160D9">
          <w:rPr>
            <w:rFonts w:ascii="Arial" w:hAnsi="Arial" w:cs="Arial"/>
            <w:sz w:val="24"/>
            <w:szCs w:val="24"/>
            <w:lang w:val="es-CO"/>
          </w:rPr>
          <w:t xml:space="preserve">a Sociedad </w:t>
        </w:r>
      </w:ins>
      <w:del w:id="1208" w:author="JORGE" w:date="2011-02-20T18:27:00Z">
        <w:r w:rsidRPr="0060096D" w:rsidDel="001160D9">
          <w:rPr>
            <w:rFonts w:ascii="Arial" w:hAnsi="Arial" w:cs="Arial"/>
            <w:sz w:val="24"/>
            <w:szCs w:val="24"/>
            <w:lang w:val="es-CO"/>
          </w:rPr>
          <w:delText xml:space="preserve">ABORATORIOS SIEGFRIED S.A. </w:delText>
        </w:r>
      </w:del>
      <w:r w:rsidRPr="0060096D">
        <w:rPr>
          <w:rFonts w:ascii="Arial" w:hAnsi="Arial" w:cs="Arial"/>
          <w:sz w:val="24"/>
          <w:szCs w:val="24"/>
          <w:lang w:val="es-CO"/>
        </w:rPr>
        <w:t>otro medio de defensa judicial para lograr la protección de sus derechos constitucionales fundamentales al debido proceso</w:t>
      </w:r>
      <w:r>
        <w:rPr>
          <w:rFonts w:ascii="Arial" w:hAnsi="Arial" w:cs="Arial"/>
          <w:sz w:val="24"/>
          <w:szCs w:val="24"/>
          <w:lang w:val="es-CO"/>
        </w:rPr>
        <w:t xml:space="preserve">, el </w:t>
      </w:r>
      <w:r w:rsidRPr="0060096D">
        <w:rPr>
          <w:rFonts w:ascii="Arial" w:hAnsi="Arial" w:cs="Arial"/>
          <w:sz w:val="24"/>
          <w:szCs w:val="24"/>
          <w:lang w:val="es-CO"/>
        </w:rPr>
        <w:t xml:space="preserve">de defensa </w:t>
      </w:r>
      <w:r>
        <w:rPr>
          <w:rFonts w:ascii="Arial" w:hAnsi="Arial" w:cs="Arial"/>
          <w:sz w:val="24"/>
          <w:szCs w:val="24"/>
          <w:lang w:val="es-CO"/>
        </w:rPr>
        <w:t xml:space="preserve">y contradicción </w:t>
      </w:r>
      <w:r w:rsidRPr="0060096D">
        <w:rPr>
          <w:rFonts w:ascii="Arial" w:hAnsi="Arial" w:cs="Arial"/>
          <w:sz w:val="24"/>
          <w:szCs w:val="24"/>
          <w:lang w:val="es-CO"/>
        </w:rPr>
        <w:t>vulnerados por la acción del</w:t>
      </w:r>
      <w:del w:id="1209" w:author="JORGE" w:date="2011-02-20T19:49:00Z">
        <w:r w:rsidRPr="0060096D" w:rsidDel="003A55AE">
          <w:rPr>
            <w:rFonts w:ascii="Arial" w:hAnsi="Arial" w:cs="Arial"/>
            <w:sz w:val="24"/>
            <w:szCs w:val="24"/>
            <w:lang w:val="es-CO"/>
          </w:rPr>
          <w:delText xml:space="preserve"> Señor</w:delText>
        </w:r>
      </w:del>
      <w:r w:rsidRPr="0060096D">
        <w:rPr>
          <w:rFonts w:ascii="Arial" w:hAnsi="Arial" w:cs="Arial"/>
          <w:sz w:val="24"/>
          <w:szCs w:val="24"/>
          <w:lang w:val="es-CO"/>
        </w:rPr>
        <w:t xml:space="preserve">  J</w:t>
      </w:r>
      <w:ins w:id="1210" w:author="JORGE" w:date="2011-02-20T19:49:00Z">
        <w:r w:rsidR="003A55AE">
          <w:rPr>
            <w:rFonts w:ascii="Arial" w:hAnsi="Arial" w:cs="Arial"/>
            <w:sz w:val="24"/>
            <w:szCs w:val="24"/>
            <w:lang w:val="es-CO"/>
          </w:rPr>
          <w:t xml:space="preserve">uez </w:t>
        </w:r>
      </w:ins>
      <w:del w:id="1211" w:author="JORGE" w:date="2011-02-20T19:49:00Z">
        <w:r w:rsidRPr="0060096D" w:rsidDel="003A55AE">
          <w:rPr>
            <w:rFonts w:ascii="Arial" w:hAnsi="Arial" w:cs="Arial"/>
            <w:sz w:val="24"/>
            <w:szCs w:val="24"/>
            <w:lang w:val="es-CO"/>
          </w:rPr>
          <w:delText>UEZ</w:delText>
        </w:r>
      </w:del>
      <w:r w:rsidRPr="0060096D">
        <w:rPr>
          <w:rFonts w:ascii="Arial" w:hAnsi="Arial" w:cs="Arial"/>
          <w:sz w:val="24"/>
          <w:szCs w:val="24"/>
          <w:lang w:val="es-CO"/>
        </w:rPr>
        <w:t xml:space="preserve"> 29 </w:t>
      </w:r>
      <w:del w:id="1212" w:author="JORGE" w:date="2011-02-20T19:49:00Z">
        <w:r w:rsidRPr="0060096D" w:rsidDel="003A55AE">
          <w:rPr>
            <w:rFonts w:ascii="Arial" w:hAnsi="Arial" w:cs="Arial"/>
            <w:sz w:val="24"/>
            <w:szCs w:val="24"/>
            <w:lang w:val="es-CO"/>
          </w:rPr>
          <w:delText xml:space="preserve">PENAL MUNICIPAL CON FUNCIÓN DE CONTROL DE GARANTIAS DE USAQUÉN </w:delText>
        </w:r>
      </w:del>
      <w:r w:rsidRPr="0060096D">
        <w:rPr>
          <w:rFonts w:ascii="Arial" w:hAnsi="Arial" w:cs="Arial"/>
          <w:sz w:val="24"/>
          <w:szCs w:val="24"/>
          <w:lang w:val="es-CO"/>
        </w:rPr>
        <w:t>al momento de ordenar la SUSPENSIÓN DEL PODER DISPOSITIVO DE LAS MARCAS HIPOGLOS e HIPOGLOS PLUS cuya titularidad es de la compañía que represento.</w:t>
      </w:r>
    </w:p>
    <w:p w:rsidR="00232254" w:rsidRDefault="00232254" w:rsidP="0024340A">
      <w:pPr>
        <w:pStyle w:val="Prrafodelista"/>
        <w:spacing w:after="0" w:line="240" w:lineRule="auto"/>
        <w:ind w:left="0"/>
        <w:jc w:val="both"/>
        <w:rPr>
          <w:rFonts w:ascii="Arial" w:hAnsi="Arial" w:cs="Arial"/>
          <w:sz w:val="24"/>
          <w:szCs w:val="24"/>
          <w:lang w:val="es-CO"/>
        </w:rPr>
      </w:pPr>
    </w:p>
    <w:p w:rsidR="00232254" w:rsidRPr="0024340A" w:rsidRDefault="00232254" w:rsidP="0024340A">
      <w:pPr>
        <w:pStyle w:val="Textosinformato"/>
        <w:jc w:val="both"/>
        <w:rPr>
          <w:rFonts w:ascii="Arial" w:hAnsi="Arial" w:cs="Arial"/>
          <w:sz w:val="24"/>
          <w:szCs w:val="24"/>
          <w:lang w:val="es-CO" w:eastAsia="en-US"/>
        </w:rPr>
      </w:pPr>
      <w:r w:rsidRPr="0024340A">
        <w:rPr>
          <w:rFonts w:ascii="Arial" w:hAnsi="Arial" w:cs="Arial"/>
          <w:sz w:val="24"/>
          <w:szCs w:val="24"/>
          <w:lang w:val="es-CO" w:eastAsia="en-US"/>
        </w:rPr>
        <w:t xml:space="preserve">PROCEDENCIA DE LA ACCIÓN DE TUTELA CONTRA </w:t>
      </w:r>
      <w:r>
        <w:rPr>
          <w:rFonts w:ascii="Arial" w:hAnsi="Arial" w:cs="Arial"/>
          <w:sz w:val="24"/>
          <w:szCs w:val="24"/>
          <w:lang w:val="es-CO" w:eastAsia="en-US"/>
        </w:rPr>
        <w:t xml:space="preserve">DECISIONES </w:t>
      </w:r>
      <w:r w:rsidRPr="0024340A">
        <w:rPr>
          <w:rFonts w:ascii="Arial" w:hAnsi="Arial" w:cs="Arial"/>
          <w:sz w:val="24"/>
          <w:szCs w:val="24"/>
          <w:lang w:val="es-CO" w:eastAsia="en-US"/>
        </w:rPr>
        <w:t xml:space="preserve"> JUDICIALES.</w:t>
      </w:r>
    </w:p>
    <w:p w:rsidR="00232254" w:rsidRPr="0024340A" w:rsidRDefault="00232254" w:rsidP="0024340A">
      <w:pPr>
        <w:spacing w:after="0" w:line="240" w:lineRule="auto"/>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De conformidad con la jurisprudencia nacional, l</w:t>
      </w:r>
      <w:r>
        <w:rPr>
          <w:rFonts w:ascii="Arial" w:hAnsi="Arial" w:cs="Arial"/>
          <w:sz w:val="24"/>
          <w:szCs w:val="24"/>
          <w:lang w:val="es-CO"/>
        </w:rPr>
        <w:t>a</w:t>
      </w:r>
      <w:r w:rsidRPr="0024340A">
        <w:rPr>
          <w:rFonts w:ascii="Arial" w:hAnsi="Arial" w:cs="Arial"/>
          <w:sz w:val="24"/>
          <w:szCs w:val="24"/>
          <w:lang w:val="es-CO"/>
        </w:rPr>
        <w:t xml:space="preserve">s </w:t>
      </w:r>
      <w:r>
        <w:rPr>
          <w:rFonts w:ascii="Arial" w:hAnsi="Arial" w:cs="Arial"/>
          <w:sz w:val="24"/>
          <w:szCs w:val="24"/>
          <w:lang w:val="es-CO"/>
        </w:rPr>
        <w:t xml:space="preserve">decisiones </w:t>
      </w:r>
      <w:r w:rsidRPr="0024340A">
        <w:rPr>
          <w:rFonts w:ascii="Arial" w:hAnsi="Arial" w:cs="Arial"/>
          <w:sz w:val="24"/>
          <w:szCs w:val="24"/>
          <w:lang w:val="es-CO"/>
        </w:rPr>
        <w:t>judiciales, prima facie, no pueden ser cuestionados mediante la interposición de acciones de tutela.</w:t>
      </w:r>
    </w:p>
    <w:p w:rsidR="00232254" w:rsidRDefault="00232254" w:rsidP="0024340A">
      <w:pPr>
        <w:spacing w:after="0" w:line="240" w:lineRule="auto"/>
        <w:rPr>
          <w:ins w:id="1213" w:author="USER" w:date="2011-02-21T18:22:00Z"/>
          <w:rFonts w:ascii="Arial" w:hAnsi="Arial" w:cs="Arial"/>
          <w:sz w:val="24"/>
          <w:szCs w:val="24"/>
          <w:lang w:val="es-CO"/>
        </w:rPr>
      </w:pPr>
    </w:p>
    <w:p w:rsidR="00BD55AD" w:rsidRDefault="00BD55AD" w:rsidP="0024340A">
      <w:pPr>
        <w:spacing w:after="0" w:line="240" w:lineRule="auto"/>
        <w:rPr>
          <w:ins w:id="1214" w:author="USER" w:date="2011-02-21T18:22:00Z"/>
          <w:rFonts w:ascii="Arial" w:hAnsi="Arial" w:cs="Arial"/>
          <w:sz w:val="24"/>
          <w:szCs w:val="24"/>
          <w:lang w:val="es-CO"/>
        </w:rPr>
      </w:pPr>
    </w:p>
    <w:p w:rsidR="00BD55AD" w:rsidRDefault="00BD55AD" w:rsidP="0024340A">
      <w:pPr>
        <w:spacing w:after="0" w:line="240" w:lineRule="auto"/>
        <w:rPr>
          <w:ins w:id="1215" w:author="USER" w:date="2011-02-21T18:22:00Z"/>
          <w:rFonts w:ascii="Arial" w:hAnsi="Arial" w:cs="Arial"/>
          <w:sz w:val="24"/>
          <w:szCs w:val="24"/>
          <w:lang w:val="es-CO"/>
        </w:rPr>
      </w:pPr>
    </w:p>
    <w:p w:rsidR="00BD55AD" w:rsidRDefault="00BD55AD" w:rsidP="0024340A">
      <w:pPr>
        <w:spacing w:after="0" w:line="240" w:lineRule="auto"/>
        <w:rPr>
          <w:ins w:id="1216" w:author="USER" w:date="2011-02-21T18:22:00Z"/>
          <w:rFonts w:ascii="Arial" w:hAnsi="Arial" w:cs="Arial"/>
          <w:sz w:val="24"/>
          <w:szCs w:val="24"/>
          <w:lang w:val="es-CO"/>
        </w:rPr>
      </w:pPr>
    </w:p>
    <w:p w:rsidR="00BD55AD" w:rsidRPr="0024340A" w:rsidRDefault="00BD55AD" w:rsidP="0024340A">
      <w:pPr>
        <w:spacing w:after="0" w:line="240" w:lineRule="auto"/>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Sin perjuicio de lo anterior, la propia CORTE CONSTITUCIONAL ha sostenido de manera pacífica y reiterada que esta acción constitucional resulta procedente contra decisiones jurisdiccionales en aquellos eventos en los cuales se está en presencia de una arbitrariedad o capricho de tal envergadura, que la existencia misma de</w:t>
      </w:r>
      <w:r>
        <w:rPr>
          <w:rFonts w:ascii="Arial" w:hAnsi="Arial" w:cs="Arial"/>
          <w:sz w:val="24"/>
          <w:szCs w:val="24"/>
          <w:lang w:val="es-CO"/>
        </w:rPr>
        <w:t xml:space="preserve"> </w:t>
      </w:r>
      <w:r w:rsidRPr="0024340A">
        <w:rPr>
          <w:rFonts w:ascii="Arial" w:hAnsi="Arial" w:cs="Arial"/>
          <w:sz w:val="24"/>
          <w:szCs w:val="24"/>
          <w:lang w:val="es-CO"/>
        </w:rPr>
        <w:t>l</w:t>
      </w:r>
      <w:r>
        <w:rPr>
          <w:rFonts w:ascii="Arial" w:hAnsi="Arial" w:cs="Arial"/>
          <w:sz w:val="24"/>
          <w:szCs w:val="24"/>
          <w:lang w:val="es-CO"/>
        </w:rPr>
        <w:t xml:space="preserve">a decisión </w:t>
      </w:r>
      <w:r w:rsidRPr="0024340A">
        <w:rPr>
          <w:rFonts w:ascii="Arial" w:hAnsi="Arial" w:cs="Arial"/>
          <w:sz w:val="24"/>
          <w:szCs w:val="24"/>
          <w:lang w:val="es-CO"/>
        </w:rPr>
        <w:t>comporta la trasgresión de derechos fundamentales</w:t>
      </w:r>
      <w:r>
        <w:rPr>
          <w:rStyle w:val="Refdenotaalpie"/>
          <w:rFonts w:ascii="Arial" w:hAnsi="Arial" w:cs="Arial"/>
          <w:sz w:val="24"/>
          <w:szCs w:val="24"/>
          <w:lang w:val="es-CO"/>
        </w:rPr>
        <w:footnoteReference w:id="2"/>
      </w:r>
      <w:r>
        <w:rPr>
          <w:rFonts w:ascii="Arial" w:hAnsi="Arial" w:cs="Arial"/>
          <w:sz w:val="24"/>
          <w:szCs w:val="24"/>
          <w:lang w:val="es-CO"/>
        </w:rPr>
        <w:t>.</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4.2.</w:t>
      </w:r>
      <w:r w:rsidRPr="0024340A">
        <w:rPr>
          <w:rFonts w:ascii="Arial" w:hAnsi="Arial" w:cs="Arial"/>
          <w:sz w:val="24"/>
          <w:szCs w:val="24"/>
          <w:lang w:val="es-CO"/>
        </w:rPr>
        <w:tab/>
        <w:t>Causales genéricas de procedibilidad.</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 xml:space="preserve">En un principio, al abordar el estudio de la acción de tutela contra </w:t>
      </w:r>
      <w:r>
        <w:rPr>
          <w:rFonts w:ascii="Arial" w:hAnsi="Arial" w:cs="Arial"/>
          <w:sz w:val="24"/>
          <w:szCs w:val="24"/>
          <w:lang w:val="es-CO"/>
        </w:rPr>
        <w:t>decisiones</w:t>
      </w:r>
      <w:r w:rsidRPr="0024340A">
        <w:rPr>
          <w:rFonts w:ascii="Arial" w:hAnsi="Arial" w:cs="Arial"/>
          <w:sz w:val="24"/>
          <w:szCs w:val="24"/>
          <w:lang w:val="es-CO"/>
        </w:rPr>
        <w:t xml:space="preserve"> judiciales, la jurisprudencia condicionó la procedencia de este amparo a la comprobación de una “vía de hecho”, esto era, una decisión o conducta que violara de manera grosera y flagrante el ordenamiento constitucional.</w:t>
      </w:r>
    </w:p>
    <w:p w:rsidR="00232254" w:rsidRDefault="00232254" w:rsidP="005C49C8">
      <w:pPr>
        <w:spacing w:after="0" w:line="240" w:lineRule="auto"/>
        <w:jc w:val="both"/>
        <w:rPr>
          <w:rFonts w:ascii="Arial" w:hAnsi="Arial" w:cs="Arial"/>
          <w:sz w:val="24"/>
          <w:szCs w:val="24"/>
          <w:lang w:val="es-CO"/>
        </w:rPr>
      </w:pPr>
    </w:p>
    <w:p w:rsidR="00232254" w:rsidDel="00BD55AD" w:rsidRDefault="00232254" w:rsidP="005C49C8">
      <w:pPr>
        <w:spacing w:after="0" w:line="240" w:lineRule="auto"/>
        <w:jc w:val="both"/>
        <w:rPr>
          <w:del w:id="1217" w:author="USER" w:date="2011-02-21T18:23:00Z"/>
          <w:rFonts w:ascii="Arial" w:hAnsi="Arial" w:cs="Arial"/>
          <w:sz w:val="24"/>
          <w:szCs w:val="24"/>
          <w:lang w:val="es-CO"/>
        </w:rPr>
      </w:pPr>
    </w:p>
    <w:p w:rsidR="00232254" w:rsidDel="00BD55AD" w:rsidRDefault="00232254" w:rsidP="005C49C8">
      <w:pPr>
        <w:spacing w:after="0" w:line="240" w:lineRule="auto"/>
        <w:jc w:val="both"/>
        <w:rPr>
          <w:del w:id="1218" w:author="USER" w:date="2011-02-21T18:23:00Z"/>
          <w:rFonts w:ascii="Arial" w:hAnsi="Arial" w:cs="Arial"/>
          <w:sz w:val="24"/>
          <w:szCs w:val="24"/>
          <w:lang w:val="es-CO"/>
        </w:rPr>
      </w:pPr>
    </w:p>
    <w:p w:rsidR="00232254" w:rsidDel="00BD55AD" w:rsidRDefault="00232254" w:rsidP="005C49C8">
      <w:pPr>
        <w:spacing w:after="0" w:line="240" w:lineRule="auto"/>
        <w:jc w:val="both"/>
        <w:rPr>
          <w:del w:id="1219" w:author="USER" w:date="2011-02-21T18:23:00Z"/>
          <w:rFonts w:ascii="Arial" w:hAnsi="Arial" w:cs="Arial"/>
          <w:sz w:val="24"/>
          <w:szCs w:val="24"/>
          <w:lang w:val="es-CO"/>
        </w:rPr>
      </w:pPr>
    </w:p>
    <w:p w:rsidR="00232254" w:rsidRPr="0024340A" w:rsidDel="00BD55AD" w:rsidRDefault="00232254" w:rsidP="005C49C8">
      <w:pPr>
        <w:spacing w:after="0" w:line="240" w:lineRule="auto"/>
        <w:jc w:val="both"/>
        <w:rPr>
          <w:del w:id="1220" w:author="USER" w:date="2011-02-21T18:23:00Z"/>
          <w:rFonts w:ascii="Arial" w:hAnsi="Arial" w:cs="Arial"/>
          <w:sz w:val="24"/>
          <w:szCs w:val="24"/>
          <w:lang w:val="es-CO"/>
        </w:rPr>
      </w:pPr>
    </w:p>
    <w:p w:rsidR="00232254" w:rsidDel="00BD55AD" w:rsidRDefault="00232254" w:rsidP="005C49C8">
      <w:pPr>
        <w:spacing w:after="0" w:line="240" w:lineRule="auto"/>
        <w:jc w:val="both"/>
        <w:rPr>
          <w:del w:id="1221" w:author="USER" w:date="2011-02-21T18:23:00Z"/>
          <w:rFonts w:ascii="Arial" w:hAnsi="Arial" w:cs="Arial"/>
          <w:sz w:val="24"/>
          <w:szCs w:val="24"/>
          <w:lang w:val="es-CO"/>
        </w:rPr>
      </w:pPr>
    </w:p>
    <w:p w:rsidR="00232254" w:rsidDel="00BD55AD" w:rsidRDefault="00232254" w:rsidP="008D5C0C">
      <w:pPr>
        <w:spacing w:after="0" w:line="240" w:lineRule="auto"/>
        <w:jc w:val="right"/>
        <w:rPr>
          <w:del w:id="1222" w:author="USER" w:date="2011-02-21T18:23:00Z"/>
          <w:rFonts w:ascii="Arial" w:hAnsi="Arial" w:cs="Arial"/>
          <w:sz w:val="24"/>
          <w:szCs w:val="24"/>
          <w:lang w:val="es-CO"/>
        </w:rPr>
      </w:pPr>
      <w:del w:id="1223" w:author="USER" w:date="2011-02-21T18:23:00Z">
        <w:r w:rsidDel="00BD55AD">
          <w:rPr>
            <w:rFonts w:ascii="Arial" w:hAnsi="Arial" w:cs="Arial"/>
            <w:sz w:val="24"/>
            <w:szCs w:val="24"/>
            <w:lang w:val="es-CO"/>
          </w:rPr>
          <w:delText>Hoja 8</w:delText>
        </w:r>
      </w:del>
    </w:p>
    <w:p w:rsidR="00232254" w:rsidDel="00BD55AD" w:rsidRDefault="00232254" w:rsidP="008D5C0C">
      <w:pPr>
        <w:spacing w:after="0" w:line="240" w:lineRule="auto"/>
        <w:jc w:val="right"/>
        <w:rPr>
          <w:del w:id="1224" w:author="USER" w:date="2011-02-21T18:23:00Z"/>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Sin perjuicio de lo anterior, transcurridos más de 10 años de jurisprudencia sobre este tema</w:t>
      </w:r>
      <w:r>
        <w:rPr>
          <w:rStyle w:val="Refdenotaalpie"/>
          <w:rFonts w:ascii="Arial" w:hAnsi="Arial" w:cs="Arial"/>
          <w:sz w:val="24"/>
          <w:szCs w:val="24"/>
          <w:lang w:val="es-CO"/>
        </w:rPr>
        <w:footnoteReference w:id="3"/>
      </w:r>
      <w:r w:rsidRPr="0024340A">
        <w:rPr>
          <w:rFonts w:ascii="Arial" w:hAnsi="Arial" w:cs="Arial"/>
          <w:sz w:val="24"/>
          <w:szCs w:val="24"/>
          <w:lang w:val="es-CO"/>
        </w:rPr>
        <w:t xml:space="preserve">, la CORTE CONSTITUCIONAL ha decantado y depurado los supuestos sustantivos y procesales necesarios para amparar derechos fundamentales conculcados en providencias jurisdiccionales.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 xml:space="preserve">En resumen, la más reciente jurisprudencia constitucional ha sido enfática en señalar los siguientes requisitos mínimos de procedencia: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a.  </w:t>
      </w:r>
      <w:r w:rsidRPr="0024340A">
        <w:rPr>
          <w:rFonts w:ascii="Arial" w:hAnsi="Arial" w:cs="Arial"/>
          <w:sz w:val="24"/>
          <w:szCs w:val="24"/>
          <w:lang w:val="es-CO"/>
        </w:rPr>
        <w:tab/>
        <w:t xml:space="preserve">Que la cuestión que se discuta resulte de evidente relevancia constitucional, so pena de involucrarse en asuntos que corresponde definir a otras jurisdicciones (Sentencia 173/93).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b.  </w:t>
      </w:r>
      <w:r w:rsidRPr="0024340A">
        <w:rPr>
          <w:rFonts w:ascii="Arial" w:hAnsi="Arial" w:cs="Arial"/>
          <w:sz w:val="24"/>
          <w:szCs w:val="24"/>
          <w:lang w:val="es-CO"/>
        </w:rPr>
        <w:tab/>
        <w:t>Que se hayan agotado todos los medios de defensa judicial, salvo que se trate de evitar la consumación de un perjuicio irremediable (Sentencia T-504/00).</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c.  </w:t>
      </w:r>
      <w:r w:rsidRPr="0024340A">
        <w:rPr>
          <w:rFonts w:ascii="Arial" w:hAnsi="Arial" w:cs="Arial"/>
          <w:sz w:val="24"/>
          <w:szCs w:val="24"/>
          <w:lang w:val="es-CO"/>
        </w:rPr>
        <w:tab/>
        <w:t>Que se cumpla el requisito de la inmediatez, es decir, que la tutela se hubiere interpuesto en un término razonable y proporcionado a partir del hecho que originó la vulneración (Sentencia T-315/05).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  </w:t>
      </w:r>
      <w:r w:rsidRPr="0024340A">
        <w:rPr>
          <w:rFonts w:ascii="Arial" w:hAnsi="Arial" w:cs="Arial"/>
          <w:sz w:val="24"/>
          <w:szCs w:val="24"/>
          <w:lang w:val="es-CO"/>
        </w:rPr>
        <w:tab/>
        <w:t xml:space="preserve">Cuando se trate de una irregularidad procesal, debe quedar claro que la misma tiene un efecto decisivo o determinante en la </w:t>
      </w:r>
      <w:r>
        <w:rPr>
          <w:rFonts w:ascii="Arial" w:hAnsi="Arial" w:cs="Arial"/>
          <w:sz w:val="24"/>
          <w:szCs w:val="24"/>
          <w:lang w:val="es-CO"/>
        </w:rPr>
        <w:t>decisión</w:t>
      </w:r>
      <w:r w:rsidRPr="0024340A">
        <w:rPr>
          <w:rFonts w:ascii="Arial" w:hAnsi="Arial" w:cs="Arial"/>
          <w:sz w:val="24"/>
          <w:szCs w:val="24"/>
          <w:lang w:val="es-CO"/>
        </w:rPr>
        <w:t xml:space="preserve"> que se impugna (Sentencias T-008/98 y SU-159/2000).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e.  </w:t>
      </w:r>
      <w:r w:rsidRPr="0024340A">
        <w:rPr>
          <w:rFonts w:ascii="Arial" w:hAnsi="Arial" w:cs="Arial"/>
          <w:sz w:val="24"/>
          <w:szCs w:val="24"/>
          <w:lang w:val="es-CO"/>
        </w:rPr>
        <w:tab/>
        <w:t>Que la parte actora identifique de manera razonable tanto los hechos que generaron la vulneración como los derechos vulnerados (Sentencia T-658/98).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f.  </w:t>
      </w:r>
      <w:r w:rsidRPr="0024340A">
        <w:rPr>
          <w:rFonts w:ascii="Arial" w:hAnsi="Arial" w:cs="Arial"/>
          <w:sz w:val="24"/>
          <w:szCs w:val="24"/>
          <w:lang w:val="es-CO"/>
        </w:rPr>
        <w:tab/>
        <w:t>Que no se trate de sentencias de tutela (Sentencias T-088-99 y SU-1219-01).</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Así las cosas, el máximo TRIBUNAL CONSTITUCIONAL ha re</w:t>
      </w:r>
      <w:ins w:id="1225" w:author="USER" w:date="2011-02-21T18:23:00Z">
        <w:r w:rsidR="00BD55AD">
          <w:rPr>
            <w:rFonts w:ascii="Arial" w:hAnsi="Arial" w:cs="Arial"/>
            <w:sz w:val="24"/>
            <w:szCs w:val="24"/>
            <w:lang w:val="es-CO"/>
          </w:rPr>
          <w:t>e</w:t>
        </w:r>
      </w:ins>
      <w:r w:rsidRPr="0024340A">
        <w:rPr>
          <w:rFonts w:ascii="Arial" w:hAnsi="Arial" w:cs="Arial"/>
          <w:sz w:val="24"/>
          <w:szCs w:val="24"/>
          <w:lang w:val="es-CO"/>
        </w:rPr>
        <w:t>mplazando el concepto de “vía de hecho” por las denominadas “causales genéricas de procedibilidad”, las cuales se configura ante la ocurrencia de uno cualquiera de los siguientes eventos</w:t>
      </w:r>
      <w:r>
        <w:rPr>
          <w:rStyle w:val="Refdenotaalpie"/>
          <w:rFonts w:ascii="Arial" w:hAnsi="Arial" w:cs="Arial"/>
          <w:sz w:val="24"/>
          <w:szCs w:val="24"/>
          <w:lang w:val="es-CO"/>
        </w:rPr>
        <w:footnoteReference w:id="4"/>
      </w:r>
      <w:r w:rsidRPr="0024340A">
        <w:rPr>
          <w:rFonts w:ascii="Arial" w:hAnsi="Arial" w:cs="Arial"/>
          <w:sz w:val="24"/>
          <w:szCs w:val="24"/>
          <w:lang w:val="es-CO"/>
        </w:rPr>
        <w:t xml:space="preserve">: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numPr>
          <w:ilvl w:val="0"/>
          <w:numId w:val="24"/>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Defecto sustantivo: el que se produce cuando la decisión controvertida se funda en una norma indiscutiblemente inaplicable;</w:t>
      </w:r>
    </w:p>
    <w:p w:rsidR="00232254" w:rsidRDefault="00232254" w:rsidP="005C49C8">
      <w:pPr>
        <w:tabs>
          <w:tab w:val="num" w:pos="480"/>
          <w:tab w:val="num" w:pos="960"/>
        </w:tabs>
        <w:spacing w:after="0" w:line="240" w:lineRule="auto"/>
        <w:ind w:left="480" w:hanging="480"/>
        <w:jc w:val="both"/>
        <w:rPr>
          <w:ins w:id="1226" w:author="USER" w:date="2011-02-21T18:24:00Z"/>
          <w:rFonts w:ascii="Arial" w:hAnsi="Arial" w:cs="Arial"/>
          <w:sz w:val="24"/>
          <w:szCs w:val="24"/>
          <w:lang w:val="es-CO"/>
        </w:rPr>
      </w:pPr>
    </w:p>
    <w:p w:rsidR="00BD55AD" w:rsidRPr="0024340A" w:rsidDel="00BD55AD" w:rsidRDefault="00BD55AD" w:rsidP="005C49C8">
      <w:pPr>
        <w:tabs>
          <w:tab w:val="num" w:pos="480"/>
          <w:tab w:val="num" w:pos="960"/>
        </w:tabs>
        <w:spacing w:after="0" w:line="240" w:lineRule="auto"/>
        <w:ind w:left="480" w:hanging="480"/>
        <w:jc w:val="both"/>
        <w:rPr>
          <w:del w:id="1227" w:author="USER" w:date="2011-02-21T18:24:00Z"/>
          <w:rFonts w:ascii="Arial" w:hAnsi="Arial" w:cs="Arial"/>
          <w:sz w:val="24"/>
          <w:szCs w:val="24"/>
          <w:lang w:val="es-CO"/>
        </w:rPr>
      </w:pPr>
    </w:p>
    <w:p w:rsidR="00232254" w:rsidRPr="0024340A" w:rsidRDefault="00232254" w:rsidP="005C49C8">
      <w:pPr>
        <w:numPr>
          <w:ilvl w:val="0"/>
          <w:numId w:val="24"/>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Defecto fáctico: el que ocurre cuando resulta indudable que el juez carece de sustento probatorio suficiente para aplicar el supuesto legal en el que se sustenta la decisión;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numPr>
          <w:ilvl w:val="0"/>
          <w:numId w:val="24"/>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Defecto orgánico: el que se presenta cuando el funcionario judicial que profirió la providencia impugnada, carece de competencia para ello; y,</w:t>
      </w:r>
    </w:p>
    <w:p w:rsidR="00232254" w:rsidRPr="0024340A" w:rsidRDefault="00232254" w:rsidP="005C49C8">
      <w:pPr>
        <w:tabs>
          <w:tab w:val="num" w:pos="480"/>
          <w:tab w:val="num" w:pos="960"/>
        </w:tabs>
        <w:spacing w:after="0" w:line="240" w:lineRule="auto"/>
        <w:ind w:left="480" w:hanging="480"/>
        <w:jc w:val="both"/>
        <w:rPr>
          <w:rFonts w:ascii="Arial" w:hAnsi="Arial" w:cs="Arial"/>
          <w:sz w:val="24"/>
          <w:szCs w:val="24"/>
          <w:lang w:val="es-CO"/>
        </w:rPr>
      </w:pPr>
    </w:p>
    <w:p w:rsidR="00232254" w:rsidRPr="0024340A" w:rsidRDefault="00232254" w:rsidP="005C49C8">
      <w:pPr>
        <w:numPr>
          <w:ilvl w:val="0"/>
          <w:numId w:val="24"/>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Defecto procedimental: aquellos eventos en los que se actuó completamente al margen del procedimiento establecido. </w:t>
      </w:r>
    </w:p>
    <w:p w:rsidR="00232254" w:rsidRPr="0024340A" w:rsidRDefault="00232254" w:rsidP="0024340A">
      <w:pPr>
        <w:pStyle w:val="Prrafodelista"/>
        <w:spacing w:after="0" w:line="240" w:lineRule="auto"/>
        <w:ind w:left="0"/>
        <w:jc w:val="both"/>
        <w:rPr>
          <w:rFonts w:ascii="Arial" w:hAnsi="Arial" w:cs="Arial"/>
          <w:sz w:val="24"/>
          <w:szCs w:val="24"/>
          <w:lang w:val="es-CO"/>
        </w:rPr>
      </w:pPr>
    </w:p>
    <w:p w:rsidR="00232254" w:rsidRDefault="00232254" w:rsidP="0060096D">
      <w:pPr>
        <w:pStyle w:val="Prrafodelista"/>
        <w:ind w:left="0"/>
        <w:jc w:val="both"/>
        <w:rPr>
          <w:rFonts w:ascii="Arial" w:hAnsi="Arial" w:cs="Arial"/>
          <w:sz w:val="24"/>
          <w:szCs w:val="24"/>
          <w:lang w:val="es-CO"/>
        </w:rPr>
      </w:pPr>
      <w:r>
        <w:rPr>
          <w:rFonts w:ascii="Arial" w:hAnsi="Arial" w:cs="Arial"/>
          <w:sz w:val="24"/>
          <w:szCs w:val="24"/>
          <w:lang w:val="es-CO"/>
        </w:rPr>
        <w:t>De acuerdo con lo anterior y como quiera que</w:t>
      </w:r>
      <w:r w:rsidRPr="0060096D">
        <w:rPr>
          <w:rFonts w:ascii="Arial" w:hAnsi="Arial" w:cs="Arial"/>
          <w:sz w:val="24"/>
          <w:szCs w:val="24"/>
          <w:lang w:val="es-CO"/>
        </w:rPr>
        <w:t xml:space="preserve"> la presente acción de tutela se dirige contra una providencia judicial, resulta ser este</w:t>
      </w:r>
      <w:r>
        <w:rPr>
          <w:rFonts w:ascii="Arial" w:hAnsi="Arial" w:cs="Arial"/>
          <w:sz w:val="24"/>
          <w:szCs w:val="24"/>
          <w:lang w:val="es-CO"/>
        </w:rPr>
        <w:t>,</w:t>
      </w:r>
      <w:r w:rsidRPr="0060096D">
        <w:rPr>
          <w:rFonts w:ascii="Arial" w:hAnsi="Arial" w:cs="Arial"/>
          <w:sz w:val="24"/>
          <w:szCs w:val="24"/>
          <w:lang w:val="es-CO"/>
        </w:rPr>
        <w:t xml:space="preserve"> como ya </w:t>
      </w:r>
      <w:r>
        <w:rPr>
          <w:rFonts w:ascii="Arial" w:hAnsi="Arial" w:cs="Arial"/>
          <w:sz w:val="24"/>
          <w:szCs w:val="24"/>
          <w:lang w:val="es-CO"/>
        </w:rPr>
        <w:t xml:space="preserve">se mencionó, </w:t>
      </w:r>
      <w:r w:rsidRPr="0060096D">
        <w:rPr>
          <w:rFonts w:ascii="Arial" w:hAnsi="Arial" w:cs="Arial"/>
          <w:sz w:val="24"/>
          <w:szCs w:val="24"/>
          <w:lang w:val="es-CO"/>
        </w:rPr>
        <w:t xml:space="preserve">el único mecanismo idóneo para </w:t>
      </w:r>
      <w:r>
        <w:rPr>
          <w:rFonts w:ascii="Arial" w:hAnsi="Arial" w:cs="Arial"/>
          <w:sz w:val="24"/>
          <w:szCs w:val="24"/>
          <w:lang w:val="es-CO"/>
        </w:rPr>
        <w:t xml:space="preserve">cesar y </w:t>
      </w:r>
      <w:r w:rsidRPr="0060096D">
        <w:rPr>
          <w:rFonts w:ascii="Arial" w:hAnsi="Arial" w:cs="Arial"/>
          <w:sz w:val="24"/>
          <w:szCs w:val="24"/>
          <w:lang w:val="es-CO"/>
        </w:rPr>
        <w:t xml:space="preserve">proteger los derechos fundamentales de </w:t>
      </w:r>
      <w:r>
        <w:rPr>
          <w:rFonts w:ascii="Arial" w:hAnsi="Arial" w:cs="Arial"/>
          <w:sz w:val="24"/>
          <w:szCs w:val="24"/>
          <w:lang w:val="es-CO"/>
        </w:rPr>
        <w:t xml:space="preserve">mi </w:t>
      </w:r>
    </w:p>
    <w:p w:rsidR="00232254" w:rsidDel="00BD55AD" w:rsidRDefault="00232254" w:rsidP="0060096D">
      <w:pPr>
        <w:pStyle w:val="Prrafodelista"/>
        <w:ind w:left="0"/>
        <w:jc w:val="both"/>
        <w:rPr>
          <w:del w:id="1228" w:author="USER" w:date="2011-02-21T18:24:00Z"/>
          <w:rFonts w:ascii="Arial" w:hAnsi="Arial" w:cs="Arial"/>
          <w:sz w:val="24"/>
          <w:szCs w:val="24"/>
          <w:lang w:val="es-CO"/>
        </w:rPr>
      </w:pPr>
    </w:p>
    <w:p w:rsidR="00232254" w:rsidDel="00BD55AD" w:rsidRDefault="00232254" w:rsidP="0060096D">
      <w:pPr>
        <w:pStyle w:val="Prrafodelista"/>
        <w:ind w:left="0"/>
        <w:jc w:val="both"/>
        <w:rPr>
          <w:del w:id="1229" w:author="USER" w:date="2011-02-21T18:24:00Z"/>
          <w:rFonts w:ascii="Arial" w:hAnsi="Arial" w:cs="Arial"/>
          <w:sz w:val="24"/>
          <w:szCs w:val="24"/>
          <w:lang w:val="es-CO"/>
        </w:rPr>
      </w:pPr>
    </w:p>
    <w:p w:rsidR="00232254" w:rsidDel="00BD55AD" w:rsidRDefault="00232254" w:rsidP="0060096D">
      <w:pPr>
        <w:pStyle w:val="Prrafodelista"/>
        <w:ind w:left="0"/>
        <w:jc w:val="both"/>
        <w:rPr>
          <w:del w:id="1230" w:author="USER" w:date="2011-02-21T18:24:00Z"/>
          <w:rFonts w:ascii="Arial" w:hAnsi="Arial" w:cs="Arial"/>
          <w:sz w:val="24"/>
          <w:szCs w:val="24"/>
          <w:lang w:val="es-CO"/>
        </w:rPr>
      </w:pPr>
    </w:p>
    <w:p w:rsidR="00232254" w:rsidDel="00BD55AD" w:rsidRDefault="00232254" w:rsidP="008D5C0C">
      <w:pPr>
        <w:pStyle w:val="Prrafodelista"/>
        <w:ind w:left="0"/>
        <w:jc w:val="right"/>
        <w:rPr>
          <w:del w:id="1231" w:author="USER" w:date="2011-02-21T18:24:00Z"/>
          <w:rFonts w:ascii="Arial" w:hAnsi="Arial" w:cs="Arial"/>
          <w:sz w:val="24"/>
          <w:szCs w:val="24"/>
          <w:lang w:val="es-CO"/>
        </w:rPr>
      </w:pPr>
      <w:del w:id="1232" w:author="USER" w:date="2011-02-21T18:24:00Z">
        <w:r w:rsidDel="00BD55AD">
          <w:rPr>
            <w:rFonts w:ascii="Arial" w:hAnsi="Arial" w:cs="Arial"/>
            <w:sz w:val="24"/>
            <w:szCs w:val="24"/>
            <w:lang w:val="es-CO"/>
          </w:rPr>
          <w:delText>Hoja 9</w:delText>
        </w:r>
      </w:del>
    </w:p>
    <w:p w:rsidR="00232254" w:rsidDel="00BD55AD" w:rsidRDefault="00232254" w:rsidP="0060096D">
      <w:pPr>
        <w:pStyle w:val="Prrafodelista"/>
        <w:ind w:left="0"/>
        <w:jc w:val="both"/>
        <w:rPr>
          <w:del w:id="1233" w:author="USER" w:date="2011-02-21T18:24:00Z"/>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Pr>
          <w:rFonts w:ascii="Arial" w:hAnsi="Arial" w:cs="Arial"/>
          <w:sz w:val="24"/>
          <w:szCs w:val="24"/>
          <w:lang w:val="es-CO"/>
        </w:rPr>
        <w:t>representada</w:t>
      </w:r>
      <w:r w:rsidRPr="0060096D">
        <w:rPr>
          <w:rFonts w:ascii="Arial" w:hAnsi="Arial" w:cs="Arial"/>
          <w:sz w:val="24"/>
          <w:szCs w:val="24"/>
          <w:lang w:val="es-CO"/>
        </w:rPr>
        <w:t>, como quiera que la medida decretada por el J</w:t>
      </w:r>
      <w:ins w:id="1234" w:author="JORGE" w:date="2011-02-20T19:50:00Z">
        <w:r w:rsidR="003A55AE">
          <w:rPr>
            <w:rFonts w:ascii="Arial" w:hAnsi="Arial" w:cs="Arial"/>
            <w:sz w:val="24"/>
            <w:szCs w:val="24"/>
            <w:lang w:val="es-CO"/>
          </w:rPr>
          <w:t xml:space="preserve">uez </w:t>
        </w:r>
      </w:ins>
      <w:del w:id="1235" w:author="JORGE" w:date="2011-02-20T19:50:00Z">
        <w:r w:rsidRPr="0060096D" w:rsidDel="003A55AE">
          <w:rPr>
            <w:rFonts w:ascii="Arial" w:hAnsi="Arial" w:cs="Arial"/>
            <w:sz w:val="24"/>
            <w:szCs w:val="24"/>
            <w:lang w:val="es-CO"/>
          </w:rPr>
          <w:delText xml:space="preserve">UEZ </w:delText>
        </w:r>
      </w:del>
      <w:r w:rsidRPr="0060096D">
        <w:rPr>
          <w:rFonts w:ascii="Arial" w:hAnsi="Arial" w:cs="Arial"/>
          <w:sz w:val="24"/>
          <w:szCs w:val="24"/>
          <w:lang w:val="es-CO"/>
        </w:rPr>
        <w:t>29</w:t>
      </w:r>
      <w:del w:id="1236" w:author="JORGE" w:date="2011-02-20T19:50:00Z">
        <w:r w:rsidRPr="0060096D" w:rsidDel="003A55AE">
          <w:rPr>
            <w:rFonts w:ascii="Arial" w:hAnsi="Arial" w:cs="Arial"/>
            <w:sz w:val="24"/>
            <w:szCs w:val="24"/>
            <w:lang w:val="es-CO"/>
          </w:rPr>
          <w:delText xml:space="preserve"> PENAL MUNICIPAL CON FUNCIÓN DE CONTROL DE GARANTÍAS, ADSCRITO A LA UNIDAD DE REACCIÓN INMEDIATA DE USAQUÉN</w:delText>
        </w:r>
      </w:del>
      <w:r w:rsidRPr="0060096D">
        <w:rPr>
          <w:rFonts w:ascii="Arial" w:hAnsi="Arial" w:cs="Arial"/>
          <w:sz w:val="24"/>
          <w:szCs w:val="24"/>
          <w:lang w:val="es-CO"/>
        </w:rPr>
        <w:t>, afectó directamente los derechos del propietario (LABORATORIOS SIEGFRIED S.A.) de las marcas HIPOGLOS e HIPOGLOS PLUS, sin que el Juez hubiese permitido su intervención en la audiencia para oponerse a una medida cautelar que se decretó a solicitud del F</w:t>
      </w:r>
      <w:ins w:id="1237" w:author="JORGE" w:date="2011-02-20T19:50:00Z">
        <w:r w:rsidR="003A55AE">
          <w:rPr>
            <w:rFonts w:ascii="Arial" w:hAnsi="Arial" w:cs="Arial"/>
            <w:sz w:val="24"/>
            <w:szCs w:val="24"/>
            <w:lang w:val="es-CO"/>
          </w:rPr>
          <w:t xml:space="preserve">iscal </w:t>
        </w:r>
      </w:ins>
      <w:del w:id="1238" w:author="JORGE" w:date="2011-02-20T19:50:00Z">
        <w:r w:rsidRPr="0060096D" w:rsidDel="003A55AE">
          <w:rPr>
            <w:rFonts w:ascii="Arial" w:hAnsi="Arial" w:cs="Arial"/>
            <w:sz w:val="24"/>
            <w:szCs w:val="24"/>
            <w:lang w:val="es-CO"/>
          </w:rPr>
          <w:delText>ISCAL 140 SECCIONAL</w:delText>
        </w:r>
        <w:r w:rsidDel="003A55AE">
          <w:rPr>
            <w:rFonts w:ascii="Arial" w:hAnsi="Arial" w:cs="Arial"/>
            <w:sz w:val="24"/>
            <w:szCs w:val="24"/>
            <w:lang w:val="es-CO"/>
          </w:rPr>
          <w:delText xml:space="preserve"> DE BOGOTÁ</w:delText>
        </w:r>
      </w:del>
      <w:r w:rsidRPr="0060096D">
        <w:rPr>
          <w:rFonts w:ascii="Arial" w:hAnsi="Arial" w:cs="Arial"/>
          <w:sz w:val="24"/>
          <w:szCs w:val="24"/>
          <w:lang w:val="es-CO"/>
        </w:rPr>
        <w:t>, que adelanta una investigación penal contra la señora ANDREA VIERA VALENCIA y otros</w:t>
      </w:r>
      <w:r>
        <w:rPr>
          <w:rFonts w:ascii="Arial" w:hAnsi="Arial" w:cs="Arial"/>
          <w:sz w:val="24"/>
          <w:szCs w:val="24"/>
          <w:lang w:val="es-CO"/>
        </w:rPr>
        <w:t xml:space="preserve">, pero NO contra </w:t>
      </w:r>
      <w:r w:rsidRPr="0060096D">
        <w:rPr>
          <w:rFonts w:ascii="Arial" w:hAnsi="Arial" w:cs="Arial"/>
          <w:sz w:val="24"/>
          <w:szCs w:val="24"/>
          <w:lang w:val="es-CO"/>
        </w:rPr>
        <w:t>LABORATORIOS SIEGFRIED S.A.</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Ahora bien, es de advertirse que mal podía el J</w:t>
      </w:r>
      <w:ins w:id="1239" w:author="JORGE" w:date="2011-02-20T19:51:00Z">
        <w:r w:rsidR="003A55AE">
          <w:rPr>
            <w:rFonts w:ascii="Arial" w:hAnsi="Arial" w:cs="Arial"/>
            <w:sz w:val="24"/>
            <w:szCs w:val="24"/>
            <w:lang w:val="es-CO"/>
          </w:rPr>
          <w:t xml:space="preserve">uez </w:t>
        </w:r>
      </w:ins>
      <w:del w:id="1240" w:author="JORGE" w:date="2011-02-20T19:51:00Z">
        <w:r w:rsidRPr="0060096D" w:rsidDel="003A55AE">
          <w:rPr>
            <w:rFonts w:ascii="Arial" w:hAnsi="Arial" w:cs="Arial"/>
            <w:sz w:val="24"/>
            <w:szCs w:val="24"/>
            <w:lang w:val="es-CO"/>
          </w:rPr>
          <w:delText xml:space="preserve">UEZ </w:delText>
        </w:r>
      </w:del>
      <w:r w:rsidRPr="0060096D">
        <w:rPr>
          <w:rFonts w:ascii="Arial" w:hAnsi="Arial" w:cs="Arial"/>
          <w:sz w:val="24"/>
          <w:szCs w:val="24"/>
          <w:lang w:val="es-CO"/>
        </w:rPr>
        <w:t xml:space="preserve">29 </w:t>
      </w:r>
      <w:del w:id="1241" w:author="JORGE" w:date="2011-02-20T19:51:00Z">
        <w:r w:rsidRPr="0060096D" w:rsidDel="003A55AE">
          <w:rPr>
            <w:rFonts w:ascii="Arial" w:hAnsi="Arial" w:cs="Arial"/>
            <w:sz w:val="24"/>
            <w:szCs w:val="24"/>
            <w:lang w:val="es-CO"/>
          </w:rPr>
          <w:delText xml:space="preserve">PENAL MUNICIPAL CON FUNCIÓN DE CONTROL DE GARANTÍAS </w:delText>
        </w:r>
      </w:del>
      <w:r w:rsidRPr="0060096D">
        <w:rPr>
          <w:rFonts w:ascii="Arial" w:hAnsi="Arial" w:cs="Arial"/>
          <w:sz w:val="24"/>
          <w:szCs w:val="24"/>
          <w:lang w:val="es-CO"/>
        </w:rPr>
        <w:t>decretar una medida que afectara a un tercero de buena fe, como en efecto lo hizo, pues tal como lo evidencian los registros marcarios  N° 112300 y 192784</w:t>
      </w:r>
      <w:r w:rsidRPr="00CF04CB">
        <w:rPr>
          <w:rFonts w:ascii="Arial" w:hAnsi="Arial" w:cs="Arial"/>
          <w:sz w:val="24"/>
          <w:szCs w:val="24"/>
          <w:lang w:val="es-CO"/>
        </w:rPr>
        <w:t xml:space="preserve"> </w:t>
      </w:r>
      <w:r w:rsidRPr="0060096D">
        <w:rPr>
          <w:rFonts w:ascii="Arial" w:hAnsi="Arial" w:cs="Arial"/>
          <w:sz w:val="24"/>
          <w:szCs w:val="24"/>
          <w:lang w:val="es-CO"/>
        </w:rPr>
        <w:t>expedidos por la S</w:t>
      </w:r>
      <w:ins w:id="1242" w:author="JORGE" w:date="2011-02-20T19:51:00Z">
        <w:r w:rsidR="003A55AE">
          <w:rPr>
            <w:rFonts w:ascii="Arial" w:hAnsi="Arial" w:cs="Arial"/>
            <w:sz w:val="24"/>
            <w:szCs w:val="24"/>
            <w:lang w:val="es-CO"/>
          </w:rPr>
          <w:t xml:space="preserve">uperintendencia </w:t>
        </w:r>
      </w:ins>
      <w:del w:id="1243" w:author="JORGE" w:date="2011-02-20T19:51:00Z">
        <w:r w:rsidRPr="0060096D" w:rsidDel="003A55AE">
          <w:rPr>
            <w:rFonts w:ascii="Arial" w:hAnsi="Arial" w:cs="Arial"/>
            <w:sz w:val="24"/>
            <w:szCs w:val="24"/>
            <w:lang w:val="es-CO"/>
          </w:rPr>
          <w:delText>UPERINTENDENCIA DE INDUSTRIA Y COMERCIO</w:delText>
        </w:r>
      </w:del>
      <w:r w:rsidRPr="0060096D">
        <w:rPr>
          <w:rFonts w:ascii="Arial" w:hAnsi="Arial" w:cs="Arial"/>
          <w:sz w:val="24"/>
          <w:szCs w:val="24"/>
          <w:lang w:val="es-CO"/>
        </w:rPr>
        <w:t xml:space="preserve">, </w:t>
      </w:r>
      <w:r>
        <w:rPr>
          <w:rFonts w:ascii="Arial" w:hAnsi="Arial" w:cs="Arial"/>
          <w:sz w:val="24"/>
          <w:szCs w:val="24"/>
          <w:lang w:val="es-CO"/>
        </w:rPr>
        <w:t xml:space="preserve">desde el </w:t>
      </w:r>
      <w:r w:rsidRPr="0060096D">
        <w:rPr>
          <w:rFonts w:ascii="Arial" w:hAnsi="Arial" w:cs="Arial"/>
          <w:sz w:val="24"/>
          <w:szCs w:val="24"/>
          <w:lang w:val="es-CO"/>
        </w:rPr>
        <w:t>28 de octubre de 2009, L</w:t>
      </w:r>
      <w:ins w:id="1244" w:author="JORGE" w:date="2011-02-20T19:51:00Z">
        <w:r w:rsidR="003A55AE">
          <w:rPr>
            <w:rFonts w:ascii="Arial" w:hAnsi="Arial" w:cs="Arial"/>
            <w:sz w:val="24"/>
            <w:szCs w:val="24"/>
            <w:lang w:val="es-CO"/>
          </w:rPr>
          <w:t>a Sociedad</w:t>
        </w:r>
      </w:ins>
      <w:del w:id="1245" w:author="JORGE" w:date="2011-02-20T19:52:00Z">
        <w:r w:rsidRPr="0060096D" w:rsidDel="003A55AE">
          <w:rPr>
            <w:rFonts w:ascii="Arial" w:hAnsi="Arial" w:cs="Arial"/>
            <w:sz w:val="24"/>
            <w:szCs w:val="24"/>
            <w:lang w:val="es-CO"/>
          </w:rPr>
          <w:delText>ABORATORIOS SIEGFRIED S.A</w:delText>
        </w:r>
      </w:del>
      <w:r w:rsidRPr="0060096D">
        <w:rPr>
          <w:rFonts w:ascii="Arial" w:hAnsi="Arial" w:cs="Arial"/>
          <w:sz w:val="24"/>
          <w:szCs w:val="24"/>
          <w:lang w:val="es-CO"/>
        </w:rPr>
        <w:t xml:space="preserve">., es </w:t>
      </w:r>
      <w:del w:id="1246" w:author="JORGE" w:date="2011-02-20T19:52:00Z">
        <w:r w:rsidRPr="0060096D" w:rsidDel="003A55AE">
          <w:rPr>
            <w:rFonts w:ascii="Arial" w:hAnsi="Arial" w:cs="Arial"/>
            <w:sz w:val="24"/>
            <w:szCs w:val="24"/>
            <w:lang w:val="es-CO"/>
          </w:rPr>
          <w:delText>e</w:delText>
        </w:r>
      </w:del>
      <w:r w:rsidRPr="0060096D">
        <w:rPr>
          <w:rFonts w:ascii="Arial" w:hAnsi="Arial" w:cs="Arial"/>
          <w:sz w:val="24"/>
          <w:szCs w:val="24"/>
          <w:lang w:val="es-CO"/>
        </w:rPr>
        <w:t>l</w:t>
      </w:r>
      <w:ins w:id="1247" w:author="JORGE" w:date="2011-02-20T19:52:00Z">
        <w:r w:rsidR="003A55AE">
          <w:rPr>
            <w:rFonts w:ascii="Arial" w:hAnsi="Arial" w:cs="Arial"/>
            <w:sz w:val="24"/>
            <w:szCs w:val="24"/>
            <w:lang w:val="es-CO"/>
          </w:rPr>
          <w:t>a</w:t>
        </w:r>
      </w:ins>
      <w:r w:rsidRPr="0060096D">
        <w:rPr>
          <w:rFonts w:ascii="Arial" w:hAnsi="Arial" w:cs="Arial"/>
          <w:sz w:val="24"/>
          <w:szCs w:val="24"/>
          <w:lang w:val="es-CO"/>
        </w:rPr>
        <w:t xml:space="preserve"> propietari</w:t>
      </w:r>
      <w:ins w:id="1248" w:author="JORGE" w:date="2011-02-20T19:52:00Z">
        <w:r w:rsidR="003A55AE">
          <w:rPr>
            <w:rFonts w:ascii="Arial" w:hAnsi="Arial" w:cs="Arial"/>
            <w:sz w:val="24"/>
            <w:szCs w:val="24"/>
            <w:lang w:val="es-CO"/>
          </w:rPr>
          <w:t>a</w:t>
        </w:r>
      </w:ins>
      <w:del w:id="1249" w:author="JORGE" w:date="2011-02-20T19:52:00Z">
        <w:r w:rsidRPr="0060096D" w:rsidDel="003A55AE">
          <w:rPr>
            <w:rFonts w:ascii="Arial" w:hAnsi="Arial" w:cs="Arial"/>
            <w:sz w:val="24"/>
            <w:szCs w:val="24"/>
            <w:lang w:val="es-CO"/>
          </w:rPr>
          <w:delText>o</w:delText>
        </w:r>
      </w:del>
      <w:r w:rsidRPr="0060096D">
        <w:rPr>
          <w:rFonts w:ascii="Arial" w:hAnsi="Arial" w:cs="Arial"/>
          <w:sz w:val="24"/>
          <w:szCs w:val="24"/>
          <w:lang w:val="es-CO"/>
        </w:rPr>
        <w:t xml:space="preserve"> de las marcas HIPOGLOS e HIPOGLOS PLUS a partir de</w:t>
      </w:r>
      <w:r>
        <w:rPr>
          <w:rFonts w:ascii="Arial" w:hAnsi="Arial" w:cs="Arial"/>
          <w:sz w:val="24"/>
          <w:szCs w:val="24"/>
          <w:lang w:val="es-CO"/>
        </w:rPr>
        <w:t xml:space="preserve"> </w:t>
      </w:r>
      <w:r w:rsidRPr="0060096D">
        <w:rPr>
          <w:rFonts w:ascii="Arial" w:hAnsi="Arial" w:cs="Arial"/>
          <w:sz w:val="24"/>
          <w:szCs w:val="24"/>
          <w:lang w:val="es-CO"/>
        </w:rPr>
        <w:t>l</w:t>
      </w:r>
      <w:r>
        <w:rPr>
          <w:rFonts w:ascii="Arial" w:hAnsi="Arial" w:cs="Arial"/>
          <w:sz w:val="24"/>
          <w:szCs w:val="24"/>
          <w:lang w:val="es-CO"/>
        </w:rPr>
        <w:t>a</w:t>
      </w:r>
      <w:r w:rsidRPr="0060096D">
        <w:rPr>
          <w:rFonts w:ascii="Arial" w:hAnsi="Arial" w:cs="Arial"/>
          <w:sz w:val="24"/>
          <w:szCs w:val="24"/>
          <w:lang w:val="es-CO"/>
        </w:rPr>
        <w:t xml:space="preserve"> fecha de anotación en el registro público de propiedad industrial como se evidencia con las certificaciones expedidas el 20 y 14 de septiembre de 2</w:t>
      </w:r>
      <w:r>
        <w:rPr>
          <w:rFonts w:ascii="Arial" w:hAnsi="Arial" w:cs="Arial"/>
          <w:sz w:val="24"/>
          <w:szCs w:val="24"/>
          <w:lang w:val="es-CO"/>
        </w:rPr>
        <w:t>0</w:t>
      </w:r>
      <w:r w:rsidRPr="0060096D">
        <w:rPr>
          <w:rFonts w:ascii="Arial" w:hAnsi="Arial" w:cs="Arial"/>
          <w:sz w:val="24"/>
          <w:szCs w:val="24"/>
          <w:lang w:val="es-CO"/>
        </w:rPr>
        <w:t>10 por la S</w:t>
      </w:r>
      <w:r w:rsidR="003A55AE" w:rsidRPr="0060096D">
        <w:rPr>
          <w:rFonts w:ascii="Arial" w:hAnsi="Arial" w:cs="Arial"/>
          <w:sz w:val="24"/>
          <w:szCs w:val="24"/>
          <w:lang w:val="es-CO"/>
        </w:rPr>
        <w:t xml:space="preserve">ecretaria </w:t>
      </w:r>
      <w:del w:id="1250" w:author="JORGE" w:date="2011-02-20T19:52:00Z">
        <w:r w:rsidR="003A55AE" w:rsidRPr="0060096D" w:rsidDel="003A55AE">
          <w:rPr>
            <w:rFonts w:ascii="Arial" w:hAnsi="Arial" w:cs="Arial"/>
            <w:sz w:val="24"/>
            <w:szCs w:val="24"/>
            <w:lang w:val="es-CO"/>
          </w:rPr>
          <w:delText>g</w:delText>
        </w:r>
      </w:del>
      <w:ins w:id="1251" w:author="JORGE" w:date="2011-02-20T19:52:00Z">
        <w:r w:rsidR="003A55AE">
          <w:rPr>
            <w:rFonts w:ascii="Arial" w:hAnsi="Arial" w:cs="Arial"/>
            <w:sz w:val="24"/>
            <w:szCs w:val="24"/>
            <w:lang w:val="es-CO"/>
          </w:rPr>
          <w:t>G</w:t>
        </w:r>
      </w:ins>
      <w:r w:rsidR="003A55AE" w:rsidRPr="0060096D">
        <w:rPr>
          <w:rFonts w:ascii="Arial" w:hAnsi="Arial" w:cs="Arial"/>
          <w:sz w:val="24"/>
          <w:szCs w:val="24"/>
          <w:lang w:val="es-CO"/>
        </w:rPr>
        <w:t xml:space="preserve">eneral </w:t>
      </w:r>
      <w:del w:id="1252" w:author="JORGE" w:date="2011-02-20T19:52:00Z">
        <w:r w:rsidR="003A55AE" w:rsidRPr="0060096D" w:rsidDel="003A55AE">
          <w:rPr>
            <w:rFonts w:ascii="Arial" w:hAnsi="Arial" w:cs="Arial"/>
            <w:sz w:val="24"/>
            <w:szCs w:val="24"/>
            <w:lang w:val="es-CO"/>
          </w:rPr>
          <w:delText>a</w:delText>
        </w:r>
      </w:del>
      <w:ins w:id="1253" w:author="JORGE" w:date="2011-02-20T19:52:00Z">
        <w:r w:rsidR="003A55AE">
          <w:rPr>
            <w:rFonts w:ascii="Arial" w:hAnsi="Arial" w:cs="Arial"/>
            <w:sz w:val="24"/>
            <w:szCs w:val="24"/>
            <w:lang w:val="es-CO"/>
          </w:rPr>
          <w:t>A</w:t>
        </w:r>
      </w:ins>
      <w:r w:rsidR="003A55AE" w:rsidRPr="0060096D">
        <w:rPr>
          <w:rFonts w:ascii="Arial" w:hAnsi="Arial" w:cs="Arial"/>
          <w:sz w:val="24"/>
          <w:szCs w:val="24"/>
          <w:lang w:val="es-CO"/>
        </w:rPr>
        <w:t xml:space="preserve">d </w:t>
      </w:r>
      <w:ins w:id="1254" w:author="JORGE" w:date="2011-02-20T19:52:00Z">
        <w:r w:rsidR="003A55AE">
          <w:rPr>
            <w:rFonts w:ascii="Arial" w:hAnsi="Arial" w:cs="Arial"/>
            <w:sz w:val="24"/>
            <w:szCs w:val="24"/>
            <w:lang w:val="es-CO"/>
          </w:rPr>
          <w:t>H</w:t>
        </w:r>
      </w:ins>
      <w:del w:id="1255" w:author="JORGE" w:date="2011-02-20T19:52:00Z">
        <w:r w:rsidR="003A55AE" w:rsidRPr="0060096D" w:rsidDel="003A55AE">
          <w:rPr>
            <w:rFonts w:ascii="Arial" w:hAnsi="Arial" w:cs="Arial"/>
            <w:sz w:val="24"/>
            <w:szCs w:val="24"/>
            <w:lang w:val="es-CO"/>
          </w:rPr>
          <w:delText>h</w:delText>
        </w:r>
      </w:del>
      <w:r w:rsidR="003A55AE" w:rsidRPr="0060096D">
        <w:rPr>
          <w:rFonts w:ascii="Arial" w:hAnsi="Arial" w:cs="Arial"/>
          <w:sz w:val="24"/>
          <w:szCs w:val="24"/>
          <w:lang w:val="es-CO"/>
        </w:rPr>
        <w:t>oc</w:t>
      </w:r>
      <w:r w:rsidRPr="0060096D">
        <w:rPr>
          <w:rFonts w:ascii="Arial" w:hAnsi="Arial" w:cs="Arial"/>
          <w:sz w:val="24"/>
          <w:szCs w:val="24"/>
          <w:lang w:val="es-CO"/>
        </w:rPr>
        <w:t xml:space="preserve"> de la entidad oficial ya enunciada.</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 </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Pese a ello, con posterioridad, el 15 de </w:t>
      </w:r>
      <w:ins w:id="1256" w:author="JORGE" w:date="2011-02-20T19:54:00Z">
        <w:r w:rsidR="007516D9">
          <w:rPr>
            <w:rFonts w:ascii="Arial" w:hAnsi="Arial" w:cs="Arial"/>
            <w:sz w:val="24"/>
            <w:szCs w:val="24"/>
            <w:lang w:val="es-CO"/>
          </w:rPr>
          <w:t>M</w:t>
        </w:r>
      </w:ins>
      <w:del w:id="1257" w:author="JORGE" w:date="2011-02-20T19:54:00Z">
        <w:r w:rsidRPr="0060096D" w:rsidDel="007516D9">
          <w:rPr>
            <w:rFonts w:ascii="Arial" w:hAnsi="Arial" w:cs="Arial"/>
            <w:sz w:val="24"/>
            <w:szCs w:val="24"/>
            <w:lang w:val="es-CO"/>
          </w:rPr>
          <w:delText>m</w:delText>
        </w:r>
      </w:del>
      <w:r w:rsidRPr="0060096D">
        <w:rPr>
          <w:rFonts w:ascii="Arial" w:hAnsi="Arial" w:cs="Arial"/>
          <w:sz w:val="24"/>
          <w:szCs w:val="24"/>
          <w:lang w:val="es-CO"/>
        </w:rPr>
        <w:t>ayo de 2010, el Juez demandado dispuso LA SUSPENSIÓN DEL PODER DISPOSITIVO de los registros marcarios y sanitarios referidos, sin percatarse que para ese momento la señora A</w:t>
      </w:r>
      <w:r w:rsidR="00DD03FB" w:rsidRPr="0060096D">
        <w:rPr>
          <w:rFonts w:ascii="Arial" w:hAnsi="Arial" w:cs="Arial"/>
          <w:sz w:val="24"/>
          <w:szCs w:val="24"/>
          <w:lang w:val="es-CO"/>
        </w:rPr>
        <w:t xml:space="preserve">ndrea </w:t>
      </w:r>
      <w:del w:id="1258" w:author="JORGE" w:date="2011-02-20T23:25:00Z">
        <w:r w:rsidR="00DD03FB" w:rsidRPr="0060096D" w:rsidDel="00DD03FB">
          <w:rPr>
            <w:rFonts w:ascii="Arial" w:hAnsi="Arial" w:cs="Arial"/>
            <w:sz w:val="24"/>
            <w:szCs w:val="24"/>
            <w:lang w:val="es-CO"/>
          </w:rPr>
          <w:delText>v</w:delText>
        </w:r>
      </w:del>
      <w:ins w:id="1259" w:author="JORGE" w:date="2011-02-20T23:25:00Z">
        <w:r w:rsidR="00DD03FB">
          <w:rPr>
            <w:rFonts w:ascii="Arial" w:hAnsi="Arial" w:cs="Arial"/>
            <w:sz w:val="24"/>
            <w:szCs w:val="24"/>
            <w:lang w:val="es-CO"/>
          </w:rPr>
          <w:t>V</w:t>
        </w:r>
      </w:ins>
      <w:r w:rsidR="00DD03FB" w:rsidRPr="0060096D">
        <w:rPr>
          <w:rFonts w:ascii="Arial" w:hAnsi="Arial" w:cs="Arial"/>
          <w:sz w:val="24"/>
          <w:szCs w:val="24"/>
          <w:lang w:val="es-CO"/>
        </w:rPr>
        <w:t xml:space="preserve">iera </w:t>
      </w:r>
      <w:del w:id="1260" w:author="JORGE" w:date="2011-02-20T23:25:00Z">
        <w:r w:rsidR="00DD03FB" w:rsidRPr="0060096D" w:rsidDel="00DD03FB">
          <w:rPr>
            <w:rFonts w:ascii="Arial" w:hAnsi="Arial" w:cs="Arial"/>
            <w:sz w:val="24"/>
            <w:szCs w:val="24"/>
            <w:lang w:val="es-CO"/>
          </w:rPr>
          <w:delText>v</w:delText>
        </w:r>
      </w:del>
      <w:ins w:id="1261" w:author="JORGE" w:date="2011-02-20T23:25:00Z">
        <w:r w:rsidR="00DD03FB">
          <w:rPr>
            <w:rFonts w:ascii="Arial" w:hAnsi="Arial" w:cs="Arial"/>
            <w:sz w:val="24"/>
            <w:szCs w:val="24"/>
            <w:lang w:val="es-CO"/>
          </w:rPr>
          <w:t>V</w:t>
        </w:r>
      </w:ins>
      <w:r w:rsidR="00DD03FB" w:rsidRPr="0060096D">
        <w:rPr>
          <w:rFonts w:ascii="Arial" w:hAnsi="Arial" w:cs="Arial"/>
          <w:sz w:val="24"/>
          <w:szCs w:val="24"/>
          <w:lang w:val="es-CO"/>
        </w:rPr>
        <w:t>alencia</w:t>
      </w:r>
      <w:r w:rsidRPr="0060096D">
        <w:rPr>
          <w:rFonts w:ascii="Arial" w:hAnsi="Arial" w:cs="Arial"/>
          <w:sz w:val="24"/>
          <w:szCs w:val="24"/>
          <w:lang w:val="es-CO"/>
        </w:rPr>
        <w:t xml:space="preserve"> ni L</w:t>
      </w:r>
      <w:r w:rsidR="00DD03FB" w:rsidRPr="0060096D">
        <w:rPr>
          <w:rFonts w:ascii="Arial" w:hAnsi="Arial" w:cs="Arial"/>
          <w:sz w:val="24"/>
          <w:szCs w:val="24"/>
          <w:lang w:val="es-CO"/>
        </w:rPr>
        <w:t xml:space="preserve">aboratorios </w:t>
      </w:r>
      <w:del w:id="1262" w:author="JORGE" w:date="2011-02-20T23:25:00Z">
        <w:r w:rsidR="00DD03FB" w:rsidRPr="0060096D" w:rsidDel="00DD03FB">
          <w:rPr>
            <w:rFonts w:ascii="Arial" w:hAnsi="Arial" w:cs="Arial"/>
            <w:sz w:val="24"/>
            <w:szCs w:val="24"/>
            <w:lang w:val="es-CO"/>
          </w:rPr>
          <w:delText>a</w:delText>
        </w:r>
      </w:del>
      <w:ins w:id="1263" w:author="JORGE" w:date="2011-02-20T23:25:00Z">
        <w:r w:rsidR="00DD03FB">
          <w:rPr>
            <w:rFonts w:ascii="Arial" w:hAnsi="Arial" w:cs="Arial"/>
            <w:sz w:val="24"/>
            <w:szCs w:val="24"/>
            <w:lang w:val="es-CO"/>
          </w:rPr>
          <w:t>A</w:t>
        </w:r>
      </w:ins>
      <w:r w:rsidR="00DD03FB" w:rsidRPr="0060096D">
        <w:rPr>
          <w:rFonts w:ascii="Arial" w:hAnsi="Arial" w:cs="Arial"/>
          <w:sz w:val="24"/>
          <w:szCs w:val="24"/>
          <w:lang w:val="es-CO"/>
        </w:rPr>
        <w:t>ndr</w:t>
      </w:r>
      <w:ins w:id="1264" w:author="JORGE" w:date="2011-02-20T23:25:00Z">
        <w:r w:rsidR="00DD03FB">
          <w:rPr>
            <w:rFonts w:ascii="Arial" w:hAnsi="Arial" w:cs="Arial"/>
            <w:sz w:val="24"/>
            <w:szCs w:val="24"/>
            <w:lang w:val="es-CO"/>
          </w:rPr>
          <w:t>ó</w:t>
        </w:r>
      </w:ins>
      <w:del w:id="1265" w:author="JORGE" w:date="2011-02-20T23:25:00Z">
        <w:r w:rsidR="00DD03FB" w:rsidRPr="0060096D" w:rsidDel="00DD03FB">
          <w:rPr>
            <w:rFonts w:ascii="Arial" w:hAnsi="Arial" w:cs="Arial"/>
            <w:sz w:val="24"/>
            <w:szCs w:val="24"/>
            <w:lang w:val="es-CO"/>
          </w:rPr>
          <w:delText>o</w:delText>
        </w:r>
      </w:del>
      <w:r w:rsidR="00DD03FB" w:rsidRPr="0060096D">
        <w:rPr>
          <w:rFonts w:ascii="Arial" w:hAnsi="Arial" w:cs="Arial"/>
          <w:sz w:val="24"/>
          <w:szCs w:val="24"/>
          <w:lang w:val="es-CO"/>
        </w:rPr>
        <w:t xml:space="preserve">maco </w:t>
      </w:r>
      <w:del w:id="1266" w:author="JORGE" w:date="2011-02-20T23:25:00Z">
        <w:r w:rsidR="00DD03FB" w:rsidRPr="0060096D" w:rsidDel="00DD03FB">
          <w:rPr>
            <w:rFonts w:ascii="Arial" w:hAnsi="Arial" w:cs="Arial"/>
            <w:sz w:val="24"/>
            <w:szCs w:val="24"/>
            <w:lang w:val="es-CO"/>
          </w:rPr>
          <w:delText>l</w:delText>
        </w:r>
      </w:del>
      <w:ins w:id="1267" w:author="JORGE" w:date="2011-02-20T23:25:00Z">
        <w:r w:rsidR="00DD03FB">
          <w:rPr>
            <w:rFonts w:ascii="Arial" w:hAnsi="Arial" w:cs="Arial"/>
            <w:sz w:val="24"/>
            <w:szCs w:val="24"/>
            <w:lang w:val="es-CO"/>
          </w:rPr>
          <w:t>L</w:t>
        </w:r>
      </w:ins>
      <w:r w:rsidR="00DD03FB" w:rsidRPr="0060096D">
        <w:rPr>
          <w:rFonts w:ascii="Arial" w:hAnsi="Arial" w:cs="Arial"/>
          <w:sz w:val="24"/>
          <w:szCs w:val="24"/>
          <w:lang w:val="es-CO"/>
        </w:rPr>
        <w:t>tda</w:t>
      </w:r>
      <w:r w:rsidRPr="0060096D">
        <w:rPr>
          <w:rFonts w:ascii="Arial" w:hAnsi="Arial" w:cs="Arial"/>
          <w:sz w:val="24"/>
          <w:szCs w:val="24"/>
          <w:lang w:val="es-CO"/>
        </w:rPr>
        <w:t xml:space="preserve"> </w:t>
      </w:r>
      <w:r>
        <w:rPr>
          <w:rFonts w:ascii="Arial" w:hAnsi="Arial" w:cs="Arial"/>
          <w:sz w:val="24"/>
          <w:szCs w:val="24"/>
          <w:lang w:val="es-CO"/>
        </w:rPr>
        <w:t xml:space="preserve"> no</w:t>
      </w:r>
      <w:r w:rsidRPr="0060096D">
        <w:rPr>
          <w:rFonts w:ascii="Arial" w:hAnsi="Arial" w:cs="Arial"/>
          <w:sz w:val="24"/>
          <w:szCs w:val="24"/>
          <w:lang w:val="es-CO"/>
        </w:rPr>
        <w:t xml:space="preserve"> eran los propietarios inscritos en el registro público de tales marcas, afectando así la titularidad que sobre </w:t>
      </w:r>
      <w:r>
        <w:rPr>
          <w:rFonts w:ascii="Arial" w:hAnsi="Arial" w:cs="Arial"/>
          <w:sz w:val="24"/>
          <w:szCs w:val="24"/>
          <w:lang w:val="es-CO"/>
        </w:rPr>
        <w:t xml:space="preserve">las mismas </w:t>
      </w:r>
      <w:r w:rsidRPr="0060096D">
        <w:rPr>
          <w:rFonts w:ascii="Arial" w:hAnsi="Arial" w:cs="Arial"/>
          <w:sz w:val="24"/>
          <w:szCs w:val="24"/>
          <w:lang w:val="es-CO"/>
        </w:rPr>
        <w:t xml:space="preserve"> tiene </w:t>
      </w:r>
      <w:ins w:id="1268" w:author="JORGE" w:date="2011-02-20T19:55:00Z">
        <w:r w:rsidR="007516D9">
          <w:rPr>
            <w:rFonts w:ascii="Arial" w:hAnsi="Arial" w:cs="Arial"/>
            <w:sz w:val="24"/>
            <w:szCs w:val="24"/>
            <w:lang w:val="es-CO"/>
          </w:rPr>
          <w:t>La Sociedad.</w:t>
        </w:r>
      </w:ins>
      <w:del w:id="1269" w:author="JORGE" w:date="2011-02-20T19:55:00Z">
        <w:r w:rsidRPr="0060096D" w:rsidDel="007516D9">
          <w:rPr>
            <w:rFonts w:ascii="Arial" w:hAnsi="Arial" w:cs="Arial"/>
            <w:sz w:val="24"/>
            <w:szCs w:val="24"/>
            <w:lang w:val="es-CO"/>
          </w:rPr>
          <w:delText>LABORATORIOS SIEGFRIED S.A</w:delText>
        </w:r>
      </w:del>
      <w:r w:rsidRPr="0060096D">
        <w:rPr>
          <w:rFonts w:ascii="Arial" w:hAnsi="Arial" w:cs="Arial"/>
          <w:sz w:val="24"/>
          <w:szCs w:val="24"/>
          <w:lang w:val="es-CO"/>
        </w:rPr>
        <w:t>.</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Si bien es cierto que la señora A</w:t>
      </w:r>
      <w:r w:rsidR="00DD03FB" w:rsidRPr="0060096D">
        <w:rPr>
          <w:rFonts w:ascii="Arial" w:hAnsi="Arial" w:cs="Arial"/>
          <w:sz w:val="24"/>
          <w:szCs w:val="24"/>
          <w:lang w:val="es-CO"/>
        </w:rPr>
        <w:t xml:space="preserve">ndrea </w:t>
      </w:r>
      <w:del w:id="1270" w:author="JORGE" w:date="2011-02-20T23:26:00Z">
        <w:r w:rsidR="00DD03FB" w:rsidRPr="0060096D" w:rsidDel="00DD03FB">
          <w:rPr>
            <w:rFonts w:ascii="Arial" w:hAnsi="Arial" w:cs="Arial"/>
            <w:sz w:val="24"/>
            <w:szCs w:val="24"/>
            <w:lang w:val="es-CO"/>
          </w:rPr>
          <w:delText>v</w:delText>
        </w:r>
      </w:del>
      <w:ins w:id="1271" w:author="JORGE" w:date="2011-02-20T23:26:00Z">
        <w:r w:rsidR="00DD03FB">
          <w:rPr>
            <w:rFonts w:ascii="Arial" w:hAnsi="Arial" w:cs="Arial"/>
            <w:sz w:val="24"/>
            <w:szCs w:val="24"/>
            <w:lang w:val="es-CO"/>
          </w:rPr>
          <w:t>V</w:t>
        </w:r>
      </w:ins>
      <w:r w:rsidR="00DD03FB" w:rsidRPr="0060096D">
        <w:rPr>
          <w:rFonts w:ascii="Arial" w:hAnsi="Arial" w:cs="Arial"/>
          <w:sz w:val="24"/>
          <w:szCs w:val="24"/>
          <w:lang w:val="es-CO"/>
        </w:rPr>
        <w:t xml:space="preserve">iera </w:t>
      </w:r>
      <w:del w:id="1272" w:author="JORGE" w:date="2011-02-20T23:26:00Z">
        <w:r w:rsidR="00DD03FB" w:rsidRPr="0060096D" w:rsidDel="00DD03FB">
          <w:rPr>
            <w:rFonts w:ascii="Arial" w:hAnsi="Arial" w:cs="Arial"/>
            <w:sz w:val="24"/>
            <w:szCs w:val="24"/>
            <w:lang w:val="es-CO"/>
          </w:rPr>
          <w:delText>v</w:delText>
        </w:r>
      </w:del>
      <w:ins w:id="1273" w:author="JORGE" w:date="2011-02-20T23:26:00Z">
        <w:r w:rsidR="00DD03FB">
          <w:rPr>
            <w:rFonts w:ascii="Arial" w:hAnsi="Arial" w:cs="Arial"/>
            <w:sz w:val="24"/>
            <w:szCs w:val="24"/>
            <w:lang w:val="es-CO"/>
          </w:rPr>
          <w:t>V</w:t>
        </w:r>
      </w:ins>
      <w:r w:rsidR="00DD03FB" w:rsidRPr="0060096D">
        <w:rPr>
          <w:rFonts w:ascii="Arial" w:hAnsi="Arial" w:cs="Arial"/>
          <w:sz w:val="24"/>
          <w:szCs w:val="24"/>
          <w:lang w:val="es-CO"/>
        </w:rPr>
        <w:t xml:space="preserve">alencia </w:t>
      </w:r>
      <w:r w:rsidRPr="0060096D">
        <w:rPr>
          <w:rFonts w:ascii="Arial" w:hAnsi="Arial" w:cs="Arial"/>
          <w:sz w:val="24"/>
          <w:szCs w:val="24"/>
          <w:lang w:val="es-CO"/>
        </w:rPr>
        <w:t xml:space="preserve">fue propietaria de las marcas mencionadas anteriormente, </w:t>
      </w:r>
      <w:ins w:id="1274" w:author="JORGE" w:date="2011-02-20T19:56:00Z">
        <w:r w:rsidR="00DD03FB">
          <w:rPr>
            <w:rFonts w:ascii="Arial" w:hAnsi="Arial" w:cs="Arial"/>
            <w:sz w:val="24"/>
            <w:szCs w:val="24"/>
            <w:lang w:val="es-CO"/>
          </w:rPr>
          <w:t>en virtud de</w:t>
        </w:r>
      </w:ins>
      <w:ins w:id="1275" w:author="JORGE" w:date="2011-02-20T23:26:00Z">
        <w:r w:rsidR="00DD03FB">
          <w:rPr>
            <w:rFonts w:ascii="Arial" w:hAnsi="Arial" w:cs="Arial"/>
            <w:sz w:val="24"/>
            <w:szCs w:val="24"/>
            <w:lang w:val="es-CO"/>
          </w:rPr>
          <w:t xml:space="preserve"> </w:t>
        </w:r>
      </w:ins>
      <w:ins w:id="1276" w:author="JORGE" w:date="2011-02-20T19:56:00Z">
        <w:r w:rsidR="007516D9">
          <w:rPr>
            <w:rFonts w:ascii="Arial" w:hAnsi="Arial" w:cs="Arial"/>
            <w:sz w:val="24"/>
            <w:szCs w:val="24"/>
            <w:lang w:val="es-CO"/>
          </w:rPr>
          <w:t xml:space="preserve">una diligencia de conciliación laboral que </w:t>
        </w:r>
      </w:ins>
      <w:ins w:id="1277" w:author="JORGE" w:date="2011-02-20T19:57:00Z">
        <w:r w:rsidR="007516D9">
          <w:rPr>
            <w:rFonts w:ascii="Arial" w:hAnsi="Arial" w:cs="Arial"/>
            <w:sz w:val="24"/>
            <w:szCs w:val="24"/>
            <w:lang w:val="es-CO"/>
          </w:rPr>
          <w:t>presta m</w:t>
        </w:r>
      </w:ins>
      <w:ins w:id="1278" w:author="JORGE" w:date="2011-02-20T19:58:00Z">
        <w:r w:rsidR="007516D9">
          <w:rPr>
            <w:rFonts w:ascii="Arial" w:hAnsi="Arial" w:cs="Arial"/>
            <w:sz w:val="24"/>
            <w:szCs w:val="24"/>
            <w:lang w:val="es-CO"/>
          </w:rPr>
          <w:t xml:space="preserve">érito </w:t>
        </w:r>
      </w:ins>
      <w:ins w:id="1279" w:author="JORGE" w:date="2011-02-20T19:57:00Z">
        <w:r w:rsidR="007516D9">
          <w:rPr>
            <w:rFonts w:ascii="Arial" w:hAnsi="Arial" w:cs="Arial"/>
            <w:sz w:val="24"/>
            <w:szCs w:val="24"/>
            <w:lang w:val="es-CO"/>
          </w:rPr>
          <w:t>ejecutivo</w:t>
        </w:r>
      </w:ins>
      <w:ins w:id="1280" w:author="JORGE" w:date="2011-02-20T19:58:00Z">
        <w:r w:rsidR="007516D9">
          <w:rPr>
            <w:rFonts w:ascii="Arial" w:hAnsi="Arial" w:cs="Arial"/>
            <w:sz w:val="24"/>
            <w:szCs w:val="24"/>
            <w:lang w:val="es-CO"/>
          </w:rPr>
          <w:t xml:space="preserve"> como lo señala el </w:t>
        </w:r>
      </w:ins>
      <w:ins w:id="1281" w:author="JORGE" w:date="2011-02-20T23:27:00Z">
        <w:r w:rsidR="00DD03FB">
          <w:rPr>
            <w:rFonts w:ascii="Arial" w:hAnsi="Arial" w:cs="Arial"/>
            <w:sz w:val="24"/>
            <w:szCs w:val="24"/>
            <w:lang w:val="es-CO"/>
          </w:rPr>
          <w:t>“</w:t>
        </w:r>
      </w:ins>
      <w:ins w:id="1282" w:author="JORGE" w:date="2011-02-20T19:58:00Z">
        <w:r w:rsidR="00FC6CAF" w:rsidRPr="00FC6CAF">
          <w:rPr>
            <w:rFonts w:ascii="Arial" w:hAnsi="Arial" w:cs="Arial"/>
            <w:i/>
            <w:sz w:val="24"/>
            <w:szCs w:val="24"/>
            <w:lang w:val="es-CO"/>
            <w:rPrChange w:id="1283" w:author="JORGE" w:date="2011-02-20T23:27:00Z">
              <w:rPr>
                <w:rFonts w:ascii="Arial" w:hAnsi="Arial" w:cs="Arial"/>
                <w:color w:val="0000FF" w:themeColor="hyperlink"/>
                <w:sz w:val="24"/>
                <w:szCs w:val="24"/>
                <w:u w:val="single"/>
                <w:lang w:val="es-CO"/>
              </w:rPr>
            </w:rPrChange>
          </w:rPr>
          <w:t>PARAGRAFO 1º del ARTICULO PRIMERO. ACTA DE CONCILIACIÓN</w:t>
        </w:r>
      </w:ins>
      <w:ins w:id="1284" w:author="JORGE" w:date="2011-02-20T23:27:00Z">
        <w:r w:rsidR="00DD03FB">
          <w:rPr>
            <w:rFonts w:ascii="Arial" w:hAnsi="Arial" w:cs="Arial"/>
            <w:i/>
            <w:sz w:val="24"/>
            <w:szCs w:val="24"/>
            <w:lang w:val="es-CO"/>
          </w:rPr>
          <w:t>”</w:t>
        </w:r>
      </w:ins>
      <w:ins w:id="1285" w:author="JORGE" w:date="2011-02-20T19:58:00Z">
        <w:r w:rsidR="007516D9">
          <w:rPr>
            <w:rFonts w:ascii="Arial" w:hAnsi="Arial" w:cs="Arial"/>
            <w:sz w:val="24"/>
            <w:szCs w:val="24"/>
            <w:lang w:val="es-CO"/>
          </w:rPr>
          <w:t xml:space="preserve"> de la </w:t>
        </w:r>
      </w:ins>
      <w:ins w:id="1286" w:author="JORGE" w:date="2011-02-20T19:59:00Z">
        <w:r w:rsidR="007516D9">
          <w:rPr>
            <w:rFonts w:ascii="Arial" w:hAnsi="Arial" w:cs="Arial"/>
            <w:sz w:val="24"/>
            <w:szCs w:val="24"/>
            <w:lang w:val="es-CO"/>
          </w:rPr>
          <w:t>L</w:t>
        </w:r>
      </w:ins>
      <w:ins w:id="1287" w:author="JORGE" w:date="2011-02-20T19:58:00Z">
        <w:r w:rsidR="007516D9">
          <w:rPr>
            <w:rFonts w:ascii="Arial" w:hAnsi="Arial" w:cs="Arial"/>
            <w:sz w:val="24"/>
            <w:szCs w:val="24"/>
            <w:lang w:val="es-CO"/>
          </w:rPr>
          <w:t>ey 640 de 2001</w:t>
        </w:r>
      </w:ins>
      <w:ins w:id="1288" w:author="JORGE" w:date="2011-02-20T19:57:00Z">
        <w:r w:rsidR="007516D9">
          <w:rPr>
            <w:rFonts w:ascii="Arial" w:hAnsi="Arial" w:cs="Arial"/>
            <w:sz w:val="24"/>
            <w:szCs w:val="24"/>
            <w:lang w:val="es-CO"/>
          </w:rPr>
          <w:t xml:space="preserve">, </w:t>
        </w:r>
      </w:ins>
      <w:r w:rsidRPr="0060096D">
        <w:rPr>
          <w:rFonts w:ascii="Arial" w:hAnsi="Arial" w:cs="Arial"/>
          <w:sz w:val="24"/>
          <w:szCs w:val="24"/>
          <w:lang w:val="es-CO"/>
        </w:rPr>
        <w:t xml:space="preserve">es de anotarse que la transferencia realizada a </w:t>
      </w:r>
      <w:ins w:id="1289" w:author="JORGE" w:date="2011-02-20T19:59:00Z">
        <w:r w:rsidR="007516D9">
          <w:rPr>
            <w:rFonts w:ascii="Arial" w:hAnsi="Arial" w:cs="Arial"/>
            <w:sz w:val="24"/>
            <w:szCs w:val="24"/>
            <w:lang w:val="es-CO"/>
          </w:rPr>
          <w:t>La Sociedad</w:t>
        </w:r>
      </w:ins>
      <w:del w:id="1290" w:author="JORGE" w:date="2011-02-20T19:59:00Z">
        <w:r w:rsidRPr="0060096D" w:rsidDel="007516D9">
          <w:rPr>
            <w:rFonts w:ascii="Arial" w:hAnsi="Arial" w:cs="Arial"/>
            <w:sz w:val="24"/>
            <w:szCs w:val="24"/>
            <w:lang w:val="es-CO"/>
          </w:rPr>
          <w:delText>LABORATORIOS SIEGFRIED S.A</w:delText>
        </w:r>
      </w:del>
      <w:r w:rsidRPr="0060096D">
        <w:rPr>
          <w:rFonts w:ascii="Arial" w:hAnsi="Arial" w:cs="Arial"/>
          <w:sz w:val="24"/>
          <w:szCs w:val="24"/>
          <w:lang w:val="es-CO"/>
        </w:rPr>
        <w:t>., fue registrada ante la S</w:t>
      </w:r>
      <w:ins w:id="1291" w:author="JORGE" w:date="2011-02-20T19:59:00Z">
        <w:r w:rsidR="007516D9">
          <w:rPr>
            <w:rFonts w:ascii="Arial" w:hAnsi="Arial" w:cs="Arial"/>
            <w:sz w:val="24"/>
            <w:szCs w:val="24"/>
            <w:lang w:val="es-CO"/>
          </w:rPr>
          <w:t>uperinten</w:t>
        </w:r>
      </w:ins>
      <w:ins w:id="1292" w:author="JORGE" w:date="2011-02-20T20:00:00Z">
        <w:r w:rsidR="007516D9">
          <w:rPr>
            <w:rFonts w:ascii="Arial" w:hAnsi="Arial" w:cs="Arial"/>
            <w:sz w:val="24"/>
            <w:szCs w:val="24"/>
            <w:lang w:val="es-CO"/>
          </w:rPr>
          <w:t>den</w:t>
        </w:r>
      </w:ins>
      <w:ins w:id="1293" w:author="JORGE" w:date="2011-02-20T19:59:00Z">
        <w:r w:rsidR="007516D9">
          <w:rPr>
            <w:rFonts w:ascii="Arial" w:hAnsi="Arial" w:cs="Arial"/>
            <w:sz w:val="24"/>
            <w:szCs w:val="24"/>
            <w:lang w:val="es-CO"/>
          </w:rPr>
          <w:t>cia</w:t>
        </w:r>
      </w:ins>
      <w:del w:id="1294" w:author="JORGE" w:date="2011-02-20T20:00:00Z">
        <w:r w:rsidRPr="0060096D" w:rsidDel="007516D9">
          <w:rPr>
            <w:rFonts w:ascii="Arial" w:hAnsi="Arial" w:cs="Arial"/>
            <w:sz w:val="24"/>
            <w:szCs w:val="24"/>
            <w:lang w:val="es-CO"/>
          </w:rPr>
          <w:delText>UPERINTENDENCIA DE INDUSTRIA Y COMERCIO</w:delText>
        </w:r>
      </w:del>
      <w:r w:rsidRPr="0060096D">
        <w:rPr>
          <w:rFonts w:ascii="Arial" w:hAnsi="Arial" w:cs="Arial"/>
          <w:sz w:val="24"/>
          <w:szCs w:val="24"/>
          <w:lang w:val="es-CO"/>
        </w:rPr>
        <w:t xml:space="preserve">, en los términos del artículo 161 de la Decisión 486 de 2000 </w:t>
      </w:r>
      <w:r>
        <w:rPr>
          <w:rFonts w:ascii="Arial" w:hAnsi="Arial" w:cs="Arial"/>
          <w:sz w:val="24"/>
          <w:szCs w:val="24"/>
          <w:lang w:val="es-CO"/>
        </w:rPr>
        <w:t xml:space="preserve">de </w:t>
      </w:r>
      <w:r w:rsidRPr="0060096D">
        <w:rPr>
          <w:rFonts w:ascii="Arial" w:hAnsi="Arial" w:cs="Arial"/>
          <w:sz w:val="24"/>
          <w:szCs w:val="24"/>
          <w:lang w:val="es-CO"/>
        </w:rPr>
        <w:t>la COMISIÓN DE LA COMUNIDAD ANDINA. Entonces, no se encuentra la razón por la cual el J</w:t>
      </w:r>
      <w:ins w:id="1295" w:author="JORGE" w:date="2011-02-20T20:00:00Z">
        <w:r w:rsidR="007516D9">
          <w:rPr>
            <w:rFonts w:ascii="Arial" w:hAnsi="Arial" w:cs="Arial"/>
            <w:sz w:val="24"/>
            <w:szCs w:val="24"/>
            <w:lang w:val="es-CO"/>
          </w:rPr>
          <w:t xml:space="preserve">uez </w:t>
        </w:r>
      </w:ins>
      <w:del w:id="1296" w:author="JORGE" w:date="2011-02-20T20:00:00Z">
        <w:r w:rsidRPr="0060096D" w:rsidDel="007516D9">
          <w:rPr>
            <w:rFonts w:ascii="Arial" w:hAnsi="Arial" w:cs="Arial"/>
            <w:sz w:val="24"/>
            <w:szCs w:val="24"/>
            <w:lang w:val="es-CO"/>
          </w:rPr>
          <w:delText xml:space="preserve">UEZ </w:delText>
        </w:r>
      </w:del>
      <w:r w:rsidRPr="0060096D">
        <w:rPr>
          <w:rFonts w:ascii="Arial" w:hAnsi="Arial" w:cs="Arial"/>
          <w:sz w:val="24"/>
          <w:szCs w:val="24"/>
          <w:lang w:val="es-CO"/>
        </w:rPr>
        <w:t xml:space="preserve">29 </w:t>
      </w:r>
      <w:del w:id="1297" w:author="JORGE" w:date="2011-02-20T20:00:00Z">
        <w:r w:rsidRPr="0060096D" w:rsidDel="007516D9">
          <w:rPr>
            <w:rFonts w:ascii="Arial" w:hAnsi="Arial" w:cs="Arial"/>
            <w:sz w:val="24"/>
            <w:szCs w:val="24"/>
            <w:lang w:val="es-CO"/>
          </w:rPr>
          <w:delText xml:space="preserve">PENAL MUNICIPAL CON FUNCIÓN DE CONTROL DE GARANTÍAS </w:delText>
        </w:r>
        <w:r w:rsidDel="007516D9">
          <w:rPr>
            <w:rFonts w:ascii="Arial" w:hAnsi="Arial" w:cs="Arial"/>
            <w:sz w:val="24"/>
            <w:szCs w:val="24"/>
            <w:lang w:val="es-CO"/>
          </w:rPr>
          <w:delText xml:space="preserve">DE LA URI DE USAQUÉN </w:delText>
        </w:r>
      </w:del>
      <w:r w:rsidRPr="0060096D">
        <w:rPr>
          <w:rFonts w:ascii="Arial" w:hAnsi="Arial" w:cs="Arial"/>
          <w:sz w:val="24"/>
          <w:szCs w:val="24"/>
          <w:lang w:val="es-CO"/>
        </w:rPr>
        <w:t xml:space="preserve">pasó por inadvertido que el actual propietario era una persona jurídica diferente a la persona natural sobre la cual </w:t>
      </w:r>
      <w:del w:id="1298" w:author="JORGE" w:date="2011-02-20T20:01:00Z">
        <w:r w:rsidRPr="0060096D" w:rsidDel="007516D9">
          <w:rPr>
            <w:rFonts w:ascii="Arial" w:hAnsi="Arial" w:cs="Arial"/>
            <w:sz w:val="24"/>
            <w:szCs w:val="24"/>
            <w:lang w:val="es-CO"/>
          </w:rPr>
          <w:delText>e</w:delText>
        </w:r>
      </w:del>
      <w:ins w:id="1299" w:author="JORGE" w:date="2011-02-20T20:01:00Z">
        <w:r w:rsidR="007516D9">
          <w:rPr>
            <w:rFonts w:ascii="Arial" w:hAnsi="Arial" w:cs="Arial"/>
            <w:sz w:val="24"/>
            <w:szCs w:val="24"/>
            <w:lang w:val="es-CO"/>
          </w:rPr>
          <w:t>E</w:t>
        </w:r>
      </w:ins>
      <w:r w:rsidRPr="0060096D">
        <w:rPr>
          <w:rFonts w:ascii="Arial" w:hAnsi="Arial" w:cs="Arial"/>
          <w:sz w:val="24"/>
          <w:szCs w:val="24"/>
          <w:lang w:val="es-CO"/>
        </w:rPr>
        <w:t>l F</w:t>
      </w:r>
      <w:ins w:id="1300" w:author="JORGE" w:date="2011-02-20T20:00:00Z">
        <w:r w:rsidR="007516D9">
          <w:rPr>
            <w:rFonts w:ascii="Arial" w:hAnsi="Arial" w:cs="Arial"/>
            <w:sz w:val="24"/>
            <w:szCs w:val="24"/>
            <w:lang w:val="es-CO"/>
          </w:rPr>
          <w:t xml:space="preserve">iscal </w:t>
        </w:r>
      </w:ins>
      <w:del w:id="1301" w:author="JORGE" w:date="2011-02-20T20:00:00Z">
        <w:r w:rsidRPr="0060096D" w:rsidDel="007516D9">
          <w:rPr>
            <w:rFonts w:ascii="Arial" w:hAnsi="Arial" w:cs="Arial"/>
            <w:sz w:val="24"/>
            <w:szCs w:val="24"/>
            <w:lang w:val="es-CO"/>
          </w:rPr>
          <w:delText xml:space="preserve">ISCAL SECCIONAL 140 </w:delText>
        </w:r>
      </w:del>
      <w:r w:rsidRPr="0060096D">
        <w:rPr>
          <w:rFonts w:ascii="Arial" w:hAnsi="Arial" w:cs="Arial"/>
          <w:sz w:val="24"/>
          <w:szCs w:val="24"/>
          <w:lang w:val="es-CO"/>
        </w:rPr>
        <w:t>adelanta la investigación penal.</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La medida decretada por el Juez impide que mi representada haga uso exclusivo de dicha marcas, puesto que al suspender el registro marcario está imposibilitado para hacer uso de las atribuciones que le conceden al titular el registro marcario, de conformidad con el artículo 154 de la Decisión 486 de 2000 de la COMISIÓN DE LA COMUNIDAD ANDINA.</w:t>
      </w:r>
    </w:p>
    <w:p w:rsidR="00232254" w:rsidRDefault="00232254" w:rsidP="0060096D">
      <w:pPr>
        <w:pStyle w:val="Prrafodelista"/>
        <w:ind w:left="0"/>
        <w:jc w:val="both"/>
        <w:rPr>
          <w:ins w:id="1302" w:author="USER" w:date="2011-02-21T18:25:00Z"/>
          <w:rFonts w:ascii="Arial" w:hAnsi="Arial" w:cs="Arial"/>
          <w:sz w:val="24"/>
          <w:szCs w:val="24"/>
          <w:lang w:val="es-CO"/>
        </w:rPr>
      </w:pPr>
    </w:p>
    <w:p w:rsidR="00BD55AD" w:rsidRDefault="00BD55AD" w:rsidP="0060096D">
      <w:pPr>
        <w:pStyle w:val="Prrafodelista"/>
        <w:ind w:left="0"/>
        <w:jc w:val="both"/>
        <w:rPr>
          <w:ins w:id="1303" w:author="USER" w:date="2011-02-21T18:25:00Z"/>
          <w:rFonts w:ascii="Arial" w:hAnsi="Arial" w:cs="Arial"/>
          <w:sz w:val="24"/>
          <w:szCs w:val="24"/>
          <w:lang w:val="es-CO"/>
        </w:rPr>
      </w:pPr>
    </w:p>
    <w:p w:rsidR="00BD55AD" w:rsidRDefault="00BD55AD" w:rsidP="0060096D">
      <w:pPr>
        <w:pStyle w:val="Prrafodelista"/>
        <w:ind w:left="0"/>
        <w:jc w:val="both"/>
        <w:rPr>
          <w:ins w:id="1304" w:author="USER" w:date="2011-02-21T18:25:00Z"/>
          <w:rFonts w:ascii="Arial" w:hAnsi="Arial" w:cs="Arial"/>
          <w:sz w:val="24"/>
          <w:szCs w:val="24"/>
          <w:lang w:val="es-CO"/>
        </w:rPr>
      </w:pPr>
    </w:p>
    <w:p w:rsidR="00BD55AD" w:rsidRPr="0060096D" w:rsidRDefault="00BD55AD" w:rsidP="0060096D">
      <w:pPr>
        <w:pStyle w:val="Prrafodelista"/>
        <w:ind w:left="0"/>
        <w:jc w:val="both"/>
        <w:rPr>
          <w:rFonts w:ascii="Arial" w:hAnsi="Arial" w:cs="Arial"/>
          <w:sz w:val="24"/>
          <w:szCs w:val="24"/>
          <w:lang w:val="es-CO"/>
        </w:rPr>
      </w:pPr>
    </w:p>
    <w:p w:rsidR="007516D9" w:rsidRPr="0060096D" w:rsidDel="00BD55AD" w:rsidRDefault="00232254" w:rsidP="007516D9">
      <w:pPr>
        <w:pStyle w:val="Prrafodelista"/>
        <w:ind w:left="0"/>
        <w:jc w:val="both"/>
        <w:rPr>
          <w:ins w:id="1305" w:author="JORGE" w:date="2011-02-20T20:02:00Z"/>
          <w:del w:id="1306" w:author="USER" w:date="2011-02-21T18:25:00Z"/>
          <w:rFonts w:ascii="Arial" w:hAnsi="Arial" w:cs="Arial"/>
          <w:sz w:val="24"/>
          <w:szCs w:val="24"/>
          <w:lang w:val="es-CO"/>
        </w:rPr>
      </w:pPr>
      <w:r w:rsidRPr="0060096D">
        <w:rPr>
          <w:rFonts w:ascii="Arial" w:hAnsi="Arial" w:cs="Arial"/>
          <w:sz w:val="24"/>
          <w:szCs w:val="24"/>
          <w:lang w:val="es-CO"/>
        </w:rPr>
        <w:lastRenderedPageBreak/>
        <w:t>Se vulneró Señores Magistrados el derecho al debido proceso, como quiera que el J</w:t>
      </w:r>
      <w:ins w:id="1307" w:author="JORGE" w:date="2011-02-20T20:01:00Z">
        <w:r w:rsidR="007516D9">
          <w:rPr>
            <w:rFonts w:ascii="Arial" w:hAnsi="Arial" w:cs="Arial"/>
            <w:sz w:val="24"/>
            <w:szCs w:val="24"/>
            <w:lang w:val="es-CO"/>
          </w:rPr>
          <w:t xml:space="preserve">uez </w:t>
        </w:r>
      </w:ins>
      <w:del w:id="1308" w:author="JORGE" w:date="2011-02-20T20:01:00Z">
        <w:r w:rsidRPr="0060096D" w:rsidDel="007516D9">
          <w:rPr>
            <w:rFonts w:ascii="Arial" w:hAnsi="Arial" w:cs="Arial"/>
            <w:sz w:val="24"/>
            <w:szCs w:val="24"/>
            <w:lang w:val="es-CO"/>
          </w:rPr>
          <w:delText xml:space="preserve">UEZ </w:delText>
        </w:r>
      </w:del>
      <w:r w:rsidRPr="0060096D">
        <w:rPr>
          <w:rFonts w:ascii="Arial" w:hAnsi="Arial" w:cs="Arial"/>
          <w:sz w:val="24"/>
          <w:szCs w:val="24"/>
          <w:lang w:val="es-CO"/>
        </w:rPr>
        <w:t xml:space="preserve">29 </w:t>
      </w:r>
    </w:p>
    <w:p w:rsidR="00DD03FB" w:rsidRDefault="00232254">
      <w:pPr>
        <w:pStyle w:val="Prrafodelista"/>
        <w:ind w:left="0"/>
        <w:jc w:val="both"/>
        <w:rPr>
          <w:del w:id="1309" w:author="JORGE" w:date="2011-02-20T20:02:00Z"/>
          <w:rFonts w:ascii="Arial" w:hAnsi="Arial" w:cs="Arial"/>
          <w:sz w:val="24"/>
          <w:szCs w:val="24"/>
          <w:lang w:val="es-CO"/>
        </w:rPr>
      </w:pPr>
      <w:del w:id="1310" w:author="JORGE" w:date="2011-02-20T20:02:00Z">
        <w:r w:rsidRPr="0060096D" w:rsidDel="007516D9">
          <w:rPr>
            <w:rFonts w:ascii="Arial" w:hAnsi="Arial" w:cs="Arial"/>
            <w:sz w:val="24"/>
            <w:szCs w:val="24"/>
            <w:lang w:val="es-CO"/>
          </w:rPr>
          <w:delText>PENAL MUNICIPAL CON FUNCIÓN DE CONTROL DE GARANTÍAS</w:delText>
        </w:r>
        <w:r w:rsidDel="007516D9">
          <w:rPr>
            <w:rFonts w:ascii="Arial" w:hAnsi="Arial" w:cs="Arial"/>
            <w:sz w:val="24"/>
            <w:szCs w:val="24"/>
            <w:lang w:val="es-CO"/>
          </w:rPr>
          <w:delText xml:space="preserve"> DE </w:delText>
        </w:r>
      </w:del>
    </w:p>
    <w:p w:rsidR="00DD03FB" w:rsidRDefault="00DD03FB">
      <w:pPr>
        <w:pStyle w:val="Prrafodelista"/>
        <w:ind w:left="0"/>
        <w:jc w:val="both"/>
        <w:rPr>
          <w:del w:id="1311" w:author="JORGE" w:date="2011-02-20T20:02:00Z"/>
          <w:rFonts w:ascii="Arial" w:hAnsi="Arial" w:cs="Arial"/>
          <w:sz w:val="24"/>
          <w:szCs w:val="24"/>
          <w:lang w:val="es-CO"/>
        </w:rPr>
      </w:pPr>
    </w:p>
    <w:p w:rsidR="00DD03FB" w:rsidRDefault="00DD03FB">
      <w:pPr>
        <w:pStyle w:val="Prrafodelista"/>
        <w:ind w:left="0"/>
        <w:jc w:val="both"/>
        <w:rPr>
          <w:del w:id="1312" w:author="JORGE" w:date="2011-02-20T20:02:00Z"/>
          <w:rFonts w:ascii="Arial" w:hAnsi="Arial" w:cs="Arial"/>
          <w:sz w:val="24"/>
          <w:szCs w:val="24"/>
          <w:lang w:val="es-CO"/>
        </w:rPr>
      </w:pPr>
    </w:p>
    <w:p w:rsidR="00DD03FB" w:rsidRDefault="00DD03FB">
      <w:pPr>
        <w:pStyle w:val="Prrafodelista"/>
        <w:ind w:left="0"/>
        <w:jc w:val="both"/>
        <w:rPr>
          <w:del w:id="1313" w:author="JORGE" w:date="2011-02-20T20:02:00Z"/>
          <w:rFonts w:ascii="Arial" w:hAnsi="Arial" w:cs="Arial"/>
          <w:sz w:val="24"/>
          <w:szCs w:val="24"/>
          <w:lang w:val="es-CO"/>
        </w:rPr>
      </w:pPr>
    </w:p>
    <w:p w:rsidR="00DD03FB" w:rsidRDefault="00DD03FB">
      <w:pPr>
        <w:pStyle w:val="Prrafodelista"/>
        <w:ind w:left="0"/>
        <w:jc w:val="both"/>
        <w:rPr>
          <w:del w:id="1314" w:author="JORGE" w:date="2011-02-20T20:02:00Z"/>
          <w:rFonts w:ascii="Arial" w:hAnsi="Arial" w:cs="Arial"/>
          <w:sz w:val="24"/>
          <w:szCs w:val="24"/>
          <w:lang w:val="es-CO"/>
        </w:rPr>
      </w:pPr>
    </w:p>
    <w:p w:rsidR="00000000" w:rsidRDefault="00232254">
      <w:pPr>
        <w:pStyle w:val="Prrafodelista"/>
        <w:ind w:left="0"/>
        <w:jc w:val="both"/>
        <w:rPr>
          <w:del w:id="1315" w:author="USER" w:date="2011-02-21T18:25:00Z"/>
          <w:rFonts w:ascii="Arial" w:hAnsi="Arial" w:cs="Arial"/>
          <w:sz w:val="24"/>
          <w:szCs w:val="24"/>
          <w:lang w:val="es-CO"/>
        </w:rPr>
        <w:pPrChange w:id="1316" w:author="JORGE" w:date="2011-02-20T20:02:00Z">
          <w:pPr>
            <w:pStyle w:val="Prrafodelista"/>
            <w:ind w:left="0"/>
            <w:jc w:val="right"/>
          </w:pPr>
        </w:pPrChange>
      </w:pPr>
      <w:del w:id="1317" w:author="JORGE" w:date="2011-02-20T20:02:00Z">
        <w:r w:rsidDel="007516D9">
          <w:rPr>
            <w:rFonts w:ascii="Arial" w:hAnsi="Arial" w:cs="Arial"/>
            <w:sz w:val="24"/>
            <w:szCs w:val="24"/>
            <w:lang w:val="es-CO"/>
          </w:rPr>
          <w:delText>Hoja 1</w:delText>
        </w:r>
      </w:del>
      <w:del w:id="1318" w:author="USER" w:date="2011-02-21T18:25:00Z">
        <w:r w:rsidDel="00BD55AD">
          <w:rPr>
            <w:rFonts w:ascii="Arial" w:hAnsi="Arial" w:cs="Arial"/>
            <w:sz w:val="24"/>
            <w:szCs w:val="24"/>
            <w:lang w:val="es-CO"/>
          </w:rPr>
          <w:delText>0</w:delText>
        </w:r>
      </w:del>
    </w:p>
    <w:p w:rsidR="00232254" w:rsidDel="00BD55AD" w:rsidRDefault="00232254" w:rsidP="0060096D">
      <w:pPr>
        <w:pStyle w:val="Prrafodelista"/>
        <w:ind w:left="0"/>
        <w:jc w:val="both"/>
        <w:rPr>
          <w:del w:id="1319" w:author="USER" w:date="2011-02-21T18:25:00Z"/>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del w:id="1320" w:author="JORGE" w:date="2011-02-20T20:02:00Z">
        <w:r w:rsidDel="007516D9">
          <w:rPr>
            <w:rFonts w:ascii="Arial" w:hAnsi="Arial" w:cs="Arial"/>
            <w:sz w:val="24"/>
            <w:szCs w:val="24"/>
            <w:lang w:val="es-CO"/>
          </w:rPr>
          <w:delText>LA URI DE USAQUÉN</w:delText>
        </w:r>
        <w:r w:rsidRPr="0060096D" w:rsidDel="007516D9">
          <w:rPr>
            <w:rFonts w:ascii="Arial" w:hAnsi="Arial" w:cs="Arial"/>
            <w:sz w:val="24"/>
            <w:szCs w:val="24"/>
            <w:lang w:val="es-CO"/>
          </w:rPr>
          <w:delText xml:space="preserve"> </w:delText>
        </w:r>
      </w:del>
      <w:r w:rsidRPr="0060096D">
        <w:rPr>
          <w:rFonts w:ascii="Arial" w:hAnsi="Arial" w:cs="Arial"/>
          <w:sz w:val="24"/>
          <w:szCs w:val="24"/>
          <w:lang w:val="es-CO"/>
        </w:rPr>
        <w:t xml:space="preserve">no vinculó a </w:t>
      </w:r>
      <w:del w:id="1321" w:author="JORGE" w:date="2011-02-20T20:02:00Z">
        <w:r w:rsidRPr="0060096D" w:rsidDel="007516D9">
          <w:rPr>
            <w:rFonts w:ascii="Arial" w:hAnsi="Arial" w:cs="Arial"/>
            <w:sz w:val="24"/>
            <w:szCs w:val="24"/>
            <w:lang w:val="es-CO"/>
          </w:rPr>
          <w:delText>l</w:delText>
        </w:r>
      </w:del>
      <w:ins w:id="1322" w:author="JORGE" w:date="2011-02-20T20:02:00Z">
        <w:r w:rsidR="007516D9">
          <w:rPr>
            <w:rFonts w:ascii="Arial" w:hAnsi="Arial" w:cs="Arial"/>
            <w:sz w:val="24"/>
            <w:szCs w:val="24"/>
            <w:lang w:val="es-CO"/>
          </w:rPr>
          <w:t>L</w:t>
        </w:r>
      </w:ins>
      <w:r w:rsidRPr="0060096D">
        <w:rPr>
          <w:rFonts w:ascii="Arial" w:hAnsi="Arial" w:cs="Arial"/>
          <w:sz w:val="24"/>
          <w:szCs w:val="24"/>
          <w:lang w:val="es-CO"/>
        </w:rPr>
        <w:t xml:space="preserve">a </w:t>
      </w:r>
      <w:ins w:id="1323" w:author="JORGE" w:date="2011-02-20T20:02:00Z">
        <w:r w:rsidR="007516D9">
          <w:rPr>
            <w:rFonts w:ascii="Arial" w:hAnsi="Arial" w:cs="Arial"/>
            <w:sz w:val="24"/>
            <w:szCs w:val="24"/>
            <w:lang w:val="es-CO"/>
          </w:rPr>
          <w:t>S</w:t>
        </w:r>
      </w:ins>
      <w:del w:id="1324" w:author="JORGE" w:date="2011-02-20T20:02:00Z">
        <w:r w:rsidRPr="0060096D" w:rsidDel="007516D9">
          <w:rPr>
            <w:rFonts w:ascii="Arial" w:hAnsi="Arial" w:cs="Arial"/>
            <w:sz w:val="24"/>
            <w:szCs w:val="24"/>
            <w:lang w:val="es-CO"/>
          </w:rPr>
          <w:delText>s</w:delText>
        </w:r>
      </w:del>
      <w:r w:rsidRPr="0060096D">
        <w:rPr>
          <w:rFonts w:ascii="Arial" w:hAnsi="Arial" w:cs="Arial"/>
          <w:sz w:val="24"/>
          <w:szCs w:val="24"/>
          <w:lang w:val="es-CO"/>
        </w:rPr>
        <w:t>ociedad</w:t>
      </w:r>
      <w:del w:id="1325" w:author="JORGE" w:date="2011-02-20T20:02:00Z">
        <w:r w:rsidRPr="0060096D" w:rsidDel="007516D9">
          <w:rPr>
            <w:rFonts w:ascii="Arial" w:hAnsi="Arial" w:cs="Arial"/>
            <w:sz w:val="24"/>
            <w:szCs w:val="24"/>
            <w:lang w:val="es-CO"/>
          </w:rPr>
          <w:delText xml:space="preserve"> LABORATORIOS SIEGFRIED S.A</w:delText>
        </w:r>
      </w:del>
      <w:r w:rsidRPr="0060096D">
        <w:rPr>
          <w:rFonts w:ascii="Arial" w:hAnsi="Arial" w:cs="Arial"/>
          <w:sz w:val="24"/>
          <w:szCs w:val="24"/>
          <w:lang w:val="es-CO"/>
        </w:rPr>
        <w:t>.,</w:t>
      </w:r>
      <w:r>
        <w:rPr>
          <w:rFonts w:ascii="Arial" w:hAnsi="Arial" w:cs="Arial"/>
          <w:sz w:val="24"/>
          <w:szCs w:val="24"/>
          <w:lang w:val="es-CO"/>
        </w:rPr>
        <w:t xml:space="preserve"> a</w:t>
      </w:r>
      <w:r w:rsidRPr="0060096D">
        <w:rPr>
          <w:rFonts w:ascii="Arial" w:hAnsi="Arial" w:cs="Arial"/>
          <w:sz w:val="24"/>
          <w:szCs w:val="24"/>
          <w:lang w:val="es-CO"/>
        </w:rPr>
        <w:t xml:space="preserve"> la audiencia en </w:t>
      </w:r>
      <w:r>
        <w:rPr>
          <w:rFonts w:ascii="Arial" w:hAnsi="Arial" w:cs="Arial"/>
          <w:sz w:val="24"/>
          <w:szCs w:val="24"/>
          <w:lang w:val="es-CO"/>
        </w:rPr>
        <w:t xml:space="preserve">la </w:t>
      </w:r>
      <w:r w:rsidRPr="0060096D">
        <w:rPr>
          <w:rFonts w:ascii="Arial" w:hAnsi="Arial" w:cs="Arial"/>
          <w:sz w:val="24"/>
          <w:szCs w:val="24"/>
          <w:lang w:val="es-CO"/>
        </w:rPr>
        <w:t>que ordenó la SUSPENSIÓN DEL PODER DISPOSITIVO DE LAS MARCAS HIPOGLOS e HIPOGLOS PLUS, sin percatarse que el registro de dichas marcas evidenciaban que la señora A</w:t>
      </w:r>
      <w:r w:rsidR="00DD03FB" w:rsidRPr="0060096D">
        <w:rPr>
          <w:rFonts w:ascii="Arial" w:hAnsi="Arial" w:cs="Arial"/>
          <w:sz w:val="24"/>
          <w:szCs w:val="24"/>
          <w:lang w:val="es-CO"/>
        </w:rPr>
        <w:t xml:space="preserve">ndrea </w:t>
      </w:r>
      <w:del w:id="1326" w:author="JORGE" w:date="2011-02-20T23:28:00Z">
        <w:r w:rsidR="00DD03FB" w:rsidRPr="0060096D" w:rsidDel="00DD03FB">
          <w:rPr>
            <w:rFonts w:ascii="Arial" w:hAnsi="Arial" w:cs="Arial"/>
            <w:sz w:val="24"/>
            <w:szCs w:val="24"/>
            <w:lang w:val="es-CO"/>
          </w:rPr>
          <w:delText>v</w:delText>
        </w:r>
      </w:del>
      <w:ins w:id="1327" w:author="JORGE" w:date="2011-02-20T23:28:00Z">
        <w:r w:rsidR="00DD03FB">
          <w:rPr>
            <w:rFonts w:ascii="Arial" w:hAnsi="Arial" w:cs="Arial"/>
            <w:sz w:val="24"/>
            <w:szCs w:val="24"/>
            <w:lang w:val="es-CO"/>
          </w:rPr>
          <w:t>V</w:t>
        </w:r>
      </w:ins>
      <w:r w:rsidR="00DD03FB" w:rsidRPr="0060096D">
        <w:rPr>
          <w:rFonts w:ascii="Arial" w:hAnsi="Arial" w:cs="Arial"/>
          <w:sz w:val="24"/>
          <w:szCs w:val="24"/>
          <w:lang w:val="es-CO"/>
        </w:rPr>
        <w:t xml:space="preserve">iera </w:t>
      </w:r>
      <w:del w:id="1328" w:author="JORGE" w:date="2011-02-20T23:28:00Z">
        <w:r w:rsidR="00DD03FB" w:rsidRPr="0060096D" w:rsidDel="00DD03FB">
          <w:rPr>
            <w:rFonts w:ascii="Arial" w:hAnsi="Arial" w:cs="Arial"/>
            <w:sz w:val="24"/>
            <w:szCs w:val="24"/>
            <w:lang w:val="es-CO"/>
          </w:rPr>
          <w:delText>v</w:delText>
        </w:r>
      </w:del>
      <w:ins w:id="1329" w:author="JORGE" w:date="2011-02-20T23:28:00Z">
        <w:r w:rsidR="00DD03FB">
          <w:rPr>
            <w:rFonts w:ascii="Arial" w:hAnsi="Arial" w:cs="Arial"/>
            <w:sz w:val="24"/>
            <w:szCs w:val="24"/>
            <w:lang w:val="es-CO"/>
          </w:rPr>
          <w:t>V</w:t>
        </w:r>
      </w:ins>
      <w:r w:rsidR="00DD03FB" w:rsidRPr="0060096D">
        <w:rPr>
          <w:rFonts w:ascii="Arial" w:hAnsi="Arial" w:cs="Arial"/>
          <w:sz w:val="24"/>
          <w:szCs w:val="24"/>
          <w:lang w:val="es-CO"/>
        </w:rPr>
        <w:t xml:space="preserve">alencia </w:t>
      </w:r>
      <w:ins w:id="1330" w:author="JORGE" w:date="2011-02-20T20:03:00Z">
        <w:r w:rsidR="00DD03FB">
          <w:rPr>
            <w:rFonts w:ascii="Arial" w:hAnsi="Arial" w:cs="Arial"/>
            <w:sz w:val="24"/>
            <w:szCs w:val="24"/>
            <w:lang w:val="es-CO"/>
          </w:rPr>
          <w:t xml:space="preserve">o </w:t>
        </w:r>
      </w:ins>
      <w:ins w:id="1331" w:author="JORGE" w:date="2011-02-20T23:28:00Z">
        <w:r w:rsidR="00DD03FB">
          <w:rPr>
            <w:rFonts w:ascii="Arial" w:hAnsi="Arial" w:cs="Arial"/>
            <w:sz w:val="24"/>
            <w:szCs w:val="24"/>
            <w:lang w:val="es-CO"/>
          </w:rPr>
          <w:t>La</w:t>
        </w:r>
      </w:ins>
      <w:ins w:id="1332" w:author="JORGE" w:date="2011-02-20T20:03:00Z">
        <w:r w:rsidR="00DD03FB">
          <w:rPr>
            <w:rFonts w:ascii="Arial" w:hAnsi="Arial" w:cs="Arial"/>
            <w:sz w:val="24"/>
            <w:szCs w:val="24"/>
            <w:lang w:val="es-CO"/>
          </w:rPr>
          <w:t xml:space="preserve">boratorios </w:t>
        </w:r>
      </w:ins>
      <w:ins w:id="1333" w:author="JORGE" w:date="2011-02-20T23:28:00Z">
        <w:r w:rsidR="00DD03FB">
          <w:rPr>
            <w:rFonts w:ascii="Arial" w:hAnsi="Arial" w:cs="Arial"/>
            <w:sz w:val="24"/>
            <w:szCs w:val="24"/>
            <w:lang w:val="es-CO"/>
          </w:rPr>
          <w:t>A</w:t>
        </w:r>
      </w:ins>
      <w:ins w:id="1334" w:author="JORGE" w:date="2011-02-20T20:03:00Z">
        <w:r w:rsidR="00DD03FB">
          <w:rPr>
            <w:rFonts w:ascii="Arial" w:hAnsi="Arial" w:cs="Arial"/>
            <w:sz w:val="24"/>
            <w:szCs w:val="24"/>
            <w:lang w:val="es-CO"/>
          </w:rPr>
          <w:t>ndr</w:t>
        </w:r>
      </w:ins>
      <w:ins w:id="1335" w:author="JORGE" w:date="2011-02-20T23:28:00Z">
        <w:r w:rsidR="00DD03FB">
          <w:rPr>
            <w:rFonts w:ascii="Arial" w:hAnsi="Arial" w:cs="Arial"/>
            <w:sz w:val="24"/>
            <w:szCs w:val="24"/>
            <w:lang w:val="es-CO"/>
          </w:rPr>
          <w:t>ó</w:t>
        </w:r>
      </w:ins>
      <w:ins w:id="1336" w:author="JORGE" w:date="2011-02-20T20:03:00Z">
        <w:r w:rsidR="00DD03FB">
          <w:rPr>
            <w:rFonts w:ascii="Arial" w:hAnsi="Arial" w:cs="Arial"/>
            <w:sz w:val="24"/>
            <w:szCs w:val="24"/>
            <w:lang w:val="es-CO"/>
          </w:rPr>
          <w:t xml:space="preserve">maco </w:t>
        </w:r>
      </w:ins>
      <w:ins w:id="1337" w:author="JORGE" w:date="2011-02-20T23:28:00Z">
        <w:r w:rsidR="00DD03FB">
          <w:rPr>
            <w:rFonts w:ascii="Arial" w:hAnsi="Arial" w:cs="Arial"/>
            <w:sz w:val="24"/>
            <w:szCs w:val="24"/>
            <w:lang w:val="es-CO"/>
          </w:rPr>
          <w:t>L</w:t>
        </w:r>
      </w:ins>
      <w:ins w:id="1338" w:author="JORGE" w:date="2011-02-20T20:03:00Z">
        <w:r w:rsidR="00DD03FB">
          <w:rPr>
            <w:rFonts w:ascii="Arial" w:hAnsi="Arial" w:cs="Arial"/>
            <w:sz w:val="24"/>
            <w:szCs w:val="24"/>
            <w:lang w:val="es-CO"/>
          </w:rPr>
          <w:t xml:space="preserve">tda en </w:t>
        </w:r>
      </w:ins>
      <w:ins w:id="1339" w:author="JORGE" w:date="2011-02-20T23:28:00Z">
        <w:r w:rsidR="00DD03FB">
          <w:rPr>
            <w:rFonts w:ascii="Arial" w:hAnsi="Arial" w:cs="Arial"/>
            <w:sz w:val="24"/>
            <w:szCs w:val="24"/>
            <w:lang w:val="es-CO"/>
          </w:rPr>
          <w:t>L</w:t>
        </w:r>
      </w:ins>
      <w:ins w:id="1340" w:author="JORGE" w:date="2011-02-20T20:03:00Z">
        <w:r w:rsidR="00DD03FB">
          <w:rPr>
            <w:rFonts w:ascii="Arial" w:hAnsi="Arial" w:cs="Arial"/>
            <w:sz w:val="24"/>
            <w:szCs w:val="24"/>
            <w:lang w:val="es-CO"/>
          </w:rPr>
          <w:t xml:space="preserve">iquidación </w:t>
        </w:r>
      </w:ins>
      <w:r w:rsidRPr="0060096D">
        <w:rPr>
          <w:rFonts w:ascii="Arial" w:hAnsi="Arial" w:cs="Arial"/>
          <w:sz w:val="24"/>
          <w:szCs w:val="24"/>
          <w:lang w:val="es-CO"/>
        </w:rPr>
        <w:t>no era</w:t>
      </w:r>
      <w:ins w:id="1341" w:author="JORGE" w:date="2011-02-20T20:04:00Z">
        <w:r w:rsidR="007516D9">
          <w:rPr>
            <w:rFonts w:ascii="Arial" w:hAnsi="Arial" w:cs="Arial"/>
            <w:sz w:val="24"/>
            <w:szCs w:val="24"/>
            <w:lang w:val="es-CO"/>
          </w:rPr>
          <w:t>n</w:t>
        </w:r>
      </w:ins>
      <w:r w:rsidRPr="0060096D">
        <w:rPr>
          <w:rFonts w:ascii="Arial" w:hAnsi="Arial" w:cs="Arial"/>
          <w:sz w:val="24"/>
          <w:szCs w:val="24"/>
          <w:lang w:val="es-CO"/>
        </w:rPr>
        <w:t xml:space="preserve"> su</w:t>
      </w:r>
      <w:ins w:id="1342" w:author="JORGE" w:date="2011-02-20T20:04:00Z">
        <w:r w:rsidR="0070612F">
          <w:rPr>
            <w:rFonts w:ascii="Arial" w:hAnsi="Arial" w:cs="Arial"/>
            <w:sz w:val="24"/>
            <w:szCs w:val="24"/>
            <w:lang w:val="es-CO"/>
          </w:rPr>
          <w:t>s</w:t>
        </w:r>
      </w:ins>
      <w:r w:rsidRPr="0060096D">
        <w:rPr>
          <w:rFonts w:ascii="Arial" w:hAnsi="Arial" w:cs="Arial"/>
          <w:sz w:val="24"/>
          <w:szCs w:val="24"/>
          <w:lang w:val="es-CO"/>
        </w:rPr>
        <w:t xml:space="preserve"> propietari</w:t>
      </w:r>
      <w:ins w:id="1343" w:author="JORGE" w:date="2011-02-20T20:04:00Z">
        <w:r w:rsidR="0070612F">
          <w:rPr>
            <w:rFonts w:ascii="Arial" w:hAnsi="Arial" w:cs="Arial"/>
            <w:sz w:val="24"/>
            <w:szCs w:val="24"/>
            <w:lang w:val="es-CO"/>
          </w:rPr>
          <w:t>os</w:t>
        </w:r>
      </w:ins>
      <w:del w:id="1344" w:author="JORGE" w:date="2011-02-20T20:04:00Z">
        <w:r w:rsidRPr="0060096D" w:rsidDel="0070612F">
          <w:rPr>
            <w:rFonts w:ascii="Arial" w:hAnsi="Arial" w:cs="Arial"/>
            <w:sz w:val="24"/>
            <w:szCs w:val="24"/>
            <w:lang w:val="es-CO"/>
          </w:rPr>
          <w:delText>a</w:delText>
        </w:r>
      </w:del>
      <w:r w:rsidRPr="0060096D">
        <w:rPr>
          <w:rFonts w:ascii="Arial" w:hAnsi="Arial" w:cs="Arial"/>
          <w:sz w:val="24"/>
          <w:szCs w:val="24"/>
          <w:lang w:val="es-CO"/>
        </w:rPr>
        <w:t xml:space="preserve"> para ese momento.</w:t>
      </w: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A pesar de haberse recurrido la medida</w:t>
      </w:r>
      <w:r>
        <w:rPr>
          <w:rFonts w:ascii="Arial" w:hAnsi="Arial" w:cs="Arial"/>
          <w:sz w:val="24"/>
          <w:szCs w:val="24"/>
          <w:lang w:val="es-CO"/>
        </w:rPr>
        <w:t xml:space="preserve"> </w:t>
      </w:r>
      <w:del w:id="1345" w:author="JORGE" w:date="2011-02-20T20:04:00Z">
        <w:r w:rsidR="0070612F" w:rsidDel="0070612F">
          <w:rPr>
            <w:rFonts w:ascii="Arial" w:hAnsi="Arial" w:cs="Arial"/>
            <w:sz w:val="24"/>
            <w:szCs w:val="24"/>
            <w:lang w:val="es-CO"/>
          </w:rPr>
          <w:delText>l</w:delText>
        </w:r>
      </w:del>
      <w:ins w:id="1346" w:author="JORGE" w:date="2011-02-20T20:04:00Z">
        <w:r w:rsidR="0070612F">
          <w:rPr>
            <w:rFonts w:ascii="Arial" w:hAnsi="Arial" w:cs="Arial"/>
            <w:sz w:val="24"/>
            <w:szCs w:val="24"/>
            <w:lang w:val="es-CO"/>
          </w:rPr>
          <w:t>L</w:t>
        </w:r>
      </w:ins>
      <w:r w:rsidR="0070612F">
        <w:rPr>
          <w:rFonts w:ascii="Arial" w:hAnsi="Arial" w:cs="Arial"/>
          <w:sz w:val="24"/>
          <w:szCs w:val="24"/>
          <w:lang w:val="es-CO"/>
        </w:rPr>
        <w:t>a</w:t>
      </w:r>
      <w:r w:rsidR="0070612F" w:rsidRPr="0060096D">
        <w:rPr>
          <w:rFonts w:ascii="Arial" w:hAnsi="Arial" w:cs="Arial"/>
          <w:sz w:val="24"/>
          <w:szCs w:val="24"/>
          <w:lang w:val="es-CO"/>
        </w:rPr>
        <w:t xml:space="preserve"> </w:t>
      </w:r>
      <w:del w:id="1347" w:author="JORGE" w:date="2011-02-20T20:04:00Z">
        <w:r w:rsidR="0070612F" w:rsidRPr="0060096D" w:rsidDel="0070612F">
          <w:rPr>
            <w:rFonts w:ascii="Arial" w:hAnsi="Arial" w:cs="Arial"/>
            <w:sz w:val="24"/>
            <w:szCs w:val="24"/>
            <w:lang w:val="es-CO"/>
          </w:rPr>
          <w:delText>j</w:delText>
        </w:r>
      </w:del>
      <w:ins w:id="1348" w:author="JORGE" w:date="2011-02-20T20:04:00Z">
        <w:r w:rsidR="0070612F">
          <w:rPr>
            <w:rFonts w:ascii="Arial" w:hAnsi="Arial" w:cs="Arial"/>
            <w:sz w:val="24"/>
            <w:szCs w:val="24"/>
            <w:lang w:val="es-CO"/>
          </w:rPr>
          <w:t>J</w:t>
        </w:r>
      </w:ins>
      <w:r w:rsidR="0070612F" w:rsidRPr="0060096D">
        <w:rPr>
          <w:rFonts w:ascii="Arial" w:hAnsi="Arial" w:cs="Arial"/>
          <w:sz w:val="24"/>
          <w:szCs w:val="24"/>
          <w:lang w:val="es-CO"/>
        </w:rPr>
        <w:t xml:space="preserve">uez 18 </w:t>
      </w:r>
      <w:del w:id="1349" w:author="JORGE" w:date="2011-02-20T20:04:00Z">
        <w:r w:rsidR="0070612F" w:rsidRPr="0060096D" w:rsidDel="0070612F">
          <w:rPr>
            <w:rFonts w:ascii="Arial" w:hAnsi="Arial" w:cs="Arial"/>
            <w:sz w:val="24"/>
            <w:szCs w:val="24"/>
            <w:lang w:val="es-CO"/>
          </w:rPr>
          <w:delText>p</w:delText>
        </w:r>
      </w:del>
      <w:ins w:id="1350" w:author="JORGE" w:date="2011-02-20T20:05:00Z">
        <w:r w:rsidR="0070612F">
          <w:rPr>
            <w:rFonts w:ascii="Arial" w:hAnsi="Arial" w:cs="Arial"/>
            <w:sz w:val="24"/>
            <w:szCs w:val="24"/>
            <w:lang w:val="es-CO"/>
          </w:rPr>
          <w:t>P</w:t>
        </w:r>
      </w:ins>
      <w:r w:rsidR="0070612F" w:rsidRPr="0060096D">
        <w:rPr>
          <w:rFonts w:ascii="Arial" w:hAnsi="Arial" w:cs="Arial"/>
          <w:sz w:val="24"/>
          <w:szCs w:val="24"/>
          <w:lang w:val="es-CO"/>
        </w:rPr>
        <w:t xml:space="preserve">enal </w:t>
      </w:r>
      <w:del w:id="1351" w:author="JORGE" w:date="2011-02-20T20:05:00Z">
        <w:r w:rsidR="0070612F" w:rsidRPr="0060096D" w:rsidDel="0070612F">
          <w:rPr>
            <w:rFonts w:ascii="Arial" w:hAnsi="Arial" w:cs="Arial"/>
            <w:sz w:val="24"/>
            <w:szCs w:val="24"/>
            <w:lang w:val="es-CO"/>
          </w:rPr>
          <w:delText>m</w:delText>
        </w:r>
      </w:del>
      <w:ins w:id="1352" w:author="JORGE" w:date="2011-02-20T20:05:00Z">
        <w:r w:rsidR="0070612F">
          <w:rPr>
            <w:rFonts w:ascii="Arial" w:hAnsi="Arial" w:cs="Arial"/>
            <w:sz w:val="24"/>
            <w:szCs w:val="24"/>
            <w:lang w:val="es-CO"/>
          </w:rPr>
          <w:t>M</w:t>
        </w:r>
      </w:ins>
      <w:r w:rsidR="0070612F" w:rsidRPr="0060096D">
        <w:rPr>
          <w:rFonts w:ascii="Arial" w:hAnsi="Arial" w:cs="Arial"/>
          <w:sz w:val="24"/>
          <w:szCs w:val="24"/>
          <w:lang w:val="es-CO"/>
        </w:rPr>
        <w:t xml:space="preserve">unicipal con </w:t>
      </w:r>
      <w:del w:id="1353" w:author="JORGE" w:date="2011-02-20T20:05:00Z">
        <w:r w:rsidR="0070612F" w:rsidRPr="0060096D" w:rsidDel="0070612F">
          <w:rPr>
            <w:rFonts w:ascii="Arial" w:hAnsi="Arial" w:cs="Arial"/>
            <w:sz w:val="24"/>
            <w:szCs w:val="24"/>
            <w:lang w:val="es-CO"/>
          </w:rPr>
          <w:delText>f</w:delText>
        </w:r>
      </w:del>
      <w:ins w:id="1354" w:author="JORGE" w:date="2011-02-20T20:05:00Z">
        <w:r w:rsidR="0070612F">
          <w:rPr>
            <w:rFonts w:ascii="Arial" w:hAnsi="Arial" w:cs="Arial"/>
            <w:sz w:val="24"/>
            <w:szCs w:val="24"/>
            <w:lang w:val="es-CO"/>
          </w:rPr>
          <w:t>F</w:t>
        </w:r>
      </w:ins>
      <w:r w:rsidR="0070612F" w:rsidRPr="0060096D">
        <w:rPr>
          <w:rFonts w:ascii="Arial" w:hAnsi="Arial" w:cs="Arial"/>
          <w:sz w:val="24"/>
          <w:szCs w:val="24"/>
          <w:lang w:val="es-CO"/>
        </w:rPr>
        <w:t xml:space="preserve">unción de </w:t>
      </w:r>
      <w:del w:id="1355" w:author="JORGE" w:date="2011-02-20T20:05:00Z">
        <w:r w:rsidR="0070612F" w:rsidRPr="0060096D" w:rsidDel="0070612F">
          <w:rPr>
            <w:rFonts w:ascii="Arial" w:hAnsi="Arial" w:cs="Arial"/>
            <w:sz w:val="24"/>
            <w:szCs w:val="24"/>
            <w:lang w:val="es-CO"/>
          </w:rPr>
          <w:delText>c</w:delText>
        </w:r>
      </w:del>
      <w:ins w:id="1356" w:author="JORGE" w:date="2011-02-20T20:05:00Z">
        <w:r w:rsidR="0070612F">
          <w:rPr>
            <w:rFonts w:ascii="Arial" w:hAnsi="Arial" w:cs="Arial"/>
            <w:sz w:val="24"/>
            <w:szCs w:val="24"/>
            <w:lang w:val="es-CO"/>
          </w:rPr>
          <w:t>C</w:t>
        </w:r>
      </w:ins>
      <w:r w:rsidR="0070612F" w:rsidRPr="0060096D">
        <w:rPr>
          <w:rFonts w:ascii="Arial" w:hAnsi="Arial" w:cs="Arial"/>
          <w:sz w:val="24"/>
          <w:szCs w:val="24"/>
          <w:lang w:val="es-CO"/>
        </w:rPr>
        <w:t xml:space="preserve">ontrol de </w:t>
      </w:r>
      <w:del w:id="1357" w:author="JORGE" w:date="2011-02-20T20:05:00Z">
        <w:r w:rsidR="0070612F" w:rsidRPr="0060096D" w:rsidDel="0070612F">
          <w:rPr>
            <w:rFonts w:ascii="Arial" w:hAnsi="Arial" w:cs="Arial"/>
            <w:sz w:val="24"/>
            <w:szCs w:val="24"/>
            <w:lang w:val="es-CO"/>
          </w:rPr>
          <w:delText>g</w:delText>
        </w:r>
      </w:del>
      <w:ins w:id="1358" w:author="JORGE" w:date="2011-02-20T20:05:00Z">
        <w:r w:rsidR="0070612F">
          <w:rPr>
            <w:rFonts w:ascii="Arial" w:hAnsi="Arial" w:cs="Arial"/>
            <w:sz w:val="24"/>
            <w:szCs w:val="24"/>
            <w:lang w:val="es-CO"/>
          </w:rPr>
          <w:t>G</w:t>
        </w:r>
      </w:ins>
      <w:r w:rsidR="0070612F" w:rsidRPr="0060096D">
        <w:rPr>
          <w:rFonts w:ascii="Arial" w:hAnsi="Arial" w:cs="Arial"/>
          <w:sz w:val="24"/>
          <w:szCs w:val="24"/>
          <w:lang w:val="es-CO"/>
        </w:rPr>
        <w:t>arantías</w:t>
      </w:r>
      <w:r w:rsidRPr="0060096D">
        <w:rPr>
          <w:rFonts w:ascii="Arial" w:hAnsi="Arial" w:cs="Arial"/>
          <w:sz w:val="24"/>
          <w:szCs w:val="24"/>
          <w:lang w:val="es-CO"/>
        </w:rPr>
        <w:t>, vulneró igualmente los derechos al debido proceso y</w:t>
      </w:r>
      <w:r>
        <w:rPr>
          <w:rFonts w:ascii="Arial" w:hAnsi="Arial" w:cs="Arial"/>
          <w:sz w:val="24"/>
          <w:szCs w:val="24"/>
          <w:lang w:val="es-CO"/>
        </w:rPr>
        <w:t xml:space="preserve"> </w:t>
      </w:r>
      <w:r w:rsidRPr="0060096D">
        <w:rPr>
          <w:rFonts w:ascii="Arial" w:hAnsi="Arial" w:cs="Arial"/>
          <w:sz w:val="24"/>
          <w:szCs w:val="24"/>
          <w:lang w:val="es-CO"/>
        </w:rPr>
        <w:t>de defensa, al afirmar que la  decisión del J</w:t>
      </w:r>
      <w:ins w:id="1359" w:author="JORGE" w:date="2011-02-20T20:05:00Z">
        <w:r w:rsidR="0070612F">
          <w:rPr>
            <w:rFonts w:ascii="Arial" w:hAnsi="Arial" w:cs="Arial"/>
            <w:sz w:val="24"/>
            <w:szCs w:val="24"/>
            <w:lang w:val="es-CO"/>
          </w:rPr>
          <w:t xml:space="preserve">uez </w:t>
        </w:r>
      </w:ins>
      <w:del w:id="1360" w:author="JORGE" w:date="2011-02-20T20:05:00Z">
        <w:r w:rsidRPr="0060096D" w:rsidDel="0070612F">
          <w:rPr>
            <w:rFonts w:ascii="Arial" w:hAnsi="Arial" w:cs="Arial"/>
            <w:sz w:val="24"/>
            <w:szCs w:val="24"/>
            <w:lang w:val="es-CO"/>
          </w:rPr>
          <w:delText xml:space="preserve">UEZ </w:delText>
        </w:r>
      </w:del>
      <w:r w:rsidRPr="0060096D">
        <w:rPr>
          <w:rFonts w:ascii="Arial" w:hAnsi="Arial" w:cs="Arial"/>
          <w:sz w:val="24"/>
          <w:szCs w:val="24"/>
          <w:lang w:val="es-CO"/>
        </w:rPr>
        <w:t xml:space="preserve">29 quedó ejecutoriada por no haberse recurrido, sin tener en cuenta que </w:t>
      </w:r>
      <w:del w:id="1361" w:author="JORGE" w:date="2011-02-20T20:05:00Z">
        <w:r w:rsidRPr="0060096D" w:rsidDel="0070612F">
          <w:rPr>
            <w:rFonts w:ascii="Arial" w:hAnsi="Arial" w:cs="Arial"/>
            <w:sz w:val="24"/>
            <w:szCs w:val="24"/>
            <w:lang w:val="es-CO"/>
          </w:rPr>
          <w:delText>l</w:delText>
        </w:r>
      </w:del>
      <w:ins w:id="1362" w:author="JORGE" w:date="2011-02-20T20:05:00Z">
        <w:r w:rsidR="0070612F">
          <w:rPr>
            <w:rFonts w:ascii="Arial" w:hAnsi="Arial" w:cs="Arial"/>
            <w:sz w:val="24"/>
            <w:szCs w:val="24"/>
            <w:lang w:val="es-CO"/>
          </w:rPr>
          <w:t>L</w:t>
        </w:r>
      </w:ins>
      <w:r w:rsidRPr="0060096D">
        <w:rPr>
          <w:rFonts w:ascii="Arial" w:hAnsi="Arial" w:cs="Arial"/>
          <w:sz w:val="24"/>
          <w:szCs w:val="24"/>
          <w:lang w:val="es-CO"/>
        </w:rPr>
        <w:t xml:space="preserve">a </w:t>
      </w:r>
      <w:del w:id="1363" w:author="JORGE" w:date="2011-02-20T20:05:00Z">
        <w:r w:rsidRPr="0060096D" w:rsidDel="0070612F">
          <w:rPr>
            <w:rFonts w:ascii="Arial" w:hAnsi="Arial" w:cs="Arial"/>
            <w:sz w:val="24"/>
            <w:szCs w:val="24"/>
            <w:lang w:val="es-CO"/>
          </w:rPr>
          <w:delText>s</w:delText>
        </w:r>
      </w:del>
      <w:ins w:id="1364" w:author="JORGE" w:date="2011-02-20T20:05:00Z">
        <w:r w:rsidR="0070612F">
          <w:rPr>
            <w:rFonts w:ascii="Arial" w:hAnsi="Arial" w:cs="Arial"/>
            <w:sz w:val="24"/>
            <w:szCs w:val="24"/>
            <w:lang w:val="es-CO"/>
          </w:rPr>
          <w:t>S</w:t>
        </w:r>
      </w:ins>
      <w:r w:rsidRPr="0060096D">
        <w:rPr>
          <w:rFonts w:ascii="Arial" w:hAnsi="Arial" w:cs="Arial"/>
          <w:sz w:val="24"/>
          <w:szCs w:val="24"/>
          <w:lang w:val="es-CO"/>
        </w:rPr>
        <w:t>ociedad</w:t>
      </w:r>
      <w:del w:id="1365" w:author="JORGE" w:date="2011-02-20T20:05:00Z">
        <w:r w:rsidRPr="0060096D" w:rsidDel="0070612F">
          <w:rPr>
            <w:rFonts w:ascii="Arial" w:hAnsi="Arial" w:cs="Arial"/>
            <w:sz w:val="24"/>
            <w:szCs w:val="24"/>
            <w:lang w:val="es-CO"/>
          </w:rPr>
          <w:delText xml:space="preserve"> LABORATORIOS SIEGFRIED S.A</w:delText>
        </w:r>
      </w:del>
      <w:r w:rsidRPr="0060096D">
        <w:rPr>
          <w:rFonts w:ascii="Arial" w:hAnsi="Arial" w:cs="Arial"/>
          <w:sz w:val="24"/>
          <w:szCs w:val="24"/>
          <w:lang w:val="es-CO"/>
        </w:rPr>
        <w:t>., no fue convocada a la audiencia, haciéndose imposible que interpusiera los recursos pertinentes dentro del término legal</w:t>
      </w:r>
      <w:r>
        <w:rPr>
          <w:rFonts w:ascii="Arial" w:hAnsi="Arial" w:cs="Arial"/>
          <w:sz w:val="24"/>
          <w:szCs w:val="24"/>
          <w:lang w:val="es-CO"/>
        </w:rPr>
        <w:t xml:space="preserve"> o que se le permitiera acreditar la titularidad de los productos con los certificados expedidos por </w:t>
      </w:r>
      <w:del w:id="1366" w:author="JORGE" w:date="2011-02-20T20:06:00Z">
        <w:r w:rsidDel="0070612F">
          <w:rPr>
            <w:rFonts w:ascii="Arial" w:hAnsi="Arial" w:cs="Arial"/>
            <w:sz w:val="24"/>
            <w:szCs w:val="24"/>
            <w:lang w:val="es-CO"/>
          </w:rPr>
          <w:delText>l</w:delText>
        </w:r>
      </w:del>
      <w:ins w:id="1367" w:author="JORGE" w:date="2011-02-20T20:06:00Z">
        <w:r w:rsidR="0070612F">
          <w:rPr>
            <w:rFonts w:ascii="Arial" w:hAnsi="Arial" w:cs="Arial"/>
            <w:sz w:val="24"/>
            <w:szCs w:val="24"/>
            <w:lang w:val="es-CO"/>
          </w:rPr>
          <w:t>L</w:t>
        </w:r>
      </w:ins>
      <w:r>
        <w:rPr>
          <w:rFonts w:ascii="Arial" w:hAnsi="Arial" w:cs="Arial"/>
          <w:sz w:val="24"/>
          <w:szCs w:val="24"/>
          <w:lang w:val="es-CO"/>
        </w:rPr>
        <w:t>a S</w:t>
      </w:r>
      <w:ins w:id="1368" w:author="JORGE" w:date="2011-02-20T20:06:00Z">
        <w:r w:rsidR="0070612F">
          <w:rPr>
            <w:rFonts w:ascii="Arial" w:hAnsi="Arial" w:cs="Arial"/>
            <w:sz w:val="24"/>
            <w:szCs w:val="24"/>
            <w:lang w:val="es-CO"/>
          </w:rPr>
          <w:t xml:space="preserve">uperintendencia. </w:t>
        </w:r>
      </w:ins>
      <w:del w:id="1369" w:author="JORGE" w:date="2011-02-20T20:06:00Z">
        <w:r w:rsidDel="0070612F">
          <w:rPr>
            <w:rFonts w:ascii="Arial" w:hAnsi="Arial" w:cs="Arial"/>
            <w:sz w:val="24"/>
            <w:szCs w:val="24"/>
            <w:lang w:val="es-CO"/>
          </w:rPr>
          <w:delText>UPERINTENDENCIA DE INDUSTRIA Y COMERCIO</w:delText>
        </w:r>
      </w:del>
      <w:r>
        <w:rPr>
          <w:rFonts w:ascii="Arial" w:hAnsi="Arial" w:cs="Arial"/>
          <w:sz w:val="24"/>
          <w:szCs w:val="24"/>
          <w:lang w:val="es-CO"/>
        </w:rPr>
        <w:t xml:space="preserve">. </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 </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Es tan evidente el derecho de propiedad que tiene </w:t>
      </w:r>
      <w:ins w:id="1370" w:author="JORGE" w:date="2011-02-20T20:06:00Z">
        <w:r w:rsidR="0070612F">
          <w:rPr>
            <w:rFonts w:ascii="Arial" w:hAnsi="Arial" w:cs="Arial"/>
            <w:sz w:val="24"/>
            <w:szCs w:val="24"/>
            <w:lang w:val="es-CO"/>
          </w:rPr>
          <w:t xml:space="preserve">La Sociedad </w:t>
        </w:r>
      </w:ins>
      <w:del w:id="1371" w:author="JORGE" w:date="2011-02-20T20:06:00Z">
        <w:r w:rsidRPr="0060096D" w:rsidDel="0070612F">
          <w:rPr>
            <w:rFonts w:ascii="Arial" w:hAnsi="Arial" w:cs="Arial"/>
            <w:sz w:val="24"/>
            <w:szCs w:val="24"/>
            <w:lang w:val="es-CO"/>
          </w:rPr>
          <w:delText xml:space="preserve">LABORATORIOS SIEGFRIED S.A. </w:delText>
        </w:r>
      </w:del>
      <w:r w:rsidRPr="0060096D">
        <w:rPr>
          <w:rFonts w:ascii="Arial" w:hAnsi="Arial" w:cs="Arial"/>
          <w:sz w:val="24"/>
          <w:szCs w:val="24"/>
          <w:lang w:val="es-CO"/>
        </w:rPr>
        <w:t xml:space="preserve">sobre las marcas tantas veces enunciadas que </w:t>
      </w:r>
      <w:ins w:id="1372" w:author="JORGE" w:date="2011-02-20T20:08:00Z">
        <w:r w:rsidR="0070612F">
          <w:rPr>
            <w:rFonts w:ascii="Arial" w:hAnsi="Arial" w:cs="Arial"/>
            <w:sz w:val="24"/>
            <w:szCs w:val="24"/>
            <w:lang w:val="es-CO"/>
          </w:rPr>
          <w:t>L</w:t>
        </w:r>
      </w:ins>
      <w:del w:id="1373" w:author="JORGE" w:date="2011-02-20T20:08:00Z">
        <w:r w:rsidRPr="0060096D" w:rsidDel="0070612F">
          <w:rPr>
            <w:rFonts w:ascii="Arial" w:hAnsi="Arial" w:cs="Arial"/>
            <w:sz w:val="24"/>
            <w:szCs w:val="24"/>
            <w:lang w:val="es-CO"/>
          </w:rPr>
          <w:delText>l</w:delText>
        </w:r>
      </w:del>
      <w:r w:rsidRPr="0060096D">
        <w:rPr>
          <w:rFonts w:ascii="Arial" w:hAnsi="Arial" w:cs="Arial"/>
          <w:sz w:val="24"/>
          <w:szCs w:val="24"/>
          <w:lang w:val="es-CO"/>
        </w:rPr>
        <w:t xml:space="preserve">a </w:t>
      </w:r>
      <w:del w:id="1374" w:author="JORGE" w:date="2011-02-20T20:08:00Z">
        <w:r w:rsidRPr="0060096D" w:rsidDel="0070612F">
          <w:rPr>
            <w:rFonts w:ascii="Arial" w:hAnsi="Arial" w:cs="Arial"/>
            <w:sz w:val="24"/>
            <w:szCs w:val="24"/>
            <w:lang w:val="es-CO"/>
          </w:rPr>
          <w:delText xml:space="preserve">señora </w:delText>
        </w:r>
      </w:del>
      <w:r w:rsidRPr="0060096D">
        <w:rPr>
          <w:rFonts w:ascii="Arial" w:hAnsi="Arial" w:cs="Arial"/>
          <w:sz w:val="24"/>
          <w:szCs w:val="24"/>
          <w:lang w:val="es-CO"/>
        </w:rPr>
        <w:t xml:space="preserve">FISCAL </w:t>
      </w:r>
      <w:del w:id="1375" w:author="JORGE" w:date="2011-02-20T20:07:00Z">
        <w:r w:rsidRPr="0060096D" w:rsidDel="0070612F">
          <w:rPr>
            <w:rFonts w:ascii="Arial" w:hAnsi="Arial" w:cs="Arial"/>
            <w:sz w:val="24"/>
            <w:szCs w:val="24"/>
            <w:lang w:val="es-CO"/>
          </w:rPr>
          <w:delText xml:space="preserve">140 SECCIONAL </w:delText>
        </w:r>
      </w:del>
      <w:ins w:id="1376" w:author="JORGE" w:date="2011-02-20T20:06:00Z">
        <w:r w:rsidR="0070612F">
          <w:rPr>
            <w:rFonts w:ascii="Arial" w:hAnsi="Arial" w:cs="Arial"/>
            <w:sz w:val="24"/>
            <w:szCs w:val="24"/>
            <w:lang w:val="es-CO"/>
          </w:rPr>
          <w:t xml:space="preserve">que asistió a la audiencia </w:t>
        </w:r>
      </w:ins>
      <w:r w:rsidRPr="0060096D">
        <w:rPr>
          <w:rFonts w:ascii="Arial" w:hAnsi="Arial" w:cs="Arial"/>
          <w:sz w:val="24"/>
          <w:szCs w:val="24"/>
          <w:lang w:val="es-CO"/>
        </w:rPr>
        <w:t>estuvo de acuerdo con la petición que le hice a la J</w:t>
      </w:r>
      <w:ins w:id="1377" w:author="JORGE" w:date="2011-02-20T20:07:00Z">
        <w:r w:rsidR="0070612F">
          <w:rPr>
            <w:rFonts w:ascii="Arial" w:hAnsi="Arial" w:cs="Arial"/>
            <w:sz w:val="24"/>
            <w:szCs w:val="24"/>
            <w:lang w:val="es-CO"/>
          </w:rPr>
          <w:t xml:space="preserve">uez 18 </w:t>
        </w:r>
      </w:ins>
      <w:del w:id="1378" w:author="JORGE" w:date="2011-02-20T20:07:00Z">
        <w:r w:rsidRPr="0060096D" w:rsidDel="0070612F">
          <w:rPr>
            <w:rFonts w:ascii="Arial" w:hAnsi="Arial" w:cs="Arial"/>
            <w:sz w:val="24"/>
            <w:szCs w:val="24"/>
            <w:lang w:val="es-CO"/>
          </w:rPr>
          <w:delText>UEZ 18 PENAL MUNICIPAL CON FUNCIÓN DE CONTROL DE GARANTÍAS</w:delText>
        </w:r>
      </w:del>
      <w:r w:rsidRPr="0060096D">
        <w:rPr>
          <w:rFonts w:ascii="Arial" w:hAnsi="Arial" w:cs="Arial"/>
          <w:sz w:val="24"/>
          <w:szCs w:val="24"/>
          <w:lang w:val="es-CO"/>
        </w:rPr>
        <w:t xml:space="preserve"> al momento del traslado que de la misma</w:t>
      </w:r>
      <w:r>
        <w:rPr>
          <w:rFonts w:ascii="Arial" w:hAnsi="Arial" w:cs="Arial"/>
          <w:sz w:val="24"/>
          <w:szCs w:val="24"/>
          <w:lang w:val="es-CO"/>
        </w:rPr>
        <w:t xml:space="preserve"> se le hizo. Igual postura asumió </w:t>
      </w:r>
      <w:r w:rsidRPr="0060096D">
        <w:rPr>
          <w:rFonts w:ascii="Arial" w:hAnsi="Arial" w:cs="Arial"/>
          <w:sz w:val="24"/>
          <w:szCs w:val="24"/>
          <w:lang w:val="es-CO"/>
        </w:rPr>
        <w:t xml:space="preserve"> cuando se le dio traslado del recurso de apelación que interpuse contra la decisión de la funcionaria.</w:t>
      </w:r>
    </w:p>
    <w:p w:rsidR="00232254" w:rsidRPr="0060096D" w:rsidRDefault="00232254" w:rsidP="0060096D">
      <w:pPr>
        <w:pStyle w:val="Prrafodelista"/>
        <w:ind w:left="0"/>
        <w:jc w:val="both"/>
        <w:rPr>
          <w:rFonts w:ascii="Arial" w:hAnsi="Arial" w:cs="Arial"/>
          <w:sz w:val="24"/>
          <w:szCs w:val="24"/>
          <w:lang w:val="es-CO"/>
        </w:rPr>
      </w:pPr>
    </w:p>
    <w:p w:rsidR="00232254"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Obsérvese señores Magistrados que </w:t>
      </w:r>
      <w:del w:id="1379" w:author="JORGE" w:date="2011-02-20T20:08:00Z">
        <w:r w:rsidRPr="0060096D" w:rsidDel="0070612F">
          <w:rPr>
            <w:rFonts w:ascii="Arial" w:hAnsi="Arial" w:cs="Arial"/>
            <w:sz w:val="24"/>
            <w:szCs w:val="24"/>
            <w:lang w:val="es-CO"/>
          </w:rPr>
          <w:delText>l</w:delText>
        </w:r>
      </w:del>
      <w:ins w:id="1380" w:author="JORGE" w:date="2011-02-20T20:08:00Z">
        <w:r w:rsidR="0070612F">
          <w:rPr>
            <w:rFonts w:ascii="Arial" w:hAnsi="Arial" w:cs="Arial"/>
            <w:sz w:val="24"/>
            <w:szCs w:val="24"/>
            <w:lang w:val="es-CO"/>
          </w:rPr>
          <w:t>L</w:t>
        </w:r>
      </w:ins>
      <w:r w:rsidRPr="0060096D">
        <w:rPr>
          <w:rFonts w:ascii="Arial" w:hAnsi="Arial" w:cs="Arial"/>
          <w:sz w:val="24"/>
          <w:szCs w:val="24"/>
          <w:lang w:val="es-CO"/>
        </w:rPr>
        <w:t xml:space="preserve">a Fiscal que actuó en la audiencia era la titular del despacho que pidió la SUSPENSIÓN DEL PODER DISPOSITIVO DE LAS MARCAS </w:t>
      </w:r>
      <w:ins w:id="1381" w:author="JORGE" w:date="2011-02-20T20:09:00Z">
        <w:r w:rsidR="0070612F">
          <w:rPr>
            <w:rFonts w:ascii="Arial" w:hAnsi="Arial" w:cs="Arial"/>
            <w:sz w:val="24"/>
            <w:szCs w:val="24"/>
            <w:lang w:val="es-CO"/>
          </w:rPr>
          <w:t xml:space="preserve">ante el Juez 29 </w:t>
        </w:r>
      </w:ins>
      <w:del w:id="1382" w:author="JORGE" w:date="2011-02-20T20:08:00Z">
        <w:r w:rsidDel="0070612F">
          <w:rPr>
            <w:rFonts w:ascii="Arial" w:hAnsi="Arial" w:cs="Arial"/>
            <w:sz w:val="24"/>
            <w:szCs w:val="24"/>
            <w:lang w:val="es-CO"/>
          </w:rPr>
          <w:delText xml:space="preserve">ANTE </w:delText>
        </w:r>
        <w:r w:rsidRPr="0060096D" w:rsidDel="0070612F">
          <w:rPr>
            <w:rFonts w:ascii="Arial" w:hAnsi="Arial" w:cs="Arial"/>
            <w:sz w:val="24"/>
            <w:szCs w:val="24"/>
            <w:lang w:val="es-CO"/>
          </w:rPr>
          <w:delText xml:space="preserve"> EL JUEZ 29 PENAL MUNICIPAL CON FUNCIÓN DE </w:delText>
        </w:r>
        <w:r w:rsidDel="0070612F">
          <w:rPr>
            <w:rFonts w:ascii="Arial" w:hAnsi="Arial" w:cs="Arial"/>
            <w:sz w:val="24"/>
            <w:szCs w:val="24"/>
            <w:lang w:val="es-CO"/>
          </w:rPr>
          <w:delText xml:space="preserve">CONTROL DE GARANTIAS DE LA URI DE USAQUÉN  </w:delText>
        </w:r>
      </w:del>
      <w:r>
        <w:rPr>
          <w:rFonts w:ascii="Arial" w:hAnsi="Arial" w:cs="Arial"/>
          <w:sz w:val="24"/>
          <w:szCs w:val="24"/>
          <w:lang w:val="es-CO"/>
        </w:rPr>
        <w:t>corrigiendo en esta oportunidad la solicitud hecha por su antecesor</w:t>
      </w:r>
      <w:ins w:id="1383" w:author="USER" w:date="2011-02-21T18:25:00Z">
        <w:r w:rsidR="00BD55AD">
          <w:rPr>
            <w:rFonts w:ascii="Arial" w:hAnsi="Arial" w:cs="Arial"/>
            <w:sz w:val="24"/>
            <w:szCs w:val="24"/>
            <w:lang w:val="es-CO"/>
          </w:rPr>
          <w:t xml:space="preserve"> </w:t>
        </w:r>
      </w:ins>
      <w:del w:id="1384" w:author="JORGE" w:date="2011-02-20T20:09:00Z">
        <w:r w:rsidDel="0070612F">
          <w:rPr>
            <w:rFonts w:ascii="Arial" w:hAnsi="Arial" w:cs="Arial"/>
            <w:sz w:val="24"/>
            <w:szCs w:val="24"/>
            <w:lang w:val="es-CO"/>
          </w:rPr>
          <w:delText>,</w:delText>
        </w:r>
      </w:del>
      <w:del w:id="1385" w:author="JORGE" w:date="2011-02-20T20:10:00Z">
        <w:r w:rsidDel="0070612F">
          <w:rPr>
            <w:rFonts w:ascii="Arial" w:hAnsi="Arial" w:cs="Arial"/>
            <w:sz w:val="24"/>
            <w:szCs w:val="24"/>
            <w:lang w:val="es-CO"/>
          </w:rPr>
          <w:delText xml:space="preserve"> </w:delText>
        </w:r>
      </w:del>
      <w:r>
        <w:rPr>
          <w:rFonts w:ascii="Arial" w:hAnsi="Arial" w:cs="Arial"/>
          <w:sz w:val="24"/>
          <w:szCs w:val="24"/>
          <w:lang w:val="es-CO"/>
        </w:rPr>
        <w:t xml:space="preserve">con base en la documentación que presenté en la audiencia, con la que se demuestra la titularidad de las marcas a favor de la sociedad que represento. </w:t>
      </w:r>
    </w:p>
    <w:p w:rsidR="00232254" w:rsidRDefault="00232254" w:rsidP="0060096D">
      <w:pPr>
        <w:pStyle w:val="Prrafodelista"/>
        <w:ind w:left="0"/>
        <w:jc w:val="both"/>
        <w:rPr>
          <w:rFonts w:ascii="Arial" w:hAnsi="Arial" w:cs="Arial"/>
          <w:sz w:val="24"/>
          <w:szCs w:val="24"/>
          <w:lang w:val="es-CO"/>
        </w:rPr>
      </w:pPr>
    </w:p>
    <w:p w:rsidR="00232254" w:rsidRDefault="00232254" w:rsidP="0060096D">
      <w:pPr>
        <w:pStyle w:val="Prrafodelista"/>
        <w:ind w:left="0"/>
        <w:jc w:val="both"/>
        <w:rPr>
          <w:rFonts w:ascii="Arial" w:hAnsi="Arial" w:cs="Arial"/>
          <w:sz w:val="24"/>
          <w:szCs w:val="24"/>
          <w:lang w:val="es-CO"/>
        </w:rPr>
      </w:pPr>
      <w:r>
        <w:rPr>
          <w:rFonts w:ascii="Arial" w:hAnsi="Arial" w:cs="Arial"/>
          <w:sz w:val="24"/>
          <w:szCs w:val="24"/>
          <w:lang w:val="es-CO"/>
        </w:rPr>
        <w:t>Y, por último L</w:t>
      </w:r>
      <w:ins w:id="1386" w:author="JORGE" w:date="2011-02-20T20:10:00Z">
        <w:r w:rsidR="0070612F">
          <w:rPr>
            <w:rFonts w:ascii="Arial" w:hAnsi="Arial" w:cs="Arial"/>
            <w:sz w:val="24"/>
            <w:szCs w:val="24"/>
            <w:lang w:val="es-CO"/>
          </w:rPr>
          <w:t>a</w:t>
        </w:r>
      </w:ins>
      <w:ins w:id="1387" w:author="USER" w:date="2011-02-21T18:25:00Z">
        <w:r w:rsidR="00BD55AD">
          <w:rPr>
            <w:rFonts w:ascii="Arial" w:hAnsi="Arial" w:cs="Arial"/>
            <w:sz w:val="24"/>
            <w:szCs w:val="24"/>
            <w:lang w:val="es-CO"/>
          </w:rPr>
          <w:t xml:space="preserve"> </w:t>
        </w:r>
      </w:ins>
      <w:del w:id="1388" w:author="JORGE" w:date="2011-02-20T20:10:00Z">
        <w:r w:rsidDel="0070612F">
          <w:rPr>
            <w:rFonts w:ascii="Arial" w:hAnsi="Arial" w:cs="Arial"/>
            <w:sz w:val="24"/>
            <w:szCs w:val="24"/>
            <w:lang w:val="es-CO"/>
          </w:rPr>
          <w:delText xml:space="preserve">A </w:delText>
        </w:r>
      </w:del>
      <w:r>
        <w:rPr>
          <w:rFonts w:ascii="Arial" w:hAnsi="Arial" w:cs="Arial"/>
          <w:sz w:val="24"/>
          <w:szCs w:val="24"/>
          <w:lang w:val="es-CO"/>
        </w:rPr>
        <w:t>J</w:t>
      </w:r>
      <w:ins w:id="1389" w:author="JORGE" w:date="2011-02-20T20:10:00Z">
        <w:r w:rsidR="0070612F">
          <w:rPr>
            <w:rFonts w:ascii="Arial" w:hAnsi="Arial" w:cs="Arial"/>
            <w:sz w:val="24"/>
            <w:szCs w:val="24"/>
            <w:lang w:val="es-CO"/>
          </w:rPr>
          <w:t xml:space="preserve">uez </w:t>
        </w:r>
      </w:ins>
      <w:del w:id="1390" w:author="JORGE" w:date="2011-02-20T20:10:00Z">
        <w:r w:rsidDel="0070612F">
          <w:rPr>
            <w:rFonts w:ascii="Arial" w:hAnsi="Arial" w:cs="Arial"/>
            <w:sz w:val="24"/>
            <w:szCs w:val="24"/>
            <w:lang w:val="es-CO"/>
          </w:rPr>
          <w:delText>UEZ</w:delText>
        </w:r>
      </w:del>
      <w:r>
        <w:rPr>
          <w:rFonts w:ascii="Arial" w:hAnsi="Arial" w:cs="Arial"/>
          <w:sz w:val="24"/>
          <w:szCs w:val="24"/>
          <w:lang w:val="es-CO"/>
        </w:rPr>
        <w:t xml:space="preserve"> 2ª P</w:t>
      </w:r>
      <w:r w:rsidR="0070612F">
        <w:rPr>
          <w:rFonts w:ascii="Arial" w:hAnsi="Arial" w:cs="Arial"/>
          <w:sz w:val="24"/>
          <w:szCs w:val="24"/>
          <w:lang w:val="es-CO"/>
        </w:rPr>
        <w:t xml:space="preserve">enal del </w:t>
      </w:r>
      <w:del w:id="1391" w:author="JORGE" w:date="2011-02-20T20:10:00Z">
        <w:r w:rsidR="0070612F" w:rsidDel="0070612F">
          <w:rPr>
            <w:rFonts w:ascii="Arial" w:hAnsi="Arial" w:cs="Arial"/>
            <w:sz w:val="24"/>
            <w:szCs w:val="24"/>
            <w:lang w:val="es-CO"/>
          </w:rPr>
          <w:delText>c</w:delText>
        </w:r>
      </w:del>
      <w:ins w:id="1392" w:author="JORGE" w:date="2011-02-20T20:11:00Z">
        <w:r w:rsidR="0070612F">
          <w:rPr>
            <w:rFonts w:ascii="Arial" w:hAnsi="Arial" w:cs="Arial"/>
            <w:sz w:val="24"/>
            <w:szCs w:val="24"/>
            <w:lang w:val="es-CO"/>
          </w:rPr>
          <w:t>C</w:t>
        </w:r>
      </w:ins>
      <w:r w:rsidR="0070612F">
        <w:rPr>
          <w:rFonts w:ascii="Arial" w:hAnsi="Arial" w:cs="Arial"/>
          <w:sz w:val="24"/>
          <w:szCs w:val="24"/>
          <w:lang w:val="es-CO"/>
        </w:rPr>
        <w:t xml:space="preserve">ircuito de </w:t>
      </w:r>
      <w:del w:id="1393" w:author="JORGE" w:date="2011-02-20T20:11:00Z">
        <w:r w:rsidR="0070612F" w:rsidDel="0070612F">
          <w:rPr>
            <w:rFonts w:ascii="Arial" w:hAnsi="Arial" w:cs="Arial"/>
            <w:sz w:val="24"/>
            <w:szCs w:val="24"/>
            <w:lang w:val="es-CO"/>
          </w:rPr>
          <w:delText>c</w:delText>
        </w:r>
      </w:del>
      <w:ins w:id="1394" w:author="JORGE" w:date="2011-02-20T20:11:00Z">
        <w:r w:rsidR="0070612F">
          <w:rPr>
            <w:rFonts w:ascii="Arial" w:hAnsi="Arial" w:cs="Arial"/>
            <w:sz w:val="24"/>
            <w:szCs w:val="24"/>
            <w:lang w:val="es-CO"/>
          </w:rPr>
          <w:t>C</w:t>
        </w:r>
      </w:ins>
      <w:r w:rsidR="0070612F">
        <w:rPr>
          <w:rFonts w:ascii="Arial" w:hAnsi="Arial" w:cs="Arial"/>
          <w:sz w:val="24"/>
          <w:szCs w:val="24"/>
          <w:lang w:val="es-CO"/>
        </w:rPr>
        <w:t>onocimiento ta</w:t>
      </w:r>
      <w:r>
        <w:rPr>
          <w:rFonts w:ascii="Arial" w:hAnsi="Arial" w:cs="Arial"/>
          <w:sz w:val="24"/>
          <w:szCs w:val="24"/>
          <w:lang w:val="es-CO"/>
        </w:rPr>
        <w:t>mbién vulnero los derechos fundamentales enunciados al confirmar la decisión recurrida considerando que no era necesario convocar a mi representada para tomar la medida de la suspensión del poder dispositivo de las marcas, avalando así la negligencia del J</w:t>
      </w:r>
      <w:ins w:id="1395" w:author="JORGE" w:date="2011-02-20T20:11:00Z">
        <w:r w:rsidR="0070612F">
          <w:rPr>
            <w:rFonts w:ascii="Arial" w:hAnsi="Arial" w:cs="Arial"/>
            <w:sz w:val="24"/>
            <w:szCs w:val="24"/>
            <w:lang w:val="es-CO"/>
          </w:rPr>
          <w:t xml:space="preserve">uez </w:t>
        </w:r>
      </w:ins>
      <w:del w:id="1396" w:author="JORGE" w:date="2011-02-20T20:11:00Z">
        <w:r w:rsidDel="0070612F">
          <w:rPr>
            <w:rFonts w:ascii="Arial" w:hAnsi="Arial" w:cs="Arial"/>
            <w:sz w:val="24"/>
            <w:szCs w:val="24"/>
            <w:lang w:val="es-CO"/>
          </w:rPr>
          <w:delText xml:space="preserve">UEZ </w:delText>
        </w:r>
      </w:del>
      <w:r>
        <w:rPr>
          <w:rFonts w:ascii="Arial" w:hAnsi="Arial" w:cs="Arial"/>
          <w:sz w:val="24"/>
          <w:szCs w:val="24"/>
          <w:lang w:val="es-CO"/>
        </w:rPr>
        <w:t xml:space="preserve">29 </w:t>
      </w:r>
      <w:del w:id="1397" w:author="JORGE" w:date="2011-02-20T20:11:00Z">
        <w:r w:rsidDel="0070612F">
          <w:rPr>
            <w:rFonts w:ascii="Arial" w:hAnsi="Arial" w:cs="Arial"/>
            <w:sz w:val="24"/>
            <w:szCs w:val="24"/>
            <w:lang w:val="es-CO"/>
          </w:rPr>
          <w:delText xml:space="preserve">DE CONTROL DE GARANTIAS DE LA URI DE USAQUÉN </w:delText>
        </w:r>
      </w:del>
      <w:r>
        <w:rPr>
          <w:rFonts w:ascii="Arial" w:hAnsi="Arial" w:cs="Arial"/>
          <w:sz w:val="24"/>
          <w:szCs w:val="24"/>
          <w:lang w:val="es-CO"/>
        </w:rPr>
        <w:t>de pedir al Fiscal la prueba de la titularidad de las marcas, objeto de su decisión</w:t>
      </w:r>
      <w:ins w:id="1398" w:author="JORGE" w:date="2011-02-20T20:11:00Z">
        <w:r w:rsidR="0070612F">
          <w:rPr>
            <w:rFonts w:ascii="Arial" w:hAnsi="Arial" w:cs="Arial"/>
            <w:sz w:val="24"/>
            <w:szCs w:val="24"/>
            <w:lang w:val="es-CO"/>
          </w:rPr>
          <w:t xml:space="preserve">. </w:t>
        </w:r>
      </w:ins>
    </w:p>
    <w:p w:rsidR="00232254" w:rsidRDefault="00232254" w:rsidP="0060096D">
      <w:pPr>
        <w:pStyle w:val="Prrafodelista"/>
        <w:ind w:left="0"/>
        <w:jc w:val="both"/>
        <w:rPr>
          <w:rFonts w:ascii="Arial" w:hAnsi="Arial" w:cs="Arial"/>
          <w:sz w:val="24"/>
          <w:szCs w:val="24"/>
          <w:lang w:val="es-CO"/>
        </w:rPr>
      </w:pPr>
    </w:p>
    <w:p w:rsidR="00232254" w:rsidRDefault="00232254" w:rsidP="0060096D">
      <w:pPr>
        <w:pStyle w:val="Prrafodelista"/>
        <w:ind w:left="0"/>
        <w:jc w:val="both"/>
        <w:rPr>
          <w:rFonts w:ascii="Arial" w:hAnsi="Arial" w:cs="Arial"/>
          <w:sz w:val="24"/>
          <w:szCs w:val="24"/>
          <w:lang w:val="es-CO"/>
        </w:rPr>
      </w:pPr>
      <w:r>
        <w:rPr>
          <w:rFonts w:ascii="Arial" w:hAnsi="Arial" w:cs="Arial"/>
          <w:sz w:val="24"/>
          <w:szCs w:val="24"/>
          <w:lang w:val="es-CO"/>
        </w:rPr>
        <w:t>Nada jurídico resulta que la funcionaria sugiera al recurrente acudir a la S</w:t>
      </w:r>
      <w:r w:rsidR="0070612F">
        <w:rPr>
          <w:rFonts w:ascii="Arial" w:hAnsi="Arial" w:cs="Arial"/>
          <w:sz w:val="24"/>
          <w:szCs w:val="24"/>
          <w:lang w:val="es-CO"/>
        </w:rPr>
        <w:t xml:space="preserve">uperintendencia de </w:t>
      </w:r>
      <w:del w:id="1399" w:author="JORGE" w:date="2011-02-20T20:13:00Z">
        <w:r w:rsidR="0070612F" w:rsidDel="0070612F">
          <w:rPr>
            <w:rFonts w:ascii="Arial" w:hAnsi="Arial" w:cs="Arial"/>
            <w:sz w:val="24"/>
            <w:szCs w:val="24"/>
            <w:lang w:val="es-CO"/>
          </w:rPr>
          <w:delText>s</w:delText>
        </w:r>
      </w:del>
      <w:ins w:id="1400" w:author="JORGE" w:date="2011-02-20T20:13:00Z">
        <w:r w:rsidR="0070612F">
          <w:rPr>
            <w:rFonts w:ascii="Arial" w:hAnsi="Arial" w:cs="Arial"/>
            <w:sz w:val="24"/>
            <w:szCs w:val="24"/>
            <w:lang w:val="es-CO"/>
          </w:rPr>
          <w:t>S</w:t>
        </w:r>
      </w:ins>
      <w:r w:rsidR="0070612F">
        <w:rPr>
          <w:rFonts w:ascii="Arial" w:hAnsi="Arial" w:cs="Arial"/>
          <w:sz w:val="24"/>
          <w:szCs w:val="24"/>
          <w:lang w:val="es-CO"/>
        </w:rPr>
        <w:t>ociedades</w:t>
      </w:r>
      <w:r>
        <w:rPr>
          <w:rFonts w:ascii="Arial" w:hAnsi="Arial" w:cs="Arial"/>
          <w:sz w:val="24"/>
          <w:szCs w:val="24"/>
          <w:lang w:val="es-CO"/>
        </w:rPr>
        <w:t xml:space="preserve"> para obtener el levantamiento de la medida judicial y/o de conseguir su aval para volver a intentarlo ante el J</w:t>
      </w:r>
      <w:r w:rsidR="0070612F">
        <w:rPr>
          <w:rFonts w:ascii="Arial" w:hAnsi="Arial" w:cs="Arial"/>
          <w:sz w:val="24"/>
          <w:szCs w:val="24"/>
          <w:lang w:val="es-CO"/>
        </w:rPr>
        <w:t xml:space="preserve">uez de </w:t>
      </w:r>
      <w:del w:id="1401" w:author="JORGE" w:date="2011-02-20T20:13:00Z">
        <w:r w:rsidR="0070612F" w:rsidDel="0070612F">
          <w:rPr>
            <w:rFonts w:ascii="Arial" w:hAnsi="Arial" w:cs="Arial"/>
            <w:sz w:val="24"/>
            <w:szCs w:val="24"/>
            <w:lang w:val="es-CO"/>
          </w:rPr>
          <w:delText>c</w:delText>
        </w:r>
      </w:del>
      <w:ins w:id="1402" w:author="JORGE" w:date="2011-02-20T20:13:00Z">
        <w:r w:rsidR="0070612F">
          <w:rPr>
            <w:rFonts w:ascii="Arial" w:hAnsi="Arial" w:cs="Arial"/>
            <w:sz w:val="24"/>
            <w:szCs w:val="24"/>
            <w:lang w:val="es-CO"/>
          </w:rPr>
          <w:t>C</w:t>
        </w:r>
      </w:ins>
      <w:r w:rsidR="0070612F">
        <w:rPr>
          <w:rFonts w:ascii="Arial" w:hAnsi="Arial" w:cs="Arial"/>
          <w:sz w:val="24"/>
          <w:szCs w:val="24"/>
          <w:lang w:val="es-CO"/>
        </w:rPr>
        <w:t xml:space="preserve">ontrol de </w:t>
      </w:r>
      <w:del w:id="1403" w:author="JORGE" w:date="2011-02-20T20:13:00Z">
        <w:r w:rsidR="0070612F" w:rsidDel="0070612F">
          <w:rPr>
            <w:rFonts w:ascii="Arial" w:hAnsi="Arial" w:cs="Arial"/>
            <w:sz w:val="24"/>
            <w:szCs w:val="24"/>
            <w:lang w:val="es-CO"/>
          </w:rPr>
          <w:delText>g</w:delText>
        </w:r>
      </w:del>
      <w:ins w:id="1404" w:author="JORGE" w:date="2011-02-20T20:13:00Z">
        <w:r w:rsidR="0070612F">
          <w:rPr>
            <w:rFonts w:ascii="Arial" w:hAnsi="Arial" w:cs="Arial"/>
            <w:sz w:val="24"/>
            <w:szCs w:val="24"/>
            <w:lang w:val="es-CO"/>
          </w:rPr>
          <w:t>G</w:t>
        </w:r>
      </w:ins>
      <w:r w:rsidR="0070612F">
        <w:rPr>
          <w:rFonts w:ascii="Arial" w:hAnsi="Arial" w:cs="Arial"/>
          <w:sz w:val="24"/>
          <w:szCs w:val="24"/>
          <w:lang w:val="es-CO"/>
        </w:rPr>
        <w:t>arantías</w:t>
      </w:r>
      <w:r>
        <w:rPr>
          <w:rFonts w:ascii="Arial" w:hAnsi="Arial" w:cs="Arial"/>
          <w:sz w:val="24"/>
          <w:szCs w:val="24"/>
          <w:lang w:val="es-CO"/>
        </w:rPr>
        <w:t xml:space="preserve"> entre las otras posibilidades a las que hizo mención. </w:t>
      </w:r>
    </w:p>
    <w:p w:rsidR="00232254" w:rsidRDefault="00232254" w:rsidP="0060096D">
      <w:pPr>
        <w:pStyle w:val="Prrafodelista"/>
        <w:ind w:left="0"/>
        <w:jc w:val="both"/>
        <w:rPr>
          <w:rFonts w:ascii="Arial" w:hAnsi="Arial" w:cs="Arial"/>
          <w:sz w:val="24"/>
          <w:szCs w:val="24"/>
          <w:lang w:val="es-CO"/>
        </w:rPr>
      </w:pPr>
    </w:p>
    <w:p w:rsidR="00232254" w:rsidRDefault="00232254" w:rsidP="0060096D">
      <w:pPr>
        <w:pStyle w:val="Prrafodelista"/>
        <w:ind w:left="0"/>
        <w:jc w:val="both"/>
        <w:rPr>
          <w:rFonts w:ascii="Arial" w:hAnsi="Arial" w:cs="Arial"/>
          <w:sz w:val="24"/>
          <w:szCs w:val="24"/>
          <w:lang w:val="es-CO"/>
        </w:rPr>
      </w:pPr>
      <w:r>
        <w:rPr>
          <w:rFonts w:ascii="Arial" w:hAnsi="Arial" w:cs="Arial"/>
          <w:sz w:val="24"/>
          <w:szCs w:val="24"/>
          <w:lang w:val="es-CO"/>
        </w:rPr>
        <w:t>Y peor aún cuando la funcionaria confunde las funciones de la S</w:t>
      </w:r>
      <w:r w:rsidR="0070612F">
        <w:rPr>
          <w:rFonts w:ascii="Arial" w:hAnsi="Arial" w:cs="Arial"/>
          <w:sz w:val="24"/>
          <w:szCs w:val="24"/>
          <w:lang w:val="es-CO"/>
        </w:rPr>
        <w:t xml:space="preserve">uperintendencia de </w:t>
      </w:r>
      <w:del w:id="1405" w:author="JORGE" w:date="2011-02-20T20:13:00Z">
        <w:r w:rsidR="0070612F" w:rsidDel="0070612F">
          <w:rPr>
            <w:rFonts w:ascii="Arial" w:hAnsi="Arial" w:cs="Arial"/>
            <w:sz w:val="24"/>
            <w:szCs w:val="24"/>
            <w:lang w:val="es-CO"/>
          </w:rPr>
          <w:delText>s</w:delText>
        </w:r>
      </w:del>
      <w:ins w:id="1406" w:author="JORGE" w:date="2011-02-20T20:14:00Z">
        <w:r w:rsidR="0070612F">
          <w:rPr>
            <w:rFonts w:ascii="Arial" w:hAnsi="Arial" w:cs="Arial"/>
            <w:sz w:val="24"/>
            <w:szCs w:val="24"/>
            <w:lang w:val="es-CO"/>
          </w:rPr>
          <w:t>S</w:t>
        </w:r>
      </w:ins>
      <w:r w:rsidR="0070612F">
        <w:rPr>
          <w:rFonts w:ascii="Arial" w:hAnsi="Arial" w:cs="Arial"/>
          <w:sz w:val="24"/>
          <w:szCs w:val="24"/>
          <w:lang w:val="es-CO"/>
        </w:rPr>
        <w:t>ociedades</w:t>
      </w:r>
      <w:r>
        <w:rPr>
          <w:rFonts w:ascii="Arial" w:hAnsi="Arial" w:cs="Arial"/>
          <w:sz w:val="24"/>
          <w:szCs w:val="24"/>
          <w:lang w:val="es-CO"/>
        </w:rPr>
        <w:t xml:space="preserve"> con las de la S</w:t>
      </w:r>
      <w:r w:rsidR="0070612F">
        <w:rPr>
          <w:rFonts w:ascii="Arial" w:hAnsi="Arial" w:cs="Arial"/>
          <w:sz w:val="24"/>
          <w:szCs w:val="24"/>
          <w:lang w:val="es-CO"/>
        </w:rPr>
        <w:t xml:space="preserve">uperintendencia de </w:t>
      </w:r>
      <w:del w:id="1407" w:author="JORGE" w:date="2011-02-20T20:14:00Z">
        <w:r w:rsidR="0070612F" w:rsidDel="0070612F">
          <w:rPr>
            <w:rFonts w:ascii="Arial" w:hAnsi="Arial" w:cs="Arial"/>
            <w:sz w:val="24"/>
            <w:szCs w:val="24"/>
            <w:lang w:val="es-CO"/>
          </w:rPr>
          <w:delText>i</w:delText>
        </w:r>
      </w:del>
      <w:ins w:id="1408" w:author="JORGE" w:date="2011-02-20T20:14:00Z">
        <w:r w:rsidR="0070612F">
          <w:rPr>
            <w:rFonts w:ascii="Arial" w:hAnsi="Arial" w:cs="Arial"/>
            <w:sz w:val="24"/>
            <w:szCs w:val="24"/>
            <w:lang w:val="es-CO"/>
          </w:rPr>
          <w:t>I</w:t>
        </w:r>
      </w:ins>
      <w:r w:rsidR="0070612F">
        <w:rPr>
          <w:rFonts w:ascii="Arial" w:hAnsi="Arial" w:cs="Arial"/>
          <w:sz w:val="24"/>
          <w:szCs w:val="24"/>
          <w:lang w:val="es-CO"/>
        </w:rPr>
        <w:t xml:space="preserve">ndustria y </w:t>
      </w:r>
      <w:del w:id="1409" w:author="JORGE" w:date="2011-02-20T20:14:00Z">
        <w:r w:rsidR="0070612F" w:rsidDel="0070612F">
          <w:rPr>
            <w:rFonts w:ascii="Arial" w:hAnsi="Arial" w:cs="Arial"/>
            <w:sz w:val="24"/>
            <w:szCs w:val="24"/>
            <w:lang w:val="es-CO"/>
          </w:rPr>
          <w:delText>c</w:delText>
        </w:r>
      </w:del>
      <w:ins w:id="1410" w:author="JORGE" w:date="2011-02-20T20:14:00Z">
        <w:r w:rsidR="00633CA0">
          <w:rPr>
            <w:rFonts w:ascii="Arial" w:hAnsi="Arial" w:cs="Arial"/>
            <w:sz w:val="24"/>
            <w:szCs w:val="24"/>
            <w:lang w:val="es-CO"/>
          </w:rPr>
          <w:t>C</w:t>
        </w:r>
      </w:ins>
      <w:r w:rsidR="0070612F">
        <w:rPr>
          <w:rFonts w:ascii="Arial" w:hAnsi="Arial" w:cs="Arial"/>
          <w:sz w:val="24"/>
          <w:szCs w:val="24"/>
          <w:lang w:val="es-CO"/>
        </w:rPr>
        <w:t>omercio</w:t>
      </w:r>
      <w:r>
        <w:rPr>
          <w:rFonts w:ascii="Arial" w:hAnsi="Arial" w:cs="Arial"/>
          <w:sz w:val="24"/>
          <w:szCs w:val="24"/>
          <w:lang w:val="es-CO"/>
        </w:rPr>
        <w:t>. En la primera se adelanta el proceso de liquidación judicial de la sociedad L</w:t>
      </w:r>
      <w:r w:rsidR="00DD03FB">
        <w:rPr>
          <w:rFonts w:ascii="Arial" w:hAnsi="Arial" w:cs="Arial"/>
          <w:sz w:val="24"/>
          <w:szCs w:val="24"/>
          <w:lang w:val="es-CO"/>
        </w:rPr>
        <w:t xml:space="preserve">aboratorios </w:t>
      </w:r>
      <w:del w:id="1411" w:author="JORGE" w:date="2011-02-20T23:29:00Z">
        <w:r w:rsidR="00DD03FB" w:rsidDel="00DD03FB">
          <w:rPr>
            <w:rFonts w:ascii="Arial" w:hAnsi="Arial" w:cs="Arial"/>
            <w:sz w:val="24"/>
            <w:szCs w:val="24"/>
            <w:lang w:val="es-CO"/>
          </w:rPr>
          <w:delText>a</w:delText>
        </w:r>
      </w:del>
      <w:ins w:id="1412" w:author="JORGE" w:date="2011-02-20T23:29:00Z">
        <w:r w:rsidR="00DD03FB">
          <w:rPr>
            <w:rFonts w:ascii="Arial" w:hAnsi="Arial" w:cs="Arial"/>
            <w:sz w:val="24"/>
            <w:szCs w:val="24"/>
            <w:lang w:val="es-CO"/>
          </w:rPr>
          <w:t>A</w:t>
        </w:r>
      </w:ins>
      <w:r w:rsidR="00DD03FB">
        <w:rPr>
          <w:rFonts w:ascii="Arial" w:hAnsi="Arial" w:cs="Arial"/>
          <w:sz w:val="24"/>
          <w:szCs w:val="24"/>
          <w:lang w:val="es-CO"/>
        </w:rPr>
        <w:t xml:space="preserve">ndrómaco </w:t>
      </w:r>
      <w:del w:id="1413" w:author="JORGE" w:date="2011-02-20T23:30:00Z">
        <w:r w:rsidR="00DD03FB" w:rsidDel="00DD03FB">
          <w:rPr>
            <w:rFonts w:ascii="Arial" w:hAnsi="Arial" w:cs="Arial"/>
            <w:sz w:val="24"/>
            <w:szCs w:val="24"/>
            <w:lang w:val="es-CO"/>
          </w:rPr>
          <w:delText>l</w:delText>
        </w:r>
      </w:del>
      <w:ins w:id="1414" w:author="JORGE" w:date="2011-02-20T23:30:00Z">
        <w:r w:rsidR="00DD03FB">
          <w:rPr>
            <w:rFonts w:ascii="Arial" w:hAnsi="Arial" w:cs="Arial"/>
            <w:sz w:val="24"/>
            <w:szCs w:val="24"/>
            <w:lang w:val="es-CO"/>
          </w:rPr>
          <w:t>L</w:t>
        </w:r>
      </w:ins>
      <w:r w:rsidR="00DD03FB">
        <w:rPr>
          <w:rFonts w:ascii="Arial" w:hAnsi="Arial" w:cs="Arial"/>
          <w:sz w:val="24"/>
          <w:szCs w:val="24"/>
          <w:lang w:val="es-CO"/>
        </w:rPr>
        <w:t xml:space="preserve">tda en </w:t>
      </w:r>
      <w:del w:id="1415" w:author="JORGE" w:date="2011-02-20T23:30:00Z">
        <w:r w:rsidR="00DD03FB" w:rsidDel="00DD03FB">
          <w:rPr>
            <w:rFonts w:ascii="Arial" w:hAnsi="Arial" w:cs="Arial"/>
            <w:sz w:val="24"/>
            <w:szCs w:val="24"/>
            <w:lang w:val="es-CO"/>
          </w:rPr>
          <w:delText>l</w:delText>
        </w:r>
      </w:del>
      <w:ins w:id="1416" w:author="JORGE" w:date="2011-02-20T23:30:00Z">
        <w:r w:rsidR="00DD03FB">
          <w:rPr>
            <w:rFonts w:ascii="Arial" w:hAnsi="Arial" w:cs="Arial"/>
            <w:sz w:val="24"/>
            <w:szCs w:val="24"/>
            <w:lang w:val="es-CO"/>
          </w:rPr>
          <w:t>L</w:t>
        </w:r>
      </w:ins>
      <w:r w:rsidR="00DD03FB">
        <w:rPr>
          <w:rFonts w:ascii="Arial" w:hAnsi="Arial" w:cs="Arial"/>
          <w:sz w:val="24"/>
          <w:szCs w:val="24"/>
          <w:lang w:val="es-CO"/>
        </w:rPr>
        <w:t xml:space="preserve">iquidación </w:t>
      </w:r>
      <w:r>
        <w:rPr>
          <w:rFonts w:ascii="Arial" w:hAnsi="Arial" w:cs="Arial"/>
          <w:sz w:val="24"/>
          <w:szCs w:val="24"/>
          <w:lang w:val="es-CO"/>
        </w:rPr>
        <w:t xml:space="preserve">y en la segunda se lleva el registro </w:t>
      </w:r>
      <w:ins w:id="1417" w:author="JORGE" w:date="2011-02-20T20:14:00Z">
        <w:r w:rsidR="00633CA0">
          <w:rPr>
            <w:rFonts w:ascii="Arial" w:hAnsi="Arial" w:cs="Arial"/>
            <w:sz w:val="24"/>
            <w:szCs w:val="24"/>
            <w:lang w:val="es-CO"/>
          </w:rPr>
          <w:t>p</w:t>
        </w:r>
      </w:ins>
      <w:ins w:id="1418" w:author="JORGE" w:date="2011-02-20T20:15:00Z">
        <w:r w:rsidR="00633CA0">
          <w:rPr>
            <w:rFonts w:ascii="Arial" w:hAnsi="Arial" w:cs="Arial"/>
            <w:sz w:val="24"/>
            <w:szCs w:val="24"/>
            <w:lang w:val="es-CO"/>
          </w:rPr>
          <w:t xml:space="preserve">úblico </w:t>
        </w:r>
      </w:ins>
      <w:r>
        <w:rPr>
          <w:rFonts w:ascii="Arial" w:hAnsi="Arial" w:cs="Arial"/>
          <w:sz w:val="24"/>
          <w:szCs w:val="24"/>
          <w:lang w:val="es-CO"/>
        </w:rPr>
        <w:t>de la</w:t>
      </w:r>
      <w:ins w:id="1419" w:author="JORGE" w:date="2011-02-20T20:15:00Z">
        <w:r w:rsidR="00633CA0">
          <w:rPr>
            <w:rFonts w:ascii="Arial" w:hAnsi="Arial" w:cs="Arial"/>
            <w:sz w:val="24"/>
            <w:szCs w:val="24"/>
            <w:lang w:val="es-CO"/>
          </w:rPr>
          <w:t xml:space="preserve"> propiedad industrial </w:t>
        </w:r>
      </w:ins>
      <w:del w:id="1420" w:author="JORGE" w:date="2011-02-20T20:15:00Z">
        <w:r w:rsidDel="00633CA0">
          <w:rPr>
            <w:rFonts w:ascii="Arial" w:hAnsi="Arial" w:cs="Arial"/>
            <w:sz w:val="24"/>
            <w:szCs w:val="24"/>
            <w:lang w:val="es-CO"/>
          </w:rPr>
          <w:delText>s</w:delText>
        </w:r>
      </w:del>
      <w:r>
        <w:rPr>
          <w:rFonts w:ascii="Arial" w:hAnsi="Arial" w:cs="Arial"/>
          <w:sz w:val="24"/>
          <w:szCs w:val="24"/>
          <w:lang w:val="es-CO"/>
        </w:rPr>
        <w:t xml:space="preserve"> </w:t>
      </w:r>
      <w:ins w:id="1421" w:author="JORGE" w:date="2011-02-20T20:15:00Z">
        <w:r w:rsidR="00633CA0">
          <w:rPr>
            <w:rFonts w:ascii="Arial" w:hAnsi="Arial" w:cs="Arial"/>
            <w:sz w:val="24"/>
            <w:szCs w:val="24"/>
            <w:lang w:val="es-CO"/>
          </w:rPr>
          <w:t>(</w:t>
        </w:r>
      </w:ins>
      <w:r>
        <w:rPr>
          <w:rFonts w:ascii="Arial" w:hAnsi="Arial" w:cs="Arial"/>
          <w:sz w:val="24"/>
          <w:szCs w:val="24"/>
          <w:lang w:val="es-CO"/>
        </w:rPr>
        <w:t>marcas y patentes</w:t>
      </w:r>
      <w:ins w:id="1422" w:author="JORGE" w:date="2011-02-20T20:15:00Z">
        <w:r w:rsidR="00633CA0">
          <w:rPr>
            <w:rFonts w:ascii="Arial" w:hAnsi="Arial" w:cs="Arial"/>
            <w:sz w:val="24"/>
            <w:szCs w:val="24"/>
            <w:lang w:val="es-CO"/>
          </w:rPr>
          <w:t>)</w:t>
        </w:r>
      </w:ins>
      <w:ins w:id="1423" w:author="JORGE" w:date="2011-02-20T20:16:00Z">
        <w:r w:rsidR="00633CA0">
          <w:rPr>
            <w:rFonts w:ascii="Arial" w:hAnsi="Arial" w:cs="Arial"/>
            <w:sz w:val="24"/>
            <w:szCs w:val="24"/>
            <w:lang w:val="es-CO"/>
          </w:rPr>
          <w:t>. A la primera</w:t>
        </w:r>
      </w:ins>
      <w:del w:id="1424" w:author="JORGE" w:date="2011-02-20T20:15:00Z">
        <w:r w:rsidDel="00633CA0">
          <w:rPr>
            <w:rFonts w:ascii="Arial" w:hAnsi="Arial" w:cs="Arial"/>
            <w:sz w:val="24"/>
            <w:szCs w:val="24"/>
            <w:lang w:val="es-CO"/>
          </w:rPr>
          <w:delText>,</w:delText>
        </w:r>
      </w:del>
      <w:r>
        <w:rPr>
          <w:rFonts w:ascii="Arial" w:hAnsi="Arial" w:cs="Arial"/>
          <w:sz w:val="24"/>
          <w:szCs w:val="24"/>
          <w:lang w:val="es-CO"/>
        </w:rPr>
        <w:t xml:space="preserve"> entidad </w:t>
      </w:r>
      <w:ins w:id="1425" w:author="JORGE" w:date="2011-02-20T20:16:00Z">
        <w:r w:rsidR="00633CA0">
          <w:rPr>
            <w:rFonts w:ascii="Arial" w:hAnsi="Arial" w:cs="Arial"/>
            <w:sz w:val="24"/>
            <w:szCs w:val="24"/>
            <w:lang w:val="es-CO"/>
          </w:rPr>
          <w:t xml:space="preserve">de las citadas le </w:t>
        </w:r>
      </w:ins>
      <w:del w:id="1426" w:author="JORGE" w:date="2011-02-20T20:16:00Z">
        <w:r w:rsidDel="00633CA0">
          <w:rPr>
            <w:rFonts w:ascii="Arial" w:hAnsi="Arial" w:cs="Arial"/>
            <w:sz w:val="24"/>
            <w:szCs w:val="24"/>
            <w:lang w:val="es-CO"/>
          </w:rPr>
          <w:delText xml:space="preserve">ésta última a la que </w:delText>
        </w:r>
      </w:del>
      <w:r>
        <w:rPr>
          <w:rFonts w:ascii="Arial" w:hAnsi="Arial" w:cs="Arial"/>
          <w:sz w:val="24"/>
          <w:szCs w:val="24"/>
          <w:lang w:val="es-CO"/>
        </w:rPr>
        <w:t xml:space="preserve">ordenó </w:t>
      </w:r>
      <w:ins w:id="1427" w:author="JORGE" w:date="2011-02-20T20:16:00Z">
        <w:r w:rsidR="00633CA0">
          <w:rPr>
            <w:rFonts w:ascii="Arial" w:hAnsi="Arial" w:cs="Arial"/>
            <w:sz w:val="24"/>
            <w:szCs w:val="24"/>
            <w:lang w:val="es-CO"/>
          </w:rPr>
          <w:t xml:space="preserve">la Juez </w:t>
        </w:r>
      </w:ins>
      <w:r>
        <w:rPr>
          <w:rFonts w:ascii="Arial" w:hAnsi="Arial" w:cs="Arial"/>
          <w:sz w:val="24"/>
          <w:szCs w:val="24"/>
          <w:lang w:val="es-CO"/>
        </w:rPr>
        <w:t xml:space="preserve">oficiar para que </w:t>
      </w:r>
      <w:ins w:id="1428" w:author="JORGE" w:date="2011-02-20T20:17:00Z">
        <w:r w:rsidR="00633CA0">
          <w:rPr>
            <w:rFonts w:ascii="Arial" w:hAnsi="Arial" w:cs="Arial"/>
            <w:sz w:val="24"/>
            <w:szCs w:val="24"/>
            <w:lang w:val="es-CO"/>
          </w:rPr>
          <w:t>s</w:t>
        </w:r>
      </w:ins>
      <w:ins w:id="1429" w:author="JORGE" w:date="2011-02-20T20:16:00Z">
        <w:r w:rsidR="00633CA0">
          <w:rPr>
            <w:rFonts w:ascii="Arial" w:hAnsi="Arial" w:cs="Arial"/>
            <w:sz w:val="24"/>
            <w:szCs w:val="24"/>
            <w:lang w:val="es-CO"/>
          </w:rPr>
          <w:t>uspendiera el poder dispositivo de las marcas, entidad que no lleva dicho registro</w:t>
        </w:r>
      </w:ins>
      <w:ins w:id="1430" w:author="JORGE" w:date="2011-02-20T20:17:00Z">
        <w:r w:rsidR="00633CA0">
          <w:rPr>
            <w:rFonts w:ascii="Arial" w:hAnsi="Arial" w:cs="Arial"/>
            <w:sz w:val="24"/>
            <w:szCs w:val="24"/>
            <w:lang w:val="es-CO"/>
          </w:rPr>
          <w:t xml:space="preserve"> y que le dice en su respuesta que le es imposible cumplir la orden impartida por las razones expresadas en</w:t>
        </w:r>
      </w:ins>
      <w:ins w:id="1431" w:author="JORGE" w:date="2011-02-20T20:18:00Z">
        <w:r w:rsidR="00633CA0">
          <w:rPr>
            <w:rFonts w:ascii="Arial" w:hAnsi="Arial" w:cs="Arial"/>
            <w:sz w:val="24"/>
            <w:szCs w:val="24"/>
            <w:lang w:val="es-CO"/>
          </w:rPr>
          <w:t xml:space="preserve"> </w:t>
        </w:r>
      </w:ins>
      <w:ins w:id="1432" w:author="JORGE" w:date="2011-02-20T23:30:00Z">
        <w:r w:rsidR="00DD03FB">
          <w:rPr>
            <w:rFonts w:ascii="Arial" w:hAnsi="Arial" w:cs="Arial"/>
            <w:sz w:val="24"/>
            <w:szCs w:val="24"/>
            <w:lang w:val="es-CO"/>
          </w:rPr>
          <w:t xml:space="preserve">el </w:t>
        </w:r>
      </w:ins>
      <w:ins w:id="1433" w:author="JORGE" w:date="2011-02-20T20:18:00Z">
        <w:r w:rsidR="00633CA0">
          <w:rPr>
            <w:rFonts w:ascii="Arial" w:hAnsi="Arial" w:cs="Arial"/>
            <w:sz w:val="24"/>
            <w:szCs w:val="24"/>
            <w:lang w:val="es-CO"/>
          </w:rPr>
          <w:t>ofic</w:t>
        </w:r>
      </w:ins>
      <w:ins w:id="1434" w:author="JORGE" w:date="2011-02-20T23:30:00Z">
        <w:r w:rsidR="00DD03FB">
          <w:rPr>
            <w:rFonts w:ascii="Arial" w:hAnsi="Arial" w:cs="Arial"/>
            <w:sz w:val="24"/>
            <w:szCs w:val="24"/>
            <w:lang w:val="es-CO"/>
          </w:rPr>
          <w:t>i</w:t>
        </w:r>
      </w:ins>
      <w:ins w:id="1435" w:author="JORGE" w:date="2011-02-20T20:18:00Z">
        <w:r w:rsidR="00633CA0">
          <w:rPr>
            <w:rFonts w:ascii="Arial" w:hAnsi="Arial" w:cs="Arial"/>
            <w:sz w:val="24"/>
            <w:szCs w:val="24"/>
            <w:lang w:val="es-CO"/>
          </w:rPr>
          <w:t>o transcrito antes.</w:t>
        </w:r>
      </w:ins>
      <w:del w:id="1436" w:author="JORGE" w:date="2011-02-20T20:17:00Z">
        <w:r w:rsidDel="00633CA0">
          <w:rPr>
            <w:rFonts w:ascii="Arial" w:hAnsi="Arial" w:cs="Arial"/>
            <w:sz w:val="24"/>
            <w:szCs w:val="24"/>
            <w:lang w:val="es-CO"/>
          </w:rPr>
          <w:delText>se resuelva la petición que los jueces me negaron.</w:delText>
        </w:r>
      </w:del>
      <w:del w:id="1437" w:author="JORGE" w:date="2011-02-20T23:51:00Z">
        <w:r w:rsidDel="00DD3A5B">
          <w:rPr>
            <w:rFonts w:ascii="Arial" w:hAnsi="Arial" w:cs="Arial"/>
            <w:sz w:val="24"/>
            <w:szCs w:val="24"/>
            <w:lang w:val="es-CO"/>
          </w:rPr>
          <w:delText xml:space="preserve">  </w:delText>
        </w:r>
      </w:del>
    </w:p>
    <w:p w:rsidR="00232254" w:rsidRDefault="00232254" w:rsidP="0060096D">
      <w:pPr>
        <w:pStyle w:val="Prrafodelista"/>
        <w:ind w:left="0"/>
        <w:jc w:val="both"/>
        <w:rPr>
          <w:ins w:id="1438" w:author="USER" w:date="2011-02-21T18:25:00Z"/>
          <w:rFonts w:ascii="Arial" w:hAnsi="Arial" w:cs="Arial"/>
          <w:sz w:val="24"/>
          <w:szCs w:val="24"/>
          <w:lang w:val="es-CO"/>
        </w:rPr>
      </w:pPr>
    </w:p>
    <w:p w:rsidR="00BD55AD" w:rsidRDefault="00BD55AD" w:rsidP="0060096D">
      <w:pPr>
        <w:pStyle w:val="Prrafodelista"/>
        <w:ind w:left="0"/>
        <w:jc w:val="both"/>
        <w:rPr>
          <w:ins w:id="1439" w:author="USER" w:date="2011-02-21T18:25:00Z"/>
          <w:rFonts w:ascii="Arial" w:hAnsi="Arial" w:cs="Arial"/>
          <w:sz w:val="24"/>
          <w:szCs w:val="24"/>
          <w:lang w:val="es-CO"/>
        </w:rPr>
      </w:pPr>
    </w:p>
    <w:p w:rsidR="00BD55AD" w:rsidRDefault="00BD55AD" w:rsidP="0060096D">
      <w:pPr>
        <w:pStyle w:val="Prrafodelista"/>
        <w:ind w:left="0"/>
        <w:jc w:val="both"/>
        <w:rPr>
          <w:ins w:id="1440" w:author="USER" w:date="2011-02-21T18:25:00Z"/>
          <w:rFonts w:ascii="Arial" w:hAnsi="Arial" w:cs="Arial"/>
          <w:sz w:val="24"/>
          <w:szCs w:val="24"/>
          <w:lang w:val="es-CO"/>
        </w:rPr>
      </w:pPr>
    </w:p>
    <w:p w:rsidR="00BD55AD" w:rsidRDefault="00BD55AD" w:rsidP="0060096D">
      <w:pPr>
        <w:pStyle w:val="Prrafodelista"/>
        <w:ind w:left="0"/>
        <w:jc w:val="both"/>
        <w:rPr>
          <w:ins w:id="1441" w:author="USER" w:date="2011-02-21T18:25:00Z"/>
          <w:rFonts w:ascii="Arial" w:hAnsi="Arial" w:cs="Arial"/>
          <w:sz w:val="24"/>
          <w:szCs w:val="24"/>
          <w:lang w:val="es-CO"/>
        </w:rPr>
      </w:pPr>
    </w:p>
    <w:p w:rsidR="00BD55AD" w:rsidRDefault="00BD55AD" w:rsidP="0060096D">
      <w:pPr>
        <w:pStyle w:val="Prrafodelista"/>
        <w:ind w:left="0"/>
        <w:jc w:val="both"/>
        <w:rPr>
          <w:rFonts w:ascii="Arial" w:hAnsi="Arial" w:cs="Arial"/>
          <w:sz w:val="24"/>
          <w:szCs w:val="24"/>
          <w:lang w:val="es-CO"/>
        </w:rPr>
      </w:pPr>
    </w:p>
    <w:p w:rsidR="002A24ED" w:rsidRDefault="00DD03FB" w:rsidP="0060096D">
      <w:pPr>
        <w:pStyle w:val="Prrafodelista"/>
        <w:ind w:left="0"/>
        <w:jc w:val="both"/>
        <w:rPr>
          <w:ins w:id="1442" w:author="JORGE" w:date="2011-02-20T23:39:00Z"/>
          <w:rFonts w:ascii="Arial" w:hAnsi="Arial" w:cs="Arial"/>
          <w:sz w:val="24"/>
          <w:szCs w:val="24"/>
          <w:lang w:val="es-CO"/>
        </w:rPr>
      </w:pPr>
      <w:ins w:id="1443" w:author="JORGE" w:date="2011-02-20T23:31:00Z">
        <w:r>
          <w:rPr>
            <w:rFonts w:ascii="Arial" w:hAnsi="Arial" w:cs="Arial"/>
            <w:sz w:val="24"/>
            <w:szCs w:val="24"/>
            <w:lang w:val="es-CO"/>
          </w:rPr>
          <w:t>Pero lo que sí causa extrañeza señores Magistrados es que mientras El Fiscal obtiene del Juez 29 Penal la medida de suspensión del poder dispositivo</w:t>
        </w:r>
      </w:ins>
      <w:ins w:id="1444" w:author="JORGE" w:date="2011-02-20T23:36:00Z">
        <w:r w:rsidR="002A24ED">
          <w:rPr>
            <w:rFonts w:ascii="Arial" w:hAnsi="Arial" w:cs="Arial"/>
            <w:sz w:val="24"/>
            <w:szCs w:val="24"/>
            <w:lang w:val="es-CO"/>
          </w:rPr>
          <w:t xml:space="preserve"> de las marcas de La Sociedad</w:t>
        </w:r>
      </w:ins>
      <w:ins w:id="1445" w:author="JORGE" w:date="2011-02-20T23:39:00Z">
        <w:r w:rsidR="002A24ED">
          <w:rPr>
            <w:rFonts w:ascii="Arial" w:hAnsi="Arial" w:cs="Arial"/>
            <w:sz w:val="24"/>
            <w:szCs w:val="24"/>
            <w:lang w:val="es-CO"/>
          </w:rPr>
          <w:t>:</w:t>
        </w:r>
      </w:ins>
    </w:p>
    <w:p w:rsidR="002A24ED" w:rsidRDefault="002A24ED" w:rsidP="0060096D">
      <w:pPr>
        <w:pStyle w:val="Prrafodelista"/>
        <w:ind w:left="0"/>
        <w:jc w:val="both"/>
        <w:rPr>
          <w:ins w:id="1446" w:author="JORGE" w:date="2011-02-20T23:39:00Z"/>
          <w:rFonts w:ascii="Arial" w:hAnsi="Arial" w:cs="Arial"/>
          <w:sz w:val="24"/>
          <w:szCs w:val="24"/>
          <w:lang w:val="es-CO"/>
        </w:rPr>
      </w:pPr>
    </w:p>
    <w:p w:rsidR="00000000" w:rsidRDefault="002A24ED">
      <w:pPr>
        <w:pStyle w:val="Prrafodelista"/>
        <w:numPr>
          <w:ilvl w:val="0"/>
          <w:numId w:val="37"/>
        </w:numPr>
        <w:jc w:val="both"/>
        <w:rPr>
          <w:ins w:id="1447" w:author="JORGE" w:date="2011-02-20T23:41:00Z"/>
          <w:rFonts w:ascii="Arial" w:hAnsi="Arial" w:cs="Arial"/>
          <w:sz w:val="24"/>
          <w:szCs w:val="24"/>
          <w:lang w:val="es-CO"/>
        </w:rPr>
        <w:pPrChange w:id="1448" w:author="JORGE" w:date="2011-02-20T23:39:00Z">
          <w:pPr>
            <w:pStyle w:val="Prrafodelista"/>
            <w:ind w:left="0"/>
            <w:jc w:val="both"/>
          </w:pPr>
        </w:pPrChange>
      </w:pPr>
      <w:ins w:id="1449" w:author="JORGE" w:date="2011-02-20T23:39:00Z">
        <w:r>
          <w:rPr>
            <w:rFonts w:ascii="Arial" w:hAnsi="Arial" w:cs="Arial"/>
            <w:sz w:val="24"/>
            <w:szCs w:val="24"/>
            <w:lang w:val="es-CO"/>
          </w:rPr>
          <w:t>E</w:t>
        </w:r>
      </w:ins>
      <w:ins w:id="1450" w:author="JORGE" w:date="2011-02-20T23:31:00Z">
        <w:r>
          <w:rPr>
            <w:rFonts w:ascii="Arial" w:hAnsi="Arial" w:cs="Arial"/>
            <w:sz w:val="24"/>
            <w:szCs w:val="24"/>
            <w:lang w:val="es-CO"/>
          </w:rPr>
          <w:t>l Li</w:t>
        </w:r>
        <w:r w:rsidR="00FC6D25">
          <w:rPr>
            <w:rFonts w:ascii="Arial" w:hAnsi="Arial" w:cs="Arial"/>
            <w:sz w:val="24"/>
            <w:szCs w:val="24"/>
            <w:lang w:val="es-CO"/>
          </w:rPr>
          <w:t>q</w:t>
        </w:r>
        <w:r>
          <w:rPr>
            <w:rFonts w:ascii="Arial" w:hAnsi="Arial" w:cs="Arial"/>
            <w:sz w:val="24"/>
            <w:szCs w:val="24"/>
            <w:lang w:val="es-CO"/>
          </w:rPr>
          <w:t>uidador nombrado por la Supersociedades incluy</w:t>
        </w:r>
      </w:ins>
      <w:ins w:id="1451" w:author="GUTIERREZ" w:date="2011-02-21T14:14:00Z">
        <w:r w:rsidR="00B83E5C">
          <w:rPr>
            <w:rFonts w:ascii="Arial" w:hAnsi="Arial" w:cs="Arial"/>
            <w:sz w:val="24"/>
            <w:szCs w:val="24"/>
            <w:lang w:val="es-CO"/>
          </w:rPr>
          <w:t>e</w:t>
        </w:r>
      </w:ins>
      <w:ins w:id="1452" w:author="JORGE" w:date="2011-02-20T23:39:00Z">
        <w:del w:id="1453" w:author="GUTIERREZ" w:date="2011-02-21T14:14:00Z">
          <w:r w:rsidDel="00B83E5C">
            <w:rPr>
              <w:rFonts w:ascii="Arial" w:hAnsi="Arial" w:cs="Arial"/>
              <w:sz w:val="24"/>
              <w:szCs w:val="24"/>
              <w:lang w:val="es-CO"/>
            </w:rPr>
            <w:delText>a</w:delText>
          </w:r>
        </w:del>
      </w:ins>
      <w:ins w:id="1454" w:author="JORGE" w:date="2011-02-20T23:31:00Z">
        <w:r w:rsidR="00DD03FB">
          <w:rPr>
            <w:rFonts w:ascii="Arial" w:hAnsi="Arial" w:cs="Arial"/>
            <w:sz w:val="24"/>
            <w:szCs w:val="24"/>
            <w:lang w:val="es-CO"/>
          </w:rPr>
          <w:t xml:space="preserve"> dichas marcas en el </w:t>
        </w:r>
      </w:ins>
      <w:ins w:id="1455" w:author="JORGE" w:date="2011-02-20T23:32:00Z">
        <w:r w:rsidR="00DD03FB">
          <w:rPr>
            <w:rFonts w:ascii="Arial" w:hAnsi="Arial" w:cs="Arial"/>
            <w:sz w:val="24"/>
            <w:szCs w:val="24"/>
            <w:lang w:val="es-CO"/>
          </w:rPr>
          <w:t>patrimonio</w:t>
        </w:r>
      </w:ins>
      <w:ins w:id="1456" w:author="JORGE" w:date="2011-02-20T23:31:00Z">
        <w:r w:rsidR="00DD03FB">
          <w:rPr>
            <w:rFonts w:ascii="Arial" w:hAnsi="Arial" w:cs="Arial"/>
            <w:sz w:val="24"/>
            <w:szCs w:val="24"/>
            <w:lang w:val="es-CO"/>
          </w:rPr>
          <w:t xml:space="preserve"> </w:t>
        </w:r>
      </w:ins>
      <w:ins w:id="1457" w:author="JORGE" w:date="2011-02-20T23:32:00Z">
        <w:r w:rsidR="00DD03FB">
          <w:rPr>
            <w:rFonts w:ascii="Arial" w:hAnsi="Arial" w:cs="Arial"/>
            <w:sz w:val="24"/>
            <w:szCs w:val="24"/>
            <w:lang w:val="es-CO"/>
          </w:rPr>
          <w:t>de Laboratorios Andr</w:t>
        </w:r>
      </w:ins>
      <w:ins w:id="1458" w:author="JORGE" w:date="2011-02-20T23:33:00Z">
        <w:r w:rsidR="00DD03FB">
          <w:rPr>
            <w:rFonts w:ascii="Arial" w:hAnsi="Arial" w:cs="Arial"/>
            <w:sz w:val="24"/>
            <w:szCs w:val="24"/>
            <w:lang w:val="es-CO"/>
          </w:rPr>
          <w:t>ómaco Ltda en Liquidación</w:t>
        </w:r>
      </w:ins>
      <w:ins w:id="1459" w:author="JORGE" w:date="2011-02-20T23:39:00Z">
        <w:r>
          <w:rPr>
            <w:rFonts w:ascii="Arial" w:hAnsi="Arial" w:cs="Arial"/>
            <w:sz w:val="24"/>
            <w:szCs w:val="24"/>
            <w:lang w:val="es-CO"/>
          </w:rPr>
          <w:t>.</w:t>
        </w:r>
      </w:ins>
    </w:p>
    <w:p w:rsidR="00000000" w:rsidRDefault="00761963">
      <w:pPr>
        <w:pStyle w:val="Prrafodelista"/>
        <w:jc w:val="both"/>
        <w:rPr>
          <w:ins w:id="1460" w:author="JORGE" w:date="2011-02-20T23:39:00Z"/>
          <w:rFonts w:ascii="Arial" w:hAnsi="Arial" w:cs="Arial"/>
          <w:sz w:val="24"/>
          <w:szCs w:val="24"/>
          <w:lang w:val="es-CO"/>
        </w:rPr>
        <w:pPrChange w:id="1461" w:author="JORGE" w:date="2011-02-20T23:41:00Z">
          <w:pPr>
            <w:pStyle w:val="Prrafodelista"/>
            <w:ind w:left="0"/>
            <w:jc w:val="both"/>
          </w:pPr>
        </w:pPrChange>
      </w:pPr>
    </w:p>
    <w:p w:rsidR="00000000" w:rsidRDefault="002A24ED">
      <w:pPr>
        <w:pStyle w:val="Prrafodelista"/>
        <w:numPr>
          <w:ilvl w:val="0"/>
          <w:numId w:val="37"/>
        </w:numPr>
        <w:jc w:val="both"/>
        <w:rPr>
          <w:ins w:id="1462" w:author="USER" w:date="2011-02-21T18:25:00Z"/>
          <w:rFonts w:ascii="Arial" w:hAnsi="Arial" w:cs="Arial"/>
          <w:sz w:val="24"/>
          <w:szCs w:val="24"/>
          <w:lang w:val="es-CO"/>
        </w:rPr>
        <w:pPrChange w:id="1463" w:author="JORGE" w:date="2011-02-20T23:39:00Z">
          <w:pPr>
            <w:pStyle w:val="Prrafodelista"/>
            <w:ind w:left="0"/>
            <w:jc w:val="both"/>
          </w:pPr>
        </w:pPrChange>
      </w:pPr>
      <w:ins w:id="1464" w:author="JORGE" w:date="2011-02-20T23:40:00Z">
        <w:r>
          <w:rPr>
            <w:rFonts w:ascii="Arial" w:hAnsi="Arial" w:cs="Arial"/>
            <w:sz w:val="24"/>
            <w:szCs w:val="24"/>
            <w:lang w:val="es-CO"/>
          </w:rPr>
          <w:t>S</w:t>
        </w:r>
      </w:ins>
      <w:ins w:id="1465" w:author="JORGE" w:date="2011-02-20T23:33:00Z">
        <w:r>
          <w:rPr>
            <w:rFonts w:ascii="Arial" w:hAnsi="Arial" w:cs="Arial"/>
            <w:sz w:val="24"/>
            <w:szCs w:val="24"/>
            <w:lang w:val="es-CO"/>
          </w:rPr>
          <w:t xml:space="preserve">e </w:t>
        </w:r>
      </w:ins>
      <w:ins w:id="1466" w:author="GUTIERREZ" w:date="2011-02-21T14:16:00Z">
        <w:r w:rsidR="00B83E5C">
          <w:rPr>
            <w:rFonts w:ascii="Arial" w:hAnsi="Arial" w:cs="Arial"/>
            <w:sz w:val="24"/>
            <w:szCs w:val="24"/>
            <w:lang w:val="es-CO"/>
          </w:rPr>
          <w:t xml:space="preserve">haya hecho </w:t>
        </w:r>
      </w:ins>
      <w:ins w:id="1467" w:author="JORGE" w:date="2011-02-20T23:33:00Z">
        <w:del w:id="1468" w:author="GUTIERREZ" w:date="2011-02-21T14:14:00Z">
          <w:r w:rsidDel="00B83E5C">
            <w:rPr>
              <w:rFonts w:ascii="Arial" w:hAnsi="Arial" w:cs="Arial"/>
              <w:sz w:val="24"/>
              <w:szCs w:val="24"/>
              <w:lang w:val="es-CO"/>
            </w:rPr>
            <w:delText>haya</w:delText>
          </w:r>
        </w:del>
      </w:ins>
      <w:ins w:id="1469" w:author="JORGE" w:date="2011-02-20T23:37:00Z">
        <w:del w:id="1470" w:author="GUTIERREZ" w:date="2011-02-21T14:14:00Z">
          <w:r w:rsidDel="00B83E5C">
            <w:rPr>
              <w:rFonts w:ascii="Arial" w:hAnsi="Arial" w:cs="Arial"/>
              <w:sz w:val="24"/>
              <w:szCs w:val="24"/>
              <w:lang w:val="es-CO"/>
            </w:rPr>
            <w:delText xml:space="preserve"> hecho </w:delText>
          </w:r>
        </w:del>
      </w:ins>
      <w:ins w:id="1471" w:author="JORGE" w:date="2011-02-20T23:40:00Z">
        <w:r>
          <w:rPr>
            <w:rFonts w:ascii="Arial" w:hAnsi="Arial" w:cs="Arial"/>
            <w:sz w:val="24"/>
            <w:szCs w:val="24"/>
            <w:lang w:val="es-CO"/>
          </w:rPr>
          <w:t xml:space="preserve">un </w:t>
        </w:r>
      </w:ins>
      <w:ins w:id="1472" w:author="JORGE" w:date="2011-02-20T23:33:00Z">
        <w:r>
          <w:rPr>
            <w:rFonts w:ascii="Arial" w:hAnsi="Arial" w:cs="Arial"/>
            <w:sz w:val="24"/>
            <w:szCs w:val="24"/>
            <w:lang w:val="es-CO"/>
          </w:rPr>
          <w:t>aval</w:t>
        </w:r>
      </w:ins>
      <w:ins w:id="1473" w:author="JORGE" w:date="2011-02-20T23:38:00Z">
        <w:r>
          <w:rPr>
            <w:rFonts w:ascii="Arial" w:hAnsi="Arial" w:cs="Arial"/>
            <w:sz w:val="24"/>
            <w:szCs w:val="24"/>
            <w:lang w:val="es-CO"/>
          </w:rPr>
          <w:t>úo</w:t>
        </w:r>
      </w:ins>
      <w:ins w:id="1474" w:author="JORGE" w:date="2011-02-20T23:37:00Z">
        <w:r>
          <w:rPr>
            <w:rFonts w:ascii="Arial" w:hAnsi="Arial" w:cs="Arial"/>
            <w:sz w:val="24"/>
            <w:szCs w:val="24"/>
            <w:lang w:val="es-CO"/>
          </w:rPr>
          <w:t>, inclu</w:t>
        </w:r>
      </w:ins>
      <w:ins w:id="1475" w:author="USER" w:date="2011-02-21T18:25:00Z">
        <w:r w:rsidR="00BD55AD">
          <w:rPr>
            <w:rFonts w:ascii="Arial" w:hAnsi="Arial" w:cs="Arial"/>
            <w:sz w:val="24"/>
            <w:szCs w:val="24"/>
            <w:lang w:val="es-CO"/>
          </w:rPr>
          <w:t>ye</w:t>
        </w:r>
      </w:ins>
      <w:ins w:id="1476" w:author="JORGE" w:date="2011-02-20T23:37:00Z">
        <w:del w:id="1477" w:author="USER" w:date="2011-02-21T18:25:00Z">
          <w:r w:rsidDel="00BD55AD">
            <w:rPr>
              <w:rFonts w:ascii="Arial" w:hAnsi="Arial" w:cs="Arial"/>
              <w:sz w:val="24"/>
              <w:szCs w:val="24"/>
              <w:lang w:val="es-CO"/>
            </w:rPr>
            <w:delText>yé</w:delText>
          </w:r>
        </w:del>
        <w:r>
          <w:rPr>
            <w:rFonts w:ascii="Arial" w:hAnsi="Arial" w:cs="Arial"/>
            <w:sz w:val="24"/>
            <w:szCs w:val="24"/>
            <w:lang w:val="es-CO"/>
          </w:rPr>
          <w:t xml:space="preserve">ndo </w:t>
        </w:r>
      </w:ins>
      <w:ins w:id="1478" w:author="JORGE" w:date="2011-02-20T23:33:00Z">
        <w:del w:id="1479" w:author="GUTIERREZ" w:date="2011-02-21T14:17:00Z">
          <w:r w:rsidDel="00B83E5C">
            <w:rPr>
              <w:rFonts w:ascii="Arial" w:hAnsi="Arial" w:cs="Arial"/>
              <w:sz w:val="24"/>
              <w:szCs w:val="24"/>
              <w:lang w:val="es-CO"/>
            </w:rPr>
            <w:delText xml:space="preserve"> </w:delText>
          </w:r>
        </w:del>
      </w:ins>
      <w:ins w:id="1480" w:author="JORGE" w:date="2011-02-20T23:38:00Z">
        <w:r>
          <w:rPr>
            <w:rFonts w:ascii="Arial" w:hAnsi="Arial" w:cs="Arial"/>
            <w:sz w:val="24"/>
            <w:szCs w:val="24"/>
            <w:lang w:val="es-CO"/>
          </w:rPr>
          <w:t xml:space="preserve">en él </w:t>
        </w:r>
      </w:ins>
      <w:ins w:id="1481" w:author="JORGE" w:date="2011-02-20T23:33:00Z">
        <w:r>
          <w:rPr>
            <w:rFonts w:ascii="Arial" w:hAnsi="Arial" w:cs="Arial"/>
            <w:sz w:val="24"/>
            <w:szCs w:val="24"/>
            <w:lang w:val="es-CO"/>
          </w:rPr>
          <w:t xml:space="preserve">todas </w:t>
        </w:r>
      </w:ins>
      <w:ins w:id="1482" w:author="JORGE" w:date="2011-02-20T23:38:00Z">
        <w:r>
          <w:rPr>
            <w:rFonts w:ascii="Arial" w:hAnsi="Arial" w:cs="Arial"/>
            <w:sz w:val="24"/>
            <w:szCs w:val="24"/>
            <w:lang w:val="es-CO"/>
          </w:rPr>
          <w:t xml:space="preserve">y cada una de </w:t>
        </w:r>
      </w:ins>
      <w:ins w:id="1483" w:author="JORGE" w:date="2011-02-20T23:33:00Z">
        <w:r>
          <w:rPr>
            <w:rFonts w:ascii="Arial" w:hAnsi="Arial" w:cs="Arial"/>
            <w:sz w:val="24"/>
            <w:szCs w:val="24"/>
            <w:lang w:val="es-CO"/>
          </w:rPr>
          <w:t xml:space="preserve">las </w:t>
        </w:r>
      </w:ins>
      <w:ins w:id="1484" w:author="GUTIERREZ" w:date="2011-02-21T14:16:00Z">
        <w:r w:rsidR="00B83E5C">
          <w:rPr>
            <w:rFonts w:ascii="Arial" w:hAnsi="Arial" w:cs="Arial"/>
            <w:sz w:val="24"/>
            <w:szCs w:val="24"/>
            <w:lang w:val="es-CO"/>
          </w:rPr>
          <w:t xml:space="preserve">numerosas </w:t>
        </w:r>
      </w:ins>
      <w:ins w:id="1485" w:author="JORGE" w:date="2011-02-20T23:33:00Z">
        <w:r>
          <w:rPr>
            <w:rFonts w:ascii="Arial" w:hAnsi="Arial" w:cs="Arial"/>
            <w:sz w:val="24"/>
            <w:szCs w:val="24"/>
            <w:lang w:val="es-CO"/>
          </w:rPr>
          <w:t xml:space="preserve">marcas que fueron objeto de la medida </w:t>
        </w:r>
      </w:ins>
      <w:ins w:id="1486" w:author="JORGE" w:date="2011-02-20T23:38:00Z">
        <w:r>
          <w:rPr>
            <w:rFonts w:ascii="Arial" w:hAnsi="Arial" w:cs="Arial"/>
            <w:sz w:val="24"/>
            <w:szCs w:val="24"/>
            <w:lang w:val="es-CO"/>
          </w:rPr>
          <w:t xml:space="preserve">de suspensión </w:t>
        </w:r>
      </w:ins>
      <w:ins w:id="1487" w:author="JORGE" w:date="2011-02-20T23:33:00Z">
        <w:r>
          <w:rPr>
            <w:rFonts w:ascii="Arial" w:hAnsi="Arial" w:cs="Arial"/>
            <w:sz w:val="24"/>
            <w:szCs w:val="24"/>
            <w:lang w:val="es-CO"/>
          </w:rPr>
          <w:t xml:space="preserve">del Juez 29 </w:t>
        </w:r>
      </w:ins>
      <w:ins w:id="1488" w:author="JORGE" w:date="2011-02-20T23:38:00Z">
        <w:r>
          <w:rPr>
            <w:rFonts w:ascii="Arial" w:hAnsi="Arial" w:cs="Arial"/>
            <w:sz w:val="24"/>
            <w:szCs w:val="24"/>
            <w:lang w:val="es-CO"/>
          </w:rPr>
          <w:t>por</w:t>
        </w:r>
      </w:ins>
      <w:ins w:id="1489" w:author="JORGE" w:date="2011-02-20T23:33:00Z">
        <w:r w:rsidR="00FC6D25">
          <w:rPr>
            <w:rFonts w:ascii="Arial" w:hAnsi="Arial" w:cs="Arial"/>
            <w:sz w:val="24"/>
            <w:szCs w:val="24"/>
            <w:lang w:val="es-CO"/>
          </w:rPr>
          <w:t xml:space="preserve"> $</w:t>
        </w:r>
      </w:ins>
      <w:ins w:id="1490" w:author="JORGE" w:date="2011-02-20T23:43:00Z">
        <w:r w:rsidR="00FC6D25">
          <w:rPr>
            <w:rFonts w:ascii="Arial" w:hAnsi="Arial" w:cs="Arial"/>
            <w:sz w:val="24"/>
            <w:szCs w:val="24"/>
            <w:lang w:val="es-CO"/>
          </w:rPr>
          <w:t>3.200.000</w:t>
        </w:r>
      </w:ins>
      <w:ins w:id="1491" w:author="JORGE" w:date="2011-02-20T23:44:00Z">
        <w:r w:rsidR="00FC6D25">
          <w:rPr>
            <w:rFonts w:ascii="Arial" w:hAnsi="Arial" w:cs="Arial"/>
            <w:sz w:val="24"/>
            <w:szCs w:val="24"/>
            <w:lang w:val="es-CO"/>
          </w:rPr>
          <w:t xml:space="preserve"> </w:t>
        </w:r>
      </w:ins>
      <w:ins w:id="1492" w:author="JORGE" w:date="2011-02-20T23:33:00Z">
        <w:r>
          <w:rPr>
            <w:rFonts w:ascii="Arial" w:hAnsi="Arial" w:cs="Arial"/>
            <w:sz w:val="24"/>
            <w:szCs w:val="24"/>
            <w:lang w:val="es-CO"/>
          </w:rPr>
          <w:t xml:space="preserve">pesos </w:t>
        </w:r>
      </w:ins>
      <w:ins w:id="1493" w:author="JORGE" w:date="2011-02-20T23:40:00Z">
        <w:r>
          <w:rPr>
            <w:rFonts w:ascii="Arial" w:hAnsi="Arial" w:cs="Arial"/>
            <w:sz w:val="24"/>
            <w:szCs w:val="24"/>
            <w:lang w:val="es-CO"/>
          </w:rPr>
          <w:t>,</w:t>
        </w:r>
      </w:ins>
      <w:ins w:id="1494" w:author="JORGE" w:date="2011-02-20T23:33:00Z">
        <w:r>
          <w:rPr>
            <w:rFonts w:ascii="Arial" w:hAnsi="Arial" w:cs="Arial"/>
            <w:sz w:val="24"/>
            <w:szCs w:val="24"/>
            <w:lang w:val="es-CO"/>
          </w:rPr>
          <w:t>y</w:t>
        </w:r>
      </w:ins>
      <w:ins w:id="1495" w:author="JORGE" w:date="2011-02-20T23:40:00Z">
        <w:r>
          <w:rPr>
            <w:rFonts w:ascii="Arial" w:hAnsi="Arial" w:cs="Arial"/>
            <w:sz w:val="24"/>
            <w:szCs w:val="24"/>
            <w:lang w:val="es-CO"/>
          </w:rPr>
          <w:t>,</w:t>
        </w:r>
      </w:ins>
    </w:p>
    <w:p w:rsidR="00000000" w:rsidRDefault="00761963">
      <w:pPr>
        <w:pStyle w:val="Prrafodelista"/>
        <w:jc w:val="both"/>
        <w:rPr>
          <w:ins w:id="1496" w:author="USER" w:date="2011-02-21T18:25:00Z"/>
          <w:rFonts w:ascii="Arial" w:hAnsi="Arial" w:cs="Arial"/>
          <w:sz w:val="24"/>
          <w:szCs w:val="24"/>
          <w:lang w:val="es-CO"/>
          <w:rPrChange w:id="1497" w:author="USER" w:date="2011-02-21T18:26:00Z">
            <w:rPr>
              <w:ins w:id="1498" w:author="USER" w:date="2011-02-21T18:25:00Z"/>
              <w:lang w:val="es-CO"/>
            </w:rPr>
          </w:rPrChange>
        </w:rPr>
        <w:pPrChange w:id="1499" w:author="USER" w:date="2011-02-21T18:26:00Z">
          <w:pPr>
            <w:pStyle w:val="Prrafodelista"/>
            <w:numPr>
              <w:numId w:val="37"/>
            </w:numPr>
            <w:ind w:hanging="360"/>
            <w:jc w:val="both"/>
          </w:pPr>
        </w:pPrChange>
      </w:pPr>
    </w:p>
    <w:p w:rsidR="00000000" w:rsidRDefault="00FC6CAF">
      <w:pPr>
        <w:pStyle w:val="Prrafodelista"/>
        <w:numPr>
          <w:ilvl w:val="0"/>
          <w:numId w:val="37"/>
        </w:numPr>
        <w:jc w:val="both"/>
        <w:rPr>
          <w:ins w:id="1500" w:author="JORGE" w:date="2011-02-20T23:41:00Z"/>
          <w:del w:id="1501" w:author="USER" w:date="2011-02-21T18:25:00Z"/>
          <w:rFonts w:ascii="Arial" w:hAnsi="Arial" w:cs="Arial"/>
          <w:sz w:val="24"/>
          <w:szCs w:val="24"/>
          <w:lang w:val="es-CO"/>
          <w:rPrChange w:id="1502" w:author="USER" w:date="2011-02-21T18:26:00Z">
            <w:rPr>
              <w:ins w:id="1503" w:author="JORGE" w:date="2011-02-20T23:41:00Z"/>
              <w:del w:id="1504" w:author="USER" w:date="2011-02-21T18:25:00Z"/>
              <w:lang w:val="es-CO"/>
            </w:rPr>
          </w:rPrChange>
        </w:rPr>
        <w:pPrChange w:id="1505" w:author="USER" w:date="2011-02-21T18:26:00Z">
          <w:pPr>
            <w:pStyle w:val="Prrafodelista"/>
            <w:ind w:left="0"/>
            <w:jc w:val="both"/>
          </w:pPr>
        </w:pPrChange>
      </w:pPr>
      <w:ins w:id="1506" w:author="USER" w:date="2011-02-21T18:25:00Z">
        <w:r w:rsidRPr="00FC6CAF">
          <w:rPr>
            <w:rFonts w:ascii="Arial" w:hAnsi="Arial" w:cs="Arial"/>
            <w:sz w:val="24"/>
            <w:szCs w:val="24"/>
            <w:lang w:val="es-CO"/>
            <w:rPrChange w:id="1507" w:author="USER" w:date="2011-02-21T18:26:00Z">
              <w:rPr>
                <w:color w:val="0000FF" w:themeColor="hyperlink"/>
                <w:u w:val="single"/>
                <w:lang w:val="es-CO"/>
              </w:rPr>
            </w:rPrChange>
          </w:rPr>
          <w:t>E</w:t>
        </w:r>
      </w:ins>
    </w:p>
    <w:p w:rsidR="00000000" w:rsidRDefault="00761963">
      <w:pPr>
        <w:pStyle w:val="Prrafodelista"/>
        <w:numPr>
          <w:ilvl w:val="0"/>
          <w:numId w:val="37"/>
        </w:numPr>
        <w:jc w:val="both"/>
        <w:rPr>
          <w:ins w:id="1508" w:author="JORGE" w:date="2011-02-20T23:41:00Z"/>
          <w:del w:id="1509" w:author="USER" w:date="2011-02-21T18:25:00Z"/>
          <w:rFonts w:ascii="Arial" w:hAnsi="Arial" w:cs="Arial"/>
          <w:sz w:val="24"/>
          <w:szCs w:val="24"/>
          <w:lang w:val="es-CO"/>
        </w:rPr>
      </w:pPr>
    </w:p>
    <w:p w:rsidR="00000000" w:rsidRDefault="00761963">
      <w:pPr>
        <w:pStyle w:val="Prrafodelista"/>
        <w:numPr>
          <w:ilvl w:val="0"/>
          <w:numId w:val="37"/>
        </w:numPr>
        <w:jc w:val="both"/>
        <w:rPr>
          <w:ins w:id="1510" w:author="JORGE" w:date="2011-02-20T23:40:00Z"/>
          <w:del w:id="1511" w:author="USER" w:date="2011-02-21T18:25:00Z"/>
          <w:rFonts w:ascii="Arial" w:hAnsi="Arial" w:cs="Arial"/>
          <w:sz w:val="24"/>
          <w:szCs w:val="24"/>
          <w:lang w:val="es-CO"/>
        </w:rPr>
        <w:pPrChange w:id="1512" w:author="USER" w:date="2011-02-21T18:26:00Z">
          <w:pPr>
            <w:pStyle w:val="Prrafodelista"/>
            <w:ind w:left="0"/>
            <w:jc w:val="both"/>
          </w:pPr>
        </w:pPrChange>
      </w:pPr>
    </w:p>
    <w:p w:rsidR="00000000" w:rsidRDefault="00FC6CAF">
      <w:pPr>
        <w:pStyle w:val="Prrafodelista"/>
        <w:numPr>
          <w:ilvl w:val="0"/>
          <w:numId w:val="37"/>
        </w:numPr>
        <w:jc w:val="both"/>
        <w:rPr>
          <w:ins w:id="1513" w:author="GUTIERREZ" w:date="2011-02-21T14:19:00Z"/>
          <w:rFonts w:ascii="Arial" w:hAnsi="Arial" w:cs="Arial"/>
          <w:sz w:val="24"/>
          <w:szCs w:val="24"/>
          <w:lang w:val="es-CO"/>
          <w:rPrChange w:id="1514" w:author="USER" w:date="2011-02-21T18:26:00Z">
            <w:rPr>
              <w:ins w:id="1515" w:author="GUTIERREZ" w:date="2011-02-21T14:19:00Z"/>
              <w:rFonts w:ascii="Times New Roman" w:hAnsi="Times New Roman"/>
              <w:i/>
              <w:lang w:val="es-CO"/>
            </w:rPr>
          </w:rPrChange>
        </w:rPr>
        <w:pPrChange w:id="1516" w:author="USER" w:date="2011-02-21T18:26:00Z">
          <w:pPr>
            <w:pStyle w:val="Prrafodelista"/>
            <w:ind w:firstLine="698"/>
            <w:jc w:val="both"/>
          </w:pPr>
        </w:pPrChange>
      </w:pPr>
      <w:ins w:id="1517" w:author="JORGE" w:date="2011-02-20T23:40:00Z">
        <w:del w:id="1518" w:author="USER" w:date="2011-02-21T18:25:00Z">
          <w:r w:rsidRPr="00FC6CAF">
            <w:rPr>
              <w:rFonts w:ascii="Arial" w:hAnsi="Arial" w:cs="Arial"/>
              <w:sz w:val="24"/>
              <w:szCs w:val="24"/>
              <w:lang w:val="es-CO"/>
              <w:rPrChange w:id="1519" w:author="USER" w:date="2011-02-21T18:26:00Z">
                <w:rPr>
                  <w:color w:val="0000FF" w:themeColor="hyperlink"/>
                  <w:u w:val="single"/>
                  <w:lang w:val="es-CO"/>
                </w:rPr>
              </w:rPrChange>
            </w:rPr>
            <w:delText>E</w:delText>
          </w:r>
        </w:del>
        <w:r w:rsidRPr="00FC6CAF">
          <w:rPr>
            <w:rFonts w:ascii="Arial" w:hAnsi="Arial" w:cs="Arial"/>
            <w:sz w:val="24"/>
            <w:szCs w:val="24"/>
            <w:lang w:val="es-CO"/>
            <w:rPrChange w:id="1520" w:author="USER" w:date="2011-02-21T18:26:00Z">
              <w:rPr>
                <w:color w:val="0000FF" w:themeColor="hyperlink"/>
                <w:u w:val="single"/>
                <w:lang w:val="es-CO"/>
              </w:rPr>
            </w:rPrChange>
          </w:rPr>
          <w:t xml:space="preserve">l liquidador </w:t>
        </w:r>
      </w:ins>
      <w:ins w:id="1521" w:author="JORGE" w:date="2011-02-20T23:44:00Z">
        <w:r w:rsidRPr="00FC6CAF">
          <w:rPr>
            <w:rFonts w:ascii="Arial" w:hAnsi="Arial" w:cs="Arial"/>
            <w:sz w:val="24"/>
            <w:szCs w:val="24"/>
            <w:lang w:val="es-CO"/>
            <w:rPrChange w:id="1522" w:author="USER" w:date="2011-02-21T18:26:00Z">
              <w:rPr>
                <w:color w:val="0000FF" w:themeColor="hyperlink"/>
                <w:u w:val="single"/>
                <w:lang w:val="es-CO"/>
              </w:rPr>
            </w:rPrChange>
          </w:rPr>
          <w:t xml:space="preserve">– auxiliar de la justicia - </w:t>
        </w:r>
      </w:ins>
      <w:ins w:id="1523" w:author="JORGE" w:date="2011-02-20T23:40:00Z">
        <w:r w:rsidRPr="00FC6CAF">
          <w:rPr>
            <w:rFonts w:ascii="Arial" w:hAnsi="Arial" w:cs="Arial"/>
            <w:sz w:val="24"/>
            <w:szCs w:val="24"/>
            <w:lang w:val="es-CO"/>
            <w:rPrChange w:id="1524" w:author="USER" w:date="2011-02-21T18:26:00Z">
              <w:rPr>
                <w:color w:val="0000FF" w:themeColor="hyperlink"/>
                <w:u w:val="single"/>
                <w:lang w:val="es-CO"/>
              </w:rPr>
            </w:rPrChange>
          </w:rPr>
          <w:t xml:space="preserve">de la sociedad </w:t>
        </w:r>
        <w:del w:id="1525" w:author="GUTIERREZ" w:date="2011-02-21T14:17:00Z">
          <w:r w:rsidRPr="00FC6CAF">
            <w:rPr>
              <w:rFonts w:ascii="Arial" w:hAnsi="Arial" w:cs="Arial"/>
              <w:sz w:val="24"/>
              <w:szCs w:val="24"/>
              <w:lang w:val="es-CO"/>
              <w:rPrChange w:id="1526" w:author="USER" w:date="2011-02-21T18:26:00Z">
                <w:rPr>
                  <w:color w:val="0000FF" w:themeColor="hyperlink"/>
                  <w:u w:val="single"/>
                  <w:lang w:val="es-CO"/>
                </w:rPr>
              </w:rPrChange>
            </w:rPr>
            <w:delText xml:space="preserve">las </w:delText>
          </w:r>
        </w:del>
      </w:ins>
      <w:ins w:id="1527" w:author="JORGE" w:date="2011-02-20T23:41:00Z">
        <w:r w:rsidRPr="00FC6CAF">
          <w:rPr>
            <w:rFonts w:ascii="Arial" w:hAnsi="Arial" w:cs="Arial"/>
            <w:sz w:val="24"/>
            <w:szCs w:val="24"/>
            <w:lang w:val="es-CO"/>
            <w:rPrChange w:id="1528" w:author="USER" w:date="2011-02-21T18:26:00Z">
              <w:rPr>
                <w:color w:val="0000FF" w:themeColor="hyperlink"/>
                <w:u w:val="single"/>
                <w:lang w:val="es-CO"/>
              </w:rPr>
            </w:rPrChange>
          </w:rPr>
          <w:t xml:space="preserve">haya </w:t>
        </w:r>
      </w:ins>
      <w:ins w:id="1529" w:author="JORGE" w:date="2011-02-20T23:33:00Z">
        <w:r w:rsidRPr="00FC6CAF">
          <w:rPr>
            <w:rFonts w:ascii="Arial" w:hAnsi="Arial" w:cs="Arial"/>
            <w:sz w:val="24"/>
            <w:szCs w:val="24"/>
            <w:lang w:val="es-CO"/>
            <w:rPrChange w:id="1530" w:author="USER" w:date="2011-02-21T18:26:00Z">
              <w:rPr>
                <w:color w:val="0000FF" w:themeColor="hyperlink"/>
                <w:u w:val="single"/>
                <w:lang w:val="es-CO"/>
              </w:rPr>
            </w:rPrChange>
          </w:rPr>
          <w:t xml:space="preserve">vendido </w:t>
        </w:r>
      </w:ins>
      <w:ins w:id="1531" w:author="GUTIERREZ" w:date="2011-02-21T14:18:00Z">
        <w:r w:rsidRPr="00FC6CAF">
          <w:rPr>
            <w:rFonts w:ascii="Arial" w:hAnsi="Arial" w:cs="Arial"/>
            <w:sz w:val="24"/>
            <w:szCs w:val="24"/>
            <w:lang w:val="es-CO"/>
            <w:rPrChange w:id="1532" w:author="USER" w:date="2011-02-21T18:26:00Z">
              <w:rPr>
                <w:color w:val="0000FF" w:themeColor="hyperlink"/>
                <w:u w:val="single"/>
                <w:lang w:val="es-CO"/>
              </w:rPr>
            </w:rPrChange>
          </w:rPr>
          <w:t xml:space="preserve">más de treinta (30) marcas </w:t>
        </w:r>
      </w:ins>
      <w:ins w:id="1533" w:author="JORGE" w:date="2011-02-20T23:33:00Z">
        <w:r w:rsidRPr="00FC6CAF">
          <w:rPr>
            <w:rFonts w:ascii="Arial" w:hAnsi="Arial" w:cs="Arial"/>
            <w:sz w:val="24"/>
            <w:szCs w:val="24"/>
            <w:lang w:val="es-CO"/>
            <w:rPrChange w:id="1534" w:author="USER" w:date="2011-02-21T18:26:00Z">
              <w:rPr>
                <w:color w:val="0000FF" w:themeColor="hyperlink"/>
                <w:u w:val="single"/>
                <w:lang w:val="es-CO"/>
              </w:rPr>
            </w:rPrChange>
          </w:rPr>
          <w:t xml:space="preserve">por </w:t>
        </w:r>
      </w:ins>
      <w:ins w:id="1535" w:author="JORGE" w:date="2011-02-20T23:45:00Z">
        <w:r w:rsidRPr="00FC6CAF">
          <w:rPr>
            <w:rFonts w:ascii="Arial" w:hAnsi="Arial" w:cs="Arial"/>
            <w:sz w:val="24"/>
            <w:szCs w:val="24"/>
            <w:lang w:val="es-CO"/>
            <w:rPrChange w:id="1536" w:author="USER" w:date="2011-02-21T18:26:00Z">
              <w:rPr>
                <w:color w:val="0000FF" w:themeColor="hyperlink"/>
                <w:u w:val="single"/>
                <w:lang w:val="es-CO"/>
              </w:rPr>
            </w:rPrChange>
          </w:rPr>
          <w:t xml:space="preserve">la insignificante suma de </w:t>
        </w:r>
      </w:ins>
      <w:ins w:id="1537" w:author="JORGE" w:date="2011-02-20T23:44:00Z">
        <w:r w:rsidRPr="00FC6CAF">
          <w:rPr>
            <w:rFonts w:ascii="Arial" w:hAnsi="Arial" w:cs="Arial"/>
            <w:sz w:val="24"/>
            <w:szCs w:val="24"/>
            <w:lang w:val="es-CO"/>
            <w:rPrChange w:id="1538" w:author="USER" w:date="2011-02-21T18:26:00Z">
              <w:rPr>
                <w:color w:val="0000FF" w:themeColor="hyperlink"/>
                <w:u w:val="single"/>
                <w:lang w:val="es-CO"/>
              </w:rPr>
            </w:rPrChange>
          </w:rPr>
          <w:t>$4 millones de pesos</w:t>
        </w:r>
      </w:ins>
      <w:ins w:id="1539" w:author="JORGE" w:date="2011-02-20T23:41:00Z">
        <w:r w:rsidRPr="00FC6CAF">
          <w:rPr>
            <w:rFonts w:ascii="Arial" w:hAnsi="Arial" w:cs="Arial"/>
            <w:sz w:val="24"/>
            <w:szCs w:val="24"/>
            <w:lang w:val="es-CO"/>
            <w:rPrChange w:id="1540" w:author="USER" w:date="2011-02-21T18:26:00Z">
              <w:rPr>
                <w:color w:val="0000FF" w:themeColor="hyperlink"/>
                <w:u w:val="single"/>
                <w:lang w:val="es-CO"/>
              </w:rPr>
            </w:rPrChange>
          </w:rPr>
          <w:t xml:space="preserve"> </w:t>
        </w:r>
      </w:ins>
      <w:ins w:id="1541" w:author="JORGE" w:date="2011-02-20T23:33:00Z">
        <w:r w:rsidRPr="00FC6CAF">
          <w:rPr>
            <w:rFonts w:ascii="Arial" w:hAnsi="Arial" w:cs="Arial"/>
            <w:sz w:val="24"/>
            <w:szCs w:val="24"/>
            <w:lang w:val="es-CO"/>
            <w:rPrChange w:id="1542" w:author="USER" w:date="2011-02-21T18:26:00Z">
              <w:rPr>
                <w:color w:val="0000FF" w:themeColor="hyperlink"/>
                <w:u w:val="single"/>
                <w:lang w:val="es-CO"/>
              </w:rPr>
            </w:rPrChange>
          </w:rPr>
          <w:t>a la señora Mar</w:t>
        </w:r>
      </w:ins>
      <w:ins w:id="1543" w:author="JORGE" w:date="2011-02-20T23:34:00Z">
        <w:r w:rsidRPr="00FC6CAF">
          <w:rPr>
            <w:rFonts w:ascii="Arial" w:hAnsi="Arial" w:cs="Arial"/>
            <w:sz w:val="24"/>
            <w:szCs w:val="24"/>
            <w:lang w:val="es-CO"/>
            <w:rPrChange w:id="1544" w:author="USER" w:date="2011-02-21T18:26:00Z">
              <w:rPr>
                <w:color w:val="0000FF" w:themeColor="hyperlink"/>
                <w:u w:val="single"/>
                <w:lang w:val="es-CO"/>
              </w:rPr>
            </w:rPrChange>
          </w:rPr>
          <w:t>ía Victoria Pacheco Garc</w:t>
        </w:r>
      </w:ins>
      <w:ins w:id="1545" w:author="USER" w:date="2011-02-21T18:26:00Z">
        <w:r w:rsidR="00BD55AD">
          <w:rPr>
            <w:rFonts w:ascii="Arial" w:hAnsi="Arial" w:cs="Arial"/>
            <w:sz w:val="24"/>
            <w:szCs w:val="24"/>
            <w:lang w:val="es-CO"/>
          </w:rPr>
          <w:t>í</w:t>
        </w:r>
      </w:ins>
      <w:ins w:id="1546" w:author="JORGE" w:date="2011-02-20T23:34:00Z">
        <w:del w:id="1547" w:author="USER" w:date="2011-02-21T18:26:00Z">
          <w:r w:rsidRPr="00FC6CAF">
            <w:rPr>
              <w:rFonts w:ascii="Arial" w:hAnsi="Arial" w:cs="Arial"/>
              <w:sz w:val="24"/>
              <w:szCs w:val="24"/>
              <w:lang w:val="es-CO"/>
              <w:rPrChange w:id="1548" w:author="USER" w:date="2011-02-21T18:26:00Z">
                <w:rPr>
                  <w:color w:val="0000FF" w:themeColor="hyperlink"/>
                  <w:u w:val="single"/>
                  <w:lang w:val="es-CO"/>
                </w:rPr>
              </w:rPrChange>
            </w:rPr>
            <w:delText>i</w:delText>
          </w:r>
        </w:del>
        <w:r w:rsidRPr="00FC6CAF">
          <w:rPr>
            <w:rFonts w:ascii="Arial" w:hAnsi="Arial" w:cs="Arial"/>
            <w:sz w:val="24"/>
            <w:szCs w:val="24"/>
            <w:lang w:val="es-CO"/>
            <w:rPrChange w:id="1549" w:author="USER" w:date="2011-02-21T18:26:00Z">
              <w:rPr>
                <w:color w:val="0000FF" w:themeColor="hyperlink"/>
                <w:u w:val="single"/>
                <w:lang w:val="es-CO"/>
              </w:rPr>
            </w:rPrChange>
          </w:rPr>
          <w:t xml:space="preserve">a como lo señala en su </w:t>
        </w:r>
      </w:ins>
      <w:ins w:id="1550" w:author="JORGE" w:date="2011-02-20T23:42:00Z">
        <w:r w:rsidRPr="00FC6CAF">
          <w:rPr>
            <w:rFonts w:ascii="Arial" w:hAnsi="Arial" w:cs="Arial"/>
            <w:sz w:val="24"/>
            <w:szCs w:val="24"/>
            <w:lang w:val="es-CO"/>
            <w:rPrChange w:id="1551" w:author="USER" w:date="2011-02-21T18:26:00Z">
              <w:rPr>
                <w:color w:val="0000FF" w:themeColor="hyperlink"/>
                <w:u w:val="single"/>
                <w:lang w:val="es-CO"/>
              </w:rPr>
            </w:rPrChange>
          </w:rPr>
          <w:t>oficio</w:t>
        </w:r>
      </w:ins>
      <w:ins w:id="1552" w:author="JORGE" w:date="2011-02-20T23:34:00Z">
        <w:r w:rsidRPr="00FC6CAF">
          <w:rPr>
            <w:rFonts w:ascii="Arial" w:hAnsi="Arial" w:cs="Arial"/>
            <w:sz w:val="24"/>
            <w:szCs w:val="24"/>
            <w:lang w:val="es-CO"/>
            <w:rPrChange w:id="1553" w:author="USER" w:date="2011-02-21T18:26:00Z">
              <w:rPr>
                <w:color w:val="0000FF" w:themeColor="hyperlink"/>
                <w:u w:val="single"/>
                <w:lang w:val="es-CO"/>
              </w:rPr>
            </w:rPrChange>
          </w:rPr>
          <w:t xml:space="preserve"> la Superintendente Delegada para</w:t>
        </w:r>
      </w:ins>
      <w:ins w:id="1554" w:author="JORGE" w:date="2011-02-20T23:35:00Z">
        <w:r w:rsidRPr="00FC6CAF">
          <w:rPr>
            <w:rFonts w:ascii="Arial" w:hAnsi="Arial" w:cs="Arial"/>
            <w:sz w:val="24"/>
            <w:szCs w:val="24"/>
            <w:lang w:val="es-CO"/>
            <w:rPrChange w:id="1555" w:author="USER" w:date="2011-02-21T18:26:00Z">
              <w:rPr>
                <w:color w:val="0000FF" w:themeColor="hyperlink"/>
                <w:u w:val="single"/>
                <w:lang w:val="es-CO"/>
              </w:rPr>
            </w:rPrChange>
          </w:rPr>
          <w:t xml:space="preserve"> los</w:t>
        </w:r>
      </w:ins>
      <w:ins w:id="1556" w:author="JORGE" w:date="2011-02-20T23:36:00Z">
        <w:r w:rsidRPr="00FC6CAF">
          <w:rPr>
            <w:rFonts w:ascii="Arial" w:hAnsi="Arial" w:cs="Arial"/>
            <w:sz w:val="24"/>
            <w:szCs w:val="24"/>
            <w:lang w:val="es-CO"/>
            <w:rPrChange w:id="1557" w:author="USER" w:date="2011-02-21T18:26:00Z">
              <w:rPr>
                <w:color w:val="0000FF" w:themeColor="hyperlink"/>
                <w:u w:val="single"/>
                <w:lang w:val="es-CO"/>
              </w:rPr>
            </w:rPrChange>
          </w:rPr>
          <w:t xml:space="preserve"> Procedimientos Mer</w:t>
        </w:r>
      </w:ins>
      <w:ins w:id="1558" w:author="JORGE" w:date="2011-02-20T23:42:00Z">
        <w:r w:rsidRPr="00FC6CAF">
          <w:rPr>
            <w:rFonts w:ascii="Arial" w:hAnsi="Arial" w:cs="Arial"/>
            <w:sz w:val="24"/>
            <w:szCs w:val="24"/>
            <w:lang w:val="es-CO"/>
            <w:rPrChange w:id="1559" w:author="USER" w:date="2011-02-21T18:26:00Z">
              <w:rPr>
                <w:color w:val="0000FF" w:themeColor="hyperlink"/>
                <w:u w:val="single"/>
                <w:lang w:val="es-CO"/>
              </w:rPr>
            </w:rPrChange>
          </w:rPr>
          <w:t>c</w:t>
        </w:r>
      </w:ins>
      <w:ins w:id="1560" w:author="JORGE" w:date="2011-02-20T23:36:00Z">
        <w:r w:rsidRPr="00FC6CAF">
          <w:rPr>
            <w:rFonts w:ascii="Arial" w:hAnsi="Arial" w:cs="Arial"/>
            <w:sz w:val="24"/>
            <w:szCs w:val="24"/>
            <w:lang w:val="es-CO"/>
            <w:rPrChange w:id="1561" w:author="USER" w:date="2011-02-21T18:26:00Z">
              <w:rPr>
                <w:color w:val="0000FF" w:themeColor="hyperlink"/>
                <w:u w:val="single"/>
                <w:lang w:val="es-CO"/>
              </w:rPr>
            </w:rPrChange>
          </w:rPr>
          <w:t>antiles de la Supersociedades</w:t>
        </w:r>
      </w:ins>
      <w:ins w:id="1562" w:author="JORGE" w:date="2011-02-20T23:42:00Z">
        <w:r w:rsidRPr="00FC6CAF">
          <w:rPr>
            <w:rFonts w:ascii="Arial" w:hAnsi="Arial" w:cs="Arial"/>
            <w:sz w:val="24"/>
            <w:szCs w:val="24"/>
            <w:lang w:val="es-CO"/>
            <w:rPrChange w:id="1563" w:author="USER" w:date="2011-02-21T18:26:00Z">
              <w:rPr>
                <w:color w:val="0000FF" w:themeColor="hyperlink"/>
                <w:u w:val="single"/>
                <w:lang w:val="es-CO"/>
              </w:rPr>
            </w:rPrChange>
          </w:rPr>
          <w:t>.</w:t>
        </w:r>
      </w:ins>
      <w:ins w:id="1564" w:author="JORGE" w:date="2011-02-20T23:35:00Z">
        <w:r w:rsidRPr="00FC6CAF">
          <w:rPr>
            <w:rFonts w:ascii="Arial" w:hAnsi="Arial" w:cs="Arial"/>
            <w:sz w:val="24"/>
            <w:szCs w:val="24"/>
            <w:lang w:val="es-CO"/>
            <w:rPrChange w:id="1565" w:author="USER" w:date="2011-02-21T18:26:00Z">
              <w:rPr>
                <w:color w:val="0000FF" w:themeColor="hyperlink"/>
                <w:u w:val="single"/>
                <w:lang w:val="es-CO"/>
              </w:rPr>
            </w:rPrChange>
          </w:rPr>
          <w:t xml:space="preserve"> </w:t>
        </w:r>
      </w:ins>
      <w:ins w:id="1566" w:author="JORGE" w:date="2011-02-20T23:34:00Z">
        <w:del w:id="1567" w:author="USER" w:date="2011-02-21T18:26:00Z">
          <w:r w:rsidRPr="00FC6CAF">
            <w:rPr>
              <w:rFonts w:ascii="Arial" w:hAnsi="Arial" w:cs="Arial"/>
              <w:sz w:val="24"/>
              <w:szCs w:val="24"/>
              <w:lang w:val="es-CO"/>
              <w:rPrChange w:id="1568" w:author="USER" w:date="2011-02-21T18:26:00Z">
                <w:rPr>
                  <w:color w:val="0000FF" w:themeColor="hyperlink"/>
                  <w:u w:val="single"/>
                  <w:lang w:val="es-CO"/>
                </w:rPr>
              </w:rPrChange>
            </w:rPr>
            <w:delText xml:space="preserve"> </w:delText>
          </w:r>
        </w:del>
      </w:ins>
      <w:ins w:id="1569" w:author="GUTIERREZ" w:date="2011-02-21T14:18:00Z">
        <w:r w:rsidRPr="00FC6CAF">
          <w:rPr>
            <w:rFonts w:ascii="Arial" w:hAnsi="Arial" w:cs="Arial"/>
            <w:sz w:val="24"/>
            <w:szCs w:val="24"/>
            <w:lang w:val="es-CO"/>
            <w:rPrChange w:id="1570" w:author="USER" w:date="2011-02-21T18:26:00Z">
              <w:rPr>
                <w:color w:val="0000FF" w:themeColor="hyperlink"/>
                <w:u w:val="single"/>
                <w:lang w:val="es-CO"/>
              </w:rPr>
            </w:rPrChange>
          </w:rPr>
          <w:t xml:space="preserve">Obsérvese que </w:t>
        </w:r>
      </w:ins>
      <w:ins w:id="1571" w:author="USER" w:date="2011-02-21T18:26:00Z">
        <w:r w:rsidR="00BD55AD">
          <w:rPr>
            <w:rFonts w:ascii="Arial" w:hAnsi="Arial" w:cs="Arial"/>
            <w:sz w:val="24"/>
            <w:szCs w:val="24"/>
            <w:lang w:val="es-CO"/>
          </w:rPr>
          <w:t>l</w:t>
        </w:r>
      </w:ins>
      <w:ins w:id="1572" w:author="GUTIERREZ" w:date="2011-02-21T14:18:00Z">
        <w:del w:id="1573" w:author="USER" w:date="2011-02-21T18:26:00Z">
          <w:r w:rsidRPr="00FC6CAF">
            <w:rPr>
              <w:rFonts w:ascii="Arial" w:hAnsi="Arial" w:cs="Arial"/>
              <w:sz w:val="24"/>
              <w:szCs w:val="24"/>
              <w:lang w:val="es-CO"/>
              <w:rPrChange w:id="1574" w:author="USER" w:date="2011-02-21T18:26:00Z">
                <w:rPr>
                  <w:color w:val="0000FF" w:themeColor="hyperlink"/>
                  <w:u w:val="single"/>
                  <w:lang w:val="es-CO"/>
                </w:rPr>
              </w:rPrChange>
            </w:rPr>
            <w:delText>L</w:delText>
          </w:r>
        </w:del>
        <w:r w:rsidRPr="00FC6CAF">
          <w:rPr>
            <w:rFonts w:ascii="Arial" w:hAnsi="Arial" w:cs="Arial"/>
            <w:sz w:val="24"/>
            <w:szCs w:val="24"/>
            <w:lang w:val="es-CO"/>
            <w:rPrChange w:id="1575" w:author="USER" w:date="2011-02-21T18:26:00Z">
              <w:rPr>
                <w:color w:val="0000FF" w:themeColor="hyperlink"/>
                <w:u w:val="single"/>
                <w:lang w:val="es-CO"/>
              </w:rPr>
            </w:rPrChange>
          </w:rPr>
          <w:t xml:space="preserve">a Sociedad pagó a Andrea Viera </w:t>
        </w:r>
      </w:ins>
      <w:ins w:id="1576" w:author="GUTIERREZ" w:date="2011-02-21T14:19:00Z">
        <w:r w:rsidRPr="00FC6CAF">
          <w:rPr>
            <w:rFonts w:ascii="Arial" w:hAnsi="Arial" w:cs="Arial"/>
            <w:sz w:val="24"/>
            <w:szCs w:val="24"/>
            <w:lang w:val="es-CO"/>
            <w:rPrChange w:id="1577" w:author="USER" w:date="2011-02-21T18:26:00Z">
              <w:rPr>
                <w:color w:val="0000FF" w:themeColor="hyperlink"/>
                <w:u w:val="single"/>
                <w:lang w:val="es-CO"/>
              </w:rPr>
            </w:rPrChange>
          </w:rPr>
          <w:t>Valencia la cantidad de US$ 324.00</w:t>
        </w:r>
      </w:ins>
      <w:ins w:id="1578" w:author="GUTIERREZ" w:date="2011-02-21T14:20:00Z">
        <w:r w:rsidRPr="00FC6CAF">
          <w:rPr>
            <w:rFonts w:ascii="Arial" w:hAnsi="Arial" w:cs="Arial"/>
            <w:sz w:val="24"/>
            <w:szCs w:val="24"/>
            <w:lang w:val="es-CO"/>
            <w:rPrChange w:id="1579" w:author="USER" w:date="2011-02-21T18:26:00Z">
              <w:rPr>
                <w:rFonts w:ascii="Times New Roman" w:hAnsi="Times New Roman"/>
                <w:color w:val="0000FF" w:themeColor="hyperlink"/>
                <w:u w:val="single"/>
                <w:lang w:val="es-CO"/>
              </w:rPr>
            </w:rPrChange>
          </w:rPr>
          <w:t>0 e</w:t>
        </w:r>
      </w:ins>
      <w:ins w:id="1580" w:author="GUTIERREZ" w:date="2011-02-21T14:19:00Z">
        <w:r w:rsidRPr="00FC6CAF">
          <w:rPr>
            <w:rFonts w:ascii="Arial" w:hAnsi="Arial" w:cs="Arial"/>
            <w:sz w:val="24"/>
            <w:szCs w:val="24"/>
            <w:lang w:val="es-CO"/>
            <w:rPrChange w:id="1581" w:author="USER" w:date="2011-02-21T18:26:00Z">
              <w:rPr>
                <w:rFonts w:ascii="Times New Roman" w:hAnsi="Times New Roman"/>
                <w:i/>
                <w:color w:val="0000FF" w:themeColor="hyperlink"/>
                <w:u w:val="single"/>
                <w:lang w:val="es-CO"/>
              </w:rPr>
            </w:rPrChange>
          </w:rPr>
          <w:t>l 21 de octubre de 2009</w:t>
        </w:r>
      </w:ins>
      <w:ins w:id="1582" w:author="GUTIERREZ" w:date="2011-02-21T14:20:00Z">
        <w:r w:rsidRPr="00FC6CAF">
          <w:rPr>
            <w:rFonts w:ascii="Arial" w:hAnsi="Arial" w:cs="Arial"/>
            <w:sz w:val="24"/>
            <w:szCs w:val="24"/>
            <w:lang w:val="es-CO"/>
            <w:rPrChange w:id="1583" w:author="USER" w:date="2011-02-21T18:26:00Z">
              <w:rPr>
                <w:rFonts w:ascii="Times New Roman" w:hAnsi="Times New Roman"/>
                <w:color w:val="0000FF" w:themeColor="hyperlink"/>
                <w:u w:val="single"/>
                <w:lang w:val="es-CO"/>
              </w:rPr>
            </w:rPrChange>
          </w:rPr>
          <w:t xml:space="preserve"> y </w:t>
        </w:r>
      </w:ins>
      <w:ins w:id="1584" w:author="GUTIERREZ" w:date="2011-02-21T14:19:00Z">
        <w:r w:rsidRPr="00FC6CAF">
          <w:rPr>
            <w:rFonts w:ascii="Arial" w:hAnsi="Arial" w:cs="Arial"/>
            <w:sz w:val="24"/>
            <w:szCs w:val="24"/>
            <w:lang w:val="es-CO"/>
            <w:rPrChange w:id="1585" w:author="USER" w:date="2011-02-21T18:26:00Z">
              <w:rPr>
                <w:rFonts w:ascii="Times New Roman" w:hAnsi="Times New Roman"/>
                <w:color w:val="0000FF" w:themeColor="hyperlink"/>
                <w:u w:val="single"/>
                <w:lang w:val="es-CO"/>
              </w:rPr>
            </w:rPrChange>
          </w:rPr>
          <w:t>US$</w:t>
        </w:r>
        <w:del w:id="1586" w:author="USER" w:date="2011-02-21T18:26:00Z">
          <w:r w:rsidRPr="00FC6CAF">
            <w:rPr>
              <w:rFonts w:ascii="Arial" w:hAnsi="Arial" w:cs="Arial"/>
              <w:sz w:val="24"/>
              <w:szCs w:val="24"/>
              <w:lang w:val="es-CO"/>
              <w:rPrChange w:id="1587" w:author="USER" w:date="2011-02-21T18:26:00Z">
                <w:rPr>
                  <w:rFonts w:ascii="Times New Roman" w:hAnsi="Times New Roman"/>
                  <w:color w:val="0000FF" w:themeColor="hyperlink"/>
                  <w:u w:val="single"/>
                  <w:lang w:val="es-CO"/>
                </w:rPr>
              </w:rPrChange>
            </w:rPr>
            <w:delText xml:space="preserve">   </w:delText>
          </w:r>
        </w:del>
        <w:r w:rsidRPr="00FC6CAF">
          <w:rPr>
            <w:rFonts w:ascii="Arial" w:hAnsi="Arial" w:cs="Arial"/>
            <w:sz w:val="24"/>
            <w:szCs w:val="24"/>
            <w:lang w:val="es-CO"/>
            <w:rPrChange w:id="1588" w:author="USER" w:date="2011-02-21T18:26:00Z">
              <w:rPr>
                <w:rFonts w:ascii="Times New Roman" w:hAnsi="Times New Roman"/>
                <w:color w:val="0000FF" w:themeColor="hyperlink"/>
                <w:u w:val="single"/>
                <w:lang w:val="es-CO"/>
              </w:rPr>
            </w:rPrChange>
          </w:rPr>
          <w:t>30.000</w:t>
        </w:r>
      </w:ins>
      <w:ins w:id="1589" w:author="GUTIERREZ" w:date="2011-02-21T14:20:00Z">
        <w:r w:rsidRPr="00FC6CAF">
          <w:rPr>
            <w:rFonts w:ascii="Arial" w:hAnsi="Arial" w:cs="Arial"/>
            <w:sz w:val="24"/>
            <w:szCs w:val="24"/>
            <w:lang w:val="es-CO"/>
            <w:rPrChange w:id="1590" w:author="USER" w:date="2011-02-21T18:26:00Z">
              <w:rPr>
                <w:rFonts w:ascii="Times New Roman" w:hAnsi="Times New Roman"/>
                <w:color w:val="0000FF" w:themeColor="hyperlink"/>
                <w:u w:val="single"/>
                <w:lang w:val="es-CO"/>
              </w:rPr>
            </w:rPrChange>
          </w:rPr>
          <w:t xml:space="preserve"> e</w:t>
        </w:r>
      </w:ins>
      <w:ins w:id="1591" w:author="GUTIERREZ" w:date="2011-02-21T14:19:00Z">
        <w:r w:rsidRPr="00FC6CAF">
          <w:rPr>
            <w:rFonts w:ascii="Arial" w:hAnsi="Arial" w:cs="Arial"/>
            <w:sz w:val="24"/>
            <w:szCs w:val="24"/>
            <w:lang w:val="es-CO"/>
            <w:rPrChange w:id="1592" w:author="USER" w:date="2011-02-21T18:26:00Z">
              <w:rPr>
                <w:rFonts w:ascii="Times New Roman" w:hAnsi="Times New Roman"/>
                <w:i/>
                <w:color w:val="0000FF" w:themeColor="hyperlink"/>
                <w:u w:val="single"/>
                <w:lang w:val="es-CO"/>
              </w:rPr>
            </w:rPrChange>
          </w:rPr>
          <w:t>l 29 de octubre de 2009</w:t>
        </w:r>
      </w:ins>
      <w:ins w:id="1593" w:author="GUTIERREZ" w:date="2011-02-21T14:20:00Z">
        <w:r w:rsidRPr="00FC6CAF">
          <w:rPr>
            <w:rFonts w:ascii="Arial" w:hAnsi="Arial" w:cs="Arial"/>
            <w:sz w:val="24"/>
            <w:szCs w:val="24"/>
            <w:lang w:val="es-CO"/>
            <w:rPrChange w:id="1594" w:author="USER" w:date="2011-02-21T18:26:00Z">
              <w:rPr>
                <w:rFonts w:ascii="Times New Roman" w:hAnsi="Times New Roman"/>
                <w:color w:val="0000FF" w:themeColor="hyperlink"/>
                <w:u w:val="single"/>
                <w:lang w:val="es-CO"/>
              </w:rPr>
            </w:rPrChange>
          </w:rPr>
          <w:t xml:space="preserve"> qued</w:t>
        </w:r>
      </w:ins>
      <w:ins w:id="1595" w:author="USER" w:date="2011-02-21T18:26:00Z">
        <w:r w:rsidR="00BD55AD">
          <w:rPr>
            <w:rFonts w:ascii="Arial" w:hAnsi="Arial" w:cs="Arial"/>
            <w:sz w:val="24"/>
            <w:szCs w:val="24"/>
            <w:lang w:val="es-CO"/>
          </w:rPr>
          <w:t>a</w:t>
        </w:r>
      </w:ins>
      <w:ins w:id="1596" w:author="GUTIERREZ" w:date="2011-02-21T14:20:00Z">
        <w:del w:id="1597" w:author="USER" w:date="2011-02-21T18:26:00Z">
          <w:r w:rsidRPr="00FC6CAF">
            <w:rPr>
              <w:rFonts w:ascii="Arial" w:hAnsi="Arial" w:cs="Arial"/>
              <w:sz w:val="24"/>
              <w:szCs w:val="24"/>
              <w:lang w:val="es-CO"/>
              <w:rPrChange w:id="1598" w:author="USER" w:date="2011-02-21T18:26:00Z">
                <w:rPr>
                  <w:rFonts w:ascii="Times New Roman" w:hAnsi="Times New Roman"/>
                  <w:color w:val="0000FF" w:themeColor="hyperlink"/>
                  <w:u w:val="single"/>
                  <w:lang w:val="es-CO"/>
                </w:rPr>
              </w:rPrChange>
            </w:rPr>
            <w:delText>á</w:delText>
          </w:r>
        </w:del>
        <w:r w:rsidRPr="00FC6CAF">
          <w:rPr>
            <w:rFonts w:ascii="Arial" w:hAnsi="Arial" w:cs="Arial"/>
            <w:sz w:val="24"/>
            <w:szCs w:val="24"/>
            <w:lang w:val="es-CO"/>
            <w:rPrChange w:id="1599" w:author="USER" w:date="2011-02-21T18:26:00Z">
              <w:rPr>
                <w:rFonts w:ascii="Times New Roman" w:hAnsi="Times New Roman"/>
                <w:color w:val="0000FF" w:themeColor="hyperlink"/>
                <w:u w:val="single"/>
                <w:lang w:val="es-CO"/>
              </w:rPr>
            </w:rPrChange>
          </w:rPr>
          <w:t>ndo pendie</w:t>
        </w:r>
      </w:ins>
      <w:ins w:id="1600" w:author="USER" w:date="2011-02-21T18:26:00Z">
        <w:r w:rsidR="00BD55AD">
          <w:rPr>
            <w:rFonts w:ascii="Arial" w:hAnsi="Arial" w:cs="Arial"/>
            <w:sz w:val="24"/>
            <w:szCs w:val="24"/>
            <w:lang w:val="es-CO"/>
          </w:rPr>
          <w:t>nte</w:t>
        </w:r>
      </w:ins>
      <w:ins w:id="1601" w:author="GUTIERREZ" w:date="2011-02-21T14:20:00Z">
        <w:del w:id="1602" w:author="USER" w:date="2011-02-21T18:26:00Z">
          <w:r w:rsidRPr="00FC6CAF">
            <w:rPr>
              <w:rFonts w:ascii="Arial" w:hAnsi="Arial" w:cs="Arial"/>
              <w:sz w:val="24"/>
              <w:szCs w:val="24"/>
              <w:lang w:val="es-CO"/>
              <w:rPrChange w:id="1603" w:author="USER" w:date="2011-02-21T18:26:00Z">
                <w:rPr>
                  <w:rFonts w:ascii="Times New Roman" w:hAnsi="Times New Roman"/>
                  <w:color w:val="0000FF" w:themeColor="hyperlink"/>
                  <w:u w:val="single"/>
                  <w:lang w:val="es-CO"/>
                </w:rPr>
              </w:rPrChange>
            </w:rPr>
            <w:delText>tne</w:delText>
          </w:r>
        </w:del>
        <w:r w:rsidRPr="00FC6CAF">
          <w:rPr>
            <w:rFonts w:ascii="Arial" w:hAnsi="Arial" w:cs="Arial"/>
            <w:sz w:val="24"/>
            <w:szCs w:val="24"/>
            <w:lang w:val="es-CO"/>
            <w:rPrChange w:id="1604" w:author="USER" w:date="2011-02-21T18:26:00Z">
              <w:rPr>
                <w:rFonts w:ascii="Times New Roman" w:hAnsi="Times New Roman"/>
                <w:color w:val="0000FF" w:themeColor="hyperlink"/>
                <w:u w:val="single"/>
                <w:lang w:val="es-CO"/>
              </w:rPr>
            </w:rPrChange>
          </w:rPr>
          <w:t xml:space="preserve"> de pago US$6.000.</w:t>
        </w:r>
      </w:ins>
    </w:p>
    <w:p w:rsidR="00000000" w:rsidRDefault="00761963">
      <w:pPr>
        <w:pStyle w:val="Prrafodelista"/>
        <w:jc w:val="both"/>
        <w:rPr>
          <w:ins w:id="1605" w:author="GUTIERREZ" w:date="2011-02-21T14:19:00Z"/>
          <w:del w:id="1606" w:author="USER" w:date="2011-02-21T18:26:00Z"/>
          <w:rFonts w:ascii="Arial" w:hAnsi="Arial" w:cs="Arial"/>
          <w:sz w:val="24"/>
          <w:szCs w:val="24"/>
          <w:lang w:val="es-CO"/>
        </w:rPr>
      </w:pPr>
    </w:p>
    <w:p w:rsidR="00000000" w:rsidRDefault="00FC6CAF">
      <w:pPr>
        <w:jc w:val="both"/>
        <w:rPr>
          <w:del w:id="1607" w:author="USER" w:date="2011-02-21T18:26:00Z"/>
          <w:rFonts w:ascii="Arial" w:hAnsi="Arial" w:cs="Arial"/>
          <w:sz w:val="24"/>
          <w:szCs w:val="24"/>
          <w:lang w:val="es-CO"/>
          <w:rPrChange w:id="1608" w:author="USER" w:date="2011-02-21T18:26:00Z">
            <w:rPr>
              <w:del w:id="1609" w:author="USER" w:date="2011-02-21T18:26:00Z"/>
              <w:lang w:val="es-CO"/>
            </w:rPr>
          </w:rPrChange>
        </w:rPr>
        <w:pPrChange w:id="1610" w:author="USER" w:date="2011-02-21T18:26:00Z">
          <w:pPr>
            <w:pStyle w:val="Prrafodelista"/>
            <w:ind w:left="0"/>
            <w:jc w:val="both"/>
          </w:pPr>
        </w:pPrChange>
      </w:pPr>
      <w:ins w:id="1611" w:author="GUTIERREZ" w:date="2011-02-21T14:18:00Z">
        <w:del w:id="1612" w:author="USER" w:date="2011-02-21T18:26:00Z">
          <w:r w:rsidRPr="00FC6CAF">
            <w:rPr>
              <w:rFonts w:ascii="Arial" w:hAnsi="Arial" w:cs="Arial"/>
              <w:sz w:val="24"/>
              <w:szCs w:val="24"/>
              <w:lang w:val="es-CO"/>
              <w:rPrChange w:id="1613" w:author="USER" w:date="2011-02-21T18:26:00Z">
                <w:rPr>
                  <w:color w:val="0000FF" w:themeColor="hyperlink"/>
                  <w:u w:val="single"/>
                  <w:lang w:val="es-CO"/>
                </w:rPr>
              </w:rPrChange>
            </w:rPr>
            <w:delText xml:space="preserve"> </w:delText>
          </w:r>
        </w:del>
      </w:ins>
    </w:p>
    <w:p w:rsidR="00000000" w:rsidRDefault="00761963">
      <w:pPr>
        <w:jc w:val="both"/>
        <w:rPr>
          <w:del w:id="1614" w:author="USER" w:date="2011-02-21T18:26:00Z"/>
          <w:rFonts w:ascii="Arial" w:hAnsi="Arial" w:cs="Arial"/>
          <w:sz w:val="24"/>
          <w:szCs w:val="24"/>
          <w:lang w:val="es-CO"/>
        </w:rPr>
        <w:pPrChange w:id="1615" w:author="USER" w:date="2011-02-21T18:26:00Z">
          <w:pPr>
            <w:pStyle w:val="Prrafodelista"/>
            <w:ind w:left="0"/>
            <w:jc w:val="both"/>
          </w:pPr>
        </w:pPrChange>
      </w:pPr>
    </w:p>
    <w:p w:rsidR="00BD55AD" w:rsidRDefault="00BD55AD" w:rsidP="0060096D">
      <w:pPr>
        <w:pStyle w:val="Prrafodelista"/>
        <w:ind w:left="0"/>
        <w:jc w:val="both"/>
        <w:rPr>
          <w:ins w:id="1616" w:author="USER" w:date="2011-02-21T18:26:00Z"/>
          <w:rFonts w:ascii="Arial" w:hAnsi="Arial" w:cs="Arial"/>
          <w:sz w:val="24"/>
          <w:szCs w:val="24"/>
          <w:lang w:val="es-CO"/>
        </w:rPr>
      </w:pPr>
    </w:p>
    <w:p w:rsidR="00232254" w:rsidRDefault="00FC6D25" w:rsidP="0060096D">
      <w:pPr>
        <w:pStyle w:val="Prrafodelista"/>
        <w:ind w:left="0"/>
        <w:jc w:val="both"/>
        <w:rPr>
          <w:rFonts w:ascii="Arial" w:hAnsi="Arial" w:cs="Arial"/>
          <w:sz w:val="24"/>
          <w:szCs w:val="24"/>
          <w:lang w:val="es-CO"/>
        </w:rPr>
      </w:pPr>
      <w:ins w:id="1617" w:author="JORGE" w:date="2011-02-20T23:45:00Z">
        <w:r>
          <w:rPr>
            <w:rFonts w:ascii="Arial" w:hAnsi="Arial" w:cs="Arial"/>
            <w:sz w:val="24"/>
            <w:szCs w:val="24"/>
            <w:lang w:val="es-CO"/>
          </w:rPr>
          <w:t xml:space="preserve">Toda la actuación judicial y administrativa </w:t>
        </w:r>
      </w:ins>
      <w:ins w:id="1618" w:author="JORGE" w:date="2011-02-20T23:50:00Z">
        <w:r w:rsidR="00DD3A5B">
          <w:rPr>
            <w:rFonts w:ascii="Arial" w:hAnsi="Arial" w:cs="Arial"/>
            <w:sz w:val="24"/>
            <w:szCs w:val="24"/>
            <w:lang w:val="es-CO"/>
          </w:rPr>
          <w:t xml:space="preserve">señaladas </w:t>
        </w:r>
      </w:ins>
      <w:ins w:id="1619" w:author="JORGE" w:date="2011-02-20T23:45:00Z">
        <w:r>
          <w:rPr>
            <w:rFonts w:ascii="Arial" w:hAnsi="Arial" w:cs="Arial"/>
            <w:sz w:val="24"/>
            <w:szCs w:val="24"/>
            <w:lang w:val="es-CO"/>
          </w:rPr>
          <w:t xml:space="preserve">han vulnerado flagrantemente los derechos fundamentales de La </w:t>
        </w:r>
      </w:ins>
      <w:ins w:id="1620" w:author="JORGE" w:date="2011-02-20T23:46:00Z">
        <w:r>
          <w:rPr>
            <w:rFonts w:ascii="Arial" w:hAnsi="Arial" w:cs="Arial"/>
            <w:sz w:val="24"/>
            <w:szCs w:val="24"/>
            <w:lang w:val="es-CO"/>
          </w:rPr>
          <w:t>Sociedad y han puesto en alto riesgo su patrimonio que tiende a desaparecer, situaci</w:t>
        </w:r>
      </w:ins>
      <w:ins w:id="1621" w:author="JORGE" w:date="2011-02-20T23:47:00Z">
        <w:r>
          <w:rPr>
            <w:rFonts w:ascii="Arial" w:hAnsi="Arial" w:cs="Arial"/>
            <w:sz w:val="24"/>
            <w:szCs w:val="24"/>
            <w:lang w:val="es-CO"/>
          </w:rPr>
          <w:t>ón que vulnera igualme</w:t>
        </w:r>
        <w:r w:rsidR="00DD3A5B">
          <w:rPr>
            <w:rFonts w:ascii="Arial" w:hAnsi="Arial" w:cs="Arial"/>
            <w:sz w:val="24"/>
            <w:szCs w:val="24"/>
            <w:lang w:val="es-CO"/>
          </w:rPr>
          <w:t xml:space="preserve">nte el derecho de propiedad </w:t>
        </w:r>
      </w:ins>
      <w:ins w:id="1622" w:author="JORGE" w:date="2011-02-20T23:52:00Z">
        <w:r w:rsidR="00DD3A5B">
          <w:rPr>
            <w:rFonts w:ascii="Arial" w:hAnsi="Arial" w:cs="Arial"/>
            <w:sz w:val="24"/>
            <w:szCs w:val="24"/>
            <w:lang w:val="es-CO"/>
          </w:rPr>
          <w:t>garantizado</w:t>
        </w:r>
      </w:ins>
      <w:ins w:id="1623" w:author="JORGE" w:date="2011-02-20T23:47:00Z">
        <w:r>
          <w:rPr>
            <w:rFonts w:ascii="Arial" w:hAnsi="Arial" w:cs="Arial"/>
            <w:sz w:val="24"/>
            <w:szCs w:val="24"/>
            <w:lang w:val="es-CO"/>
          </w:rPr>
          <w:t xml:space="preserve"> por la Constitución Política en su artículo </w:t>
        </w:r>
      </w:ins>
      <w:ins w:id="1624" w:author="JORGE" w:date="2011-02-20T23:50:00Z">
        <w:r w:rsidR="00DD3A5B">
          <w:rPr>
            <w:rFonts w:ascii="Arial" w:hAnsi="Arial" w:cs="Arial"/>
            <w:sz w:val="24"/>
            <w:szCs w:val="24"/>
            <w:lang w:val="es-CO"/>
          </w:rPr>
          <w:t>58.</w:t>
        </w:r>
      </w:ins>
    </w:p>
    <w:p w:rsidR="00232254" w:rsidDel="00BD55AD" w:rsidRDefault="00232254" w:rsidP="008D5C0C">
      <w:pPr>
        <w:pStyle w:val="Prrafodelista"/>
        <w:ind w:left="0"/>
        <w:jc w:val="right"/>
        <w:rPr>
          <w:del w:id="1625" w:author="USER" w:date="2011-02-21T18:27:00Z"/>
          <w:rFonts w:ascii="Arial" w:hAnsi="Arial" w:cs="Arial"/>
          <w:sz w:val="24"/>
          <w:szCs w:val="24"/>
          <w:lang w:val="es-CO"/>
        </w:rPr>
      </w:pPr>
      <w:del w:id="1626" w:author="USER" w:date="2011-02-21T18:27:00Z">
        <w:r w:rsidDel="00BD55AD">
          <w:rPr>
            <w:rFonts w:ascii="Arial" w:hAnsi="Arial" w:cs="Arial"/>
            <w:sz w:val="24"/>
            <w:szCs w:val="24"/>
            <w:lang w:val="es-CO"/>
          </w:rPr>
          <w:delText>Hoja 11</w:delText>
        </w:r>
      </w:del>
    </w:p>
    <w:p w:rsidR="00232254" w:rsidRDefault="00232254" w:rsidP="008D5C0C">
      <w:pPr>
        <w:jc w:val="center"/>
        <w:rPr>
          <w:rFonts w:ascii="Arial" w:hAnsi="Arial" w:cs="Arial"/>
          <w:sz w:val="24"/>
          <w:szCs w:val="24"/>
          <w:lang w:val="es-CO"/>
        </w:rPr>
      </w:pPr>
      <w:r>
        <w:rPr>
          <w:rFonts w:ascii="Arial" w:hAnsi="Arial" w:cs="Arial"/>
          <w:sz w:val="24"/>
          <w:szCs w:val="24"/>
          <w:lang w:val="es-CO"/>
        </w:rPr>
        <w:t>-V</w:t>
      </w:r>
      <w:del w:id="1627" w:author="USER" w:date="2011-02-21T18:30:00Z">
        <w:r w:rsidDel="003957C7">
          <w:rPr>
            <w:rFonts w:ascii="Arial" w:hAnsi="Arial" w:cs="Arial"/>
            <w:sz w:val="24"/>
            <w:szCs w:val="24"/>
            <w:lang w:val="es-CO"/>
          </w:rPr>
          <w:delText>.</w:delText>
        </w:r>
      </w:del>
      <w:r>
        <w:rPr>
          <w:rFonts w:ascii="Arial" w:hAnsi="Arial" w:cs="Arial"/>
          <w:sz w:val="24"/>
          <w:szCs w:val="24"/>
          <w:lang w:val="es-CO"/>
        </w:rPr>
        <w:t>-</w:t>
      </w:r>
    </w:p>
    <w:p w:rsidR="00232254" w:rsidRDefault="00232254" w:rsidP="008D5C0C">
      <w:pPr>
        <w:jc w:val="center"/>
        <w:rPr>
          <w:rFonts w:ascii="Arial" w:hAnsi="Arial" w:cs="Arial"/>
          <w:sz w:val="24"/>
          <w:szCs w:val="24"/>
          <w:lang w:val="es-CO"/>
        </w:rPr>
      </w:pPr>
      <w:r>
        <w:rPr>
          <w:rFonts w:ascii="Arial" w:hAnsi="Arial" w:cs="Arial"/>
          <w:sz w:val="24"/>
          <w:szCs w:val="24"/>
          <w:lang w:val="es-CO"/>
        </w:rPr>
        <w:t>VIOLACIÓN AL PRINCIPIO DE LEGALIDAD</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Como ya lo dije antes </w:t>
      </w:r>
      <w:ins w:id="1628" w:author="JORGE" w:date="2011-02-20T20:19:00Z">
        <w:r w:rsidR="00633CA0">
          <w:rPr>
            <w:rFonts w:ascii="Arial" w:hAnsi="Arial" w:cs="Arial"/>
            <w:sz w:val="24"/>
            <w:szCs w:val="24"/>
            <w:lang w:val="es-CO"/>
          </w:rPr>
          <w:t xml:space="preserve">La Sociedad </w:t>
        </w:r>
      </w:ins>
      <w:del w:id="1629" w:author="JORGE" w:date="2011-02-20T20:19:00Z">
        <w:r w:rsidDel="00633CA0">
          <w:rPr>
            <w:rFonts w:ascii="Arial" w:hAnsi="Arial" w:cs="Arial"/>
            <w:sz w:val="24"/>
            <w:szCs w:val="24"/>
            <w:lang w:val="es-CO"/>
          </w:rPr>
          <w:delText>LABORATORIOS SIEGFRIED S.A.</w:delText>
        </w:r>
      </w:del>
      <w:r>
        <w:rPr>
          <w:rFonts w:ascii="Arial" w:hAnsi="Arial" w:cs="Arial"/>
          <w:sz w:val="24"/>
          <w:szCs w:val="24"/>
          <w:lang w:val="es-CO"/>
        </w:rPr>
        <w:t xml:space="preserve"> conoció de la existencia del proceso penal y de la medida de suspensión decretada por el J</w:t>
      </w:r>
      <w:ins w:id="1630" w:author="JORGE" w:date="2011-02-20T20:19:00Z">
        <w:r w:rsidR="00633CA0">
          <w:rPr>
            <w:rFonts w:ascii="Arial" w:hAnsi="Arial" w:cs="Arial"/>
            <w:sz w:val="24"/>
            <w:szCs w:val="24"/>
            <w:lang w:val="es-CO"/>
          </w:rPr>
          <w:t xml:space="preserve">uez </w:t>
        </w:r>
      </w:ins>
      <w:del w:id="1631" w:author="JORGE" w:date="2011-02-20T20:19:00Z">
        <w:r w:rsidDel="00633CA0">
          <w:rPr>
            <w:rFonts w:ascii="Arial" w:hAnsi="Arial" w:cs="Arial"/>
            <w:sz w:val="24"/>
            <w:szCs w:val="24"/>
            <w:lang w:val="es-CO"/>
          </w:rPr>
          <w:delText xml:space="preserve">UEZ </w:delText>
        </w:r>
      </w:del>
      <w:r>
        <w:rPr>
          <w:rFonts w:ascii="Arial" w:hAnsi="Arial" w:cs="Arial"/>
          <w:sz w:val="24"/>
          <w:szCs w:val="24"/>
          <w:lang w:val="es-CO"/>
        </w:rPr>
        <w:t xml:space="preserve">29 </w:t>
      </w:r>
      <w:del w:id="1632" w:author="JORGE" w:date="2011-02-20T20:19:00Z">
        <w:r w:rsidDel="00633CA0">
          <w:rPr>
            <w:rFonts w:ascii="Arial" w:hAnsi="Arial" w:cs="Arial"/>
            <w:sz w:val="24"/>
            <w:szCs w:val="24"/>
            <w:lang w:val="es-CO"/>
          </w:rPr>
          <w:delText xml:space="preserve">PENAL MUNCIPAL DE CONTROL DE GARANTIAS DE LA URI DE USAQUÉN </w:delText>
        </w:r>
      </w:del>
      <w:r>
        <w:rPr>
          <w:rFonts w:ascii="Arial" w:hAnsi="Arial" w:cs="Arial"/>
          <w:sz w:val="24"/>
          <w:szCs w:val="24"/>
          <w:lang w:val="es-CO"/>
        </w:rPr>
        <w:t xml:space="preserve">el </w:t>
      </w:r>
      <w:r w:rsidRPr="0060096D">
        <w:rPr>
          <w:rFonts w:ascii="Arial" w:hAnsi="Arial" w:cs="Arial"/>
          <w:sz w:val="24"/>
          <w:szCs w:val="24"/>
          <w:lang w:val="es-CO"/>
        </w:rPr>
        <w:t>1</w:t>
      </w:r>
      <w:r>
        <w:rPr>
          <w:rFonts w:ascii="Arial" w:hAnsi="Arial" w:cs="Arial"/>
          <w:sz w:val="24"/>
          <w:szCs w:val="24"/>
          <w:lang w:val="es-CO"/>
        </w:rPr>
        <w:t>º</w:t>
      </w:r>
      <w:r w:rsidRPr="0060096D">
        <w:rPr>
          <w:rFonts w:ascii="Arial" w:hAnsi="Arial" w:cs="Arial"/>
          <w:sz w:val="24"/>
          <w:szCs w:val="24"/>
          <w:lang w:val="es-CO"/>
        </w:rPr>
        <w:t xml:space="preserve"> de septiembre de 2010 </w:t>
      </w:r>
      <w:r>
        <w:rPr>
          <w:rFonts w:ascii="Arial" w:hAnsi="Arial" w:cs="Arial"/>
          <w:sz w:val="24"/>
          <w:szCs w:val="24"/>
          <w:lang w:val="es-CO"/>
        </w:rPr>
        <w:t xml:space="preserve">con una comunicación sin firma de </w:t>
      </w:r>
      <w:r w:rsidRPr="0060096D">
        <w:rPr>
          <w:rFonts w:ascii="Arial" w:hAnsi="Arial" w:cs="Arial"/>
          <w:sz w:val="24"/>
          <w:szCs w:val="24"/>
          <w:lang w:val="es-CO"/>
        </w:rPr>
        <w:t>AMPARO ABADIA TORNE</w:t>
      </w:r>
      <w:r>
        <w:rPr>
          <w:rFonts w:ascii="Arial" w:hAnsi="Arial" w:cs="Arial"/>
          <w:sz w:val="24"/>
          <w:szCs w:val="24"/>
          <w:lang w:val="es-CO"/>
        </w:rPr>
        <w:t xml:space="preserve"> que dejó en la portería de la empresa, persona que desconocemos con qué carácter actúa en el proceso penal</w:t>
      </w:r>
      <w:ins w:id="1633" w:author="JORGE" w:date="2011-02-20T20:20:00Z">
        <w:r w:rsidR="00633CA0">
          <w:rPr>
            <w:rFonts w:ascii="Arial" w:hAnsi="Arial" w:cs="Arial"/>
            <w:sz w:val="24"/>
            <w:szCs w:val="24"/>
            <w:lang w:val="es-CO"/>
          </w:rPr>
          <w:t>.</w:t>
        </w:r>
      </w:ins>
      <w:del w:id="1634" w:author="JORGE" w:date="2011-02-20T20:20:00Z">
        <w:r w:rsidDel="00633CA0">
          <w:rPr>
            <w:rFonts w:ascii="Arial" w:hAnsi="Arial" w:cs="Arial"/>
            <w:sz w:val="24"/>
            <w:szCs w:val="24"/>
            <w:lang w:val="es-CO"/>
          </w:rPr>
          <w:delText>.</w:delText>
        </w:r>
      </w:del>
      <w:r>
        <w:rPr>
          <w:rFonts w:ascii="Arial" w:hAnsi="Arial" w:cs="Arial"/>
          <w:sz w:val="24"/>
          <w:szCs w:val="24"/>
          <w:lang w:val="es-CO"/>
        </w:rPr>
        <w:t xml:space="preserve"> </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La Fiscalía después de obtener la media de suspensión del poder dispositivo de las marcas (15 de mayo de 2010) con fecha 5 de agosto del mismo año, citó al señor ENRIQUE EDUARDO GONZALEZ JOVER, representante legal de la sociedad a una ENTREVISTA que debía realizarse el 23 de dicho mes, diligencia que no se llevo a cabo por cuanto el citado, en la fecha programada no podía asistir por las razones que le dio a conocer a la Fiscalía en comunicación del 13 de dicho mes y año en la que le solicitó fijar nueva fecha para la diligencia la que se programó para el 20 de enero de 2011, no obstante que desde la fecha de la solicitud estuve semanalmente exigiéndole </w:t>
      </w:r>
      <w:ins w:id="1635" w:author="JORGE" w:date="2011-02-20T20:21:00Z">
        <w:r w:rsidR="00633CA0">
          <w:rPr>
            <w:rFonts w:ascii="Arial" w:hAnsi="Arial" w:cs="Arial"/>
            <w:sz w:val="24"/>
            <w:szCs w:val="24"/>
            <w:lang w:val="es-CO"/>
          </w:rPr>
          <w:t xml:space="preserve">la cita </w:t>
        </w:r>
      </w:ins>
      <w:r>
        <w:rPr>
          <w:rFonts w:ascii="Arial" w:hAnsi="Arial" w:cs="Arial"/>
          <w:sz w:val="24"/>
          <w:szCs w:val="24"/>
          <w:lang w:val="es-CO"/>
        </w:rPr>
        <w:t xml:space="preserve">a las dos (2) Fiscales que desempeñaron el cargo </w:t>
      </w:r>
      <w:ins w:id="1636" w:author="JORGE" w:date="2011-02-20T20:21:00Z">
        <w:r w:rsidR="00633CA0">
          <w:rPr>
            <w:rFonts w:ascii="Arial" w:hAnsi="Arial" w:cs="Arial"/>
            <w:sz w:val="24"/>
            <w:szCs w:val="24"/>
            <w:lang w:val="es-CO"/>
          </w:rPr>
          <w:t xml:space="preserve">una </w:t>
        </w:r>
      </w:ins>
      <w:r>
        <w:rPr>
          <w:rFonts w:ascii="Arial" w:hAnsi="Arial" w:cs="Arial"/>
          <w:sz w:val="24"/>
          <w:szCs w:val="24"/>
          <w:lang w:val="es-CO"/>
        </w:rPr>
        <w:t xml:space="preserve">provisionalmente y </w:t>
      </w:r>
      <w:ins w:id="1637" w:author="JORGE" w:date="2011-02-20T20:21:00Z">
        <w:r w:rsidR="00633CA0">
          <w:rPr>
            <w:rFonts w:ascii="Arial" w:hAnsi="Arial" w:cs="Arial"/>
            <w:sz w:val="24"/>
            <w:szCs w:val="24"/>
            <w:lang w:val="es-CO"/>
          </w:rPr>
          <w:t xml:space="preserve">otra </w:t>
        </w:r>
      </w:ins>
      <w:r>
        <w:rPr>
          <w:rFonts w:ascii="Arial" w:hAnsi="Arial" w:cs="Arial"/>
          <w:sz w:val="24"/>
          <w:szCs w:val="24"/>
          <w:lang w:val="es-CO"/>
        </w:rPr>
        <w:t>en propiedad</w:t>
      </w:r>
      <w:ins w:id="1638" w:author="JORGE" w:date="2011-02-20T20:22:00Z">
        <w:r w:rsidR="00633CA0">
          <w:rPr>
            <w:rFonts w:ascii="Arial" w:hAnsi="Arial" w:cs="Arial"/>
            <w:sz w:val="24"/>
            <w:szCs w:val="24"/>
            <w:lang w:val="es-CO"/>
          </w:rPr>
          <w:t xml:space="preserve">. </w:t>
        </w:r>
      </w:ins>
      <w:del w:id="1639" w:author="JORGE" w:date="2011-02-20T20:22:00Z">
        <w:r w:rsidDel="00633CA0">
          <w:rPr>
            <w:rFonts w:ascii="Arial" w:hAnsi="Arial" w:cs="Arial"/>
            <w:sz w:val="24"/>
            <w:szCs w:val="24"/>
            <w:lang w:val="es-CO"/>
          </w:rPr>
          <w:delText xml:space="preserve"> la me</w:delText>
        </w:r>
      </w:del>
      <w:del w:id="1640" w:author="JORGE" w:date="2011-02-20T20:21:00Z">
        <w:r w:rsidDel="00633CA0">
          <w:rPr>
            <w:rFonts w:ascii="Arial" w:hAnsi="Arial" w:cs="Arial"/>
            <w:sz w:val="24"/>
            <w:szCs w:val="24"/>
            <w:lang w:val="es-CO"/>
          </w:rPr>
          <w:delText>ncionada cita.</w:delText>
        </w:r>
      </w:del>
      <w:ins w:id="1641" w:author="JORGE" w:date="2011-02-20T20:22:00Z">
        <w:del w:id="1642" w:author="USER" w:date="2011-02-21T18:31:00Z">
          <w:r w:rsidR="00633CA0" w:rsidDel="003957C7">
            <w:rPr>
              <w:rFonts w:ascii="Arial" w:hAnsi="Arial" w:cs="Arial"/>
              <w:sz w:val="24"/>
              <w:szCs w:val="24"/>
              <w:lang w:val="es-CO"/>
            </w:rPr>
            <w:delText xml:space="preserve">. </w:delText>
          </w:r>
        </w:del>
      </w:ins>
      <w:ins w:id="1643" w:author="USER" w:date="2011-02-21T18:31:00Z">
        <w:r w:rsidR="003957C7">
          <w:rPr>
            <w:rFonts w:ascii="Arial" w:hAnsi="Arial" w:cs="Arial"/>
            <w:sz w:val="24"/>
            <w:szCs w:val="24"/>
            <w:lang w:val="es-CO"/>
          </w:rPr>
          <w:t xml:space="preserve"> </w:t>
        </w:r>
      </w:ins>
      <w:ins w:id="1644" w:author="JORGE" w:date="2011-02-20T20:22:00Z">
        <w:r w:rsidR="00633CA0">
          <w:rPr>
            <w:rFonts w:ascii="Arial" w:hAnsi="Arial" w:cs="Arial"/>
            <w:sz w:val="24"/>
            <w:szCs w:val="24"/>
            <w:lang w:val="es-CO"/>
          </w:rPr>
          <w:t>La diligencia se surtió en la fecha programada como lo inform</w:t>
        </w:r>
      </w:ins>
      <w:ins w:id="1645" w:author="JORGE" w:date="2011-02-20T20:23:00Z">
        <w:r w:rsidR="00633CA0">
          <w:rPr>
            <w:rFonts w:ascii="Arial" w:hAnsi="Arial" w:cs="Arial"/>
            <w:sz w:val="24"/>
            <w:szCs w:val="24"/>
            <w:lang w:val="es-CO"/>
          </w:rPr>
          <w:t>é anteriormente.</w:t>
        </w:r>
      </w:ins>
    </w:p>
    <w:p w:rsidR="003957C7" w:rsidRDefault="00232254" w:rsidP="008D5C0C">
      <w:pPr>
        <w:jc w:val="both"/>
        <w:rPr>
          <w:ins w:id="1646" w:author="USER" w:date="2011-02-21T18:31:00Z"/>
          <w:rFonts w:ascii="Arial" w:hAnsi="Arial" w:cs="Arial"/>
          <w:sz w:val="24"/>
          <w:szCs w:val="24"/>
          <w:lang w:val="es-CO"/>
        </w:rPr>
      </w:pPr>
      <w:r>
        <w:rPr>
          <w:rFonts w:ascii="Arial" w:hAnsi="Arial" w:cs="Arial"/>
          <w:sz w:val="24"/>
          <w:szCs w:val="24"/>
          <w:lang w:val="es-CO"/>
        </w:rPr>
        <w:t xml:space="preserve">Hasta donde se tiene conocimiento se sabe que no existe proceso penal en contra de mi representada o su representante legal; no estamos enterados de la comisión de delito alguno para que en forma tan drástica y apremiante </w:t>
      </w:r>
      <w:del w:id="1647" w:author="JORGE" w:date="2011-02-20T20:23:00Z">
        <w:r w:rsidDel="00633CA0">
          <w:rPr>
            <w:rFonts w:ascii="Arial" w:hAnsi="Arial" w:cs="Arial"/>
            <w:sz w:val="24"/>
            <w:szCs w:val="24"/>
            <w:lang w:val="es-CO"/>
          </w:rPr>
          <w:delText>l</w:delText>
        </w:r>
      </w:del>
      <w:ins w:id="1648" w:author="JORGE" w:date="2011-02-20T20:23:00Z">
        <w:r w:rsidR="00633CA0">
          <w:rPr>
            <w:rFonts w:ascii="Arial" w:hAnsi="Arial" w:cs="Arial"/>
            <w:sz w:val="24"/>
            <w:szCs w:val="24"/>
            <w:lang w:val="es-CO"/>
          </w:rPr>
          <w:t>L</w:t>
        </w:r>
      </w:ins>
      <w:r>
        <w:rPr>
          <w:rFonts w:ascii="Arial" w:hAnsi="Arial" w:cs="Arial"/>
          <w:sz w:val="24"/>
          <w:szCs w:val="24"/>
          <w:lang w:val="es-CO"/>
        </w:rPr>
        <w:t xml:space="preserve">a FISCALÍA 140 </w:t>
      </w:r>
    </w:p>
    <w:p w:rsidR="003957C7" w:rsidRDefault="003957C7" w:rsidP="008D5C0C">
      <w:pPr>
        <w:jc w:val="both"/>
        <w:rPr>
          <w:ins w:id="1649" w:author="USER" w:date="2011-02-21T18:31:00Z"/>
          <w:rFonts w:ascii="Arial" w:hAnsi="Arial" w:cs="Arial"/>
          <w:sz w:val="24"/>
          <w:szCs w:val="24"/>
          <w:lang w:val="es-CO"/>
        </w:rPr>
      </w:pPr>
    </w:p>
    <w:p w:rsidR="003957C7" w:rsidRDefault="003957C7" w:rsidP="008D5C0C">
      <w:pPr>
        <w:jc w:val="both"/>
        <w:rPr>
          <w:ins w:id="1650" w:author="USER" w:date="2011-02-21T18:31:00Z"/>
          <w:rFonts w:ascii="Arial" w:hAnsi="Arial" w:cs="Arial"/>
          <w:sz w:val="24"/>
          <w:szCs w:val="24"/>
          <w:lang w:val="es-CO"/>
        </w:rPr>
      </w:pPr>
    </w:p>
    <w:p w:rsidR="003957C7" w:rsidRDefault="003957C7" w:rsidP="008D5C0C">
      <w:pPr>
        <w:jc w:val="both"/>
        <w:rPr>
          <w:ins w:id="1651" w:author="USER" w:date="2011-02-21T18:31:00Z"/>
          <w:rFonts w:ascii="Arial" w:hAnsi="Arial" w:cs="Arial"/>
          <w:sz w:val="24"/>
          <w:szCs w:val="24"/>
          <w:lang w:val="es-CO"/>
        </w:rPr>
      </w:pPr>
    </w:p>
    <w:p w:rsidR="00232254" w:rsidRDefault="00232254" w:rsidP="008D5C0C">
      <w:pPr>
        <w:jc w:val="both"/>
        <w:rPr>
          <w:rFonts w:ascii="Arial" w:hAnsi="Arial" w:cs="Arial"/>
          <w:sz w:val="24"/>
          <w:szCs w:val="24"/>
          <w:lang w:val="es-CO"/>
        </w:rPr>
      </w:pPr>
      <w:del w:id="1652" w:author="JORGE" w:date="2011-02-20T20:23:00Z">
        <w:r w:rsidDel="00633CA0">
          <w:rPr>
            <w:rFonts w:ascii="Arial" w:hAnsi="Arial" w:cs="Arial"/>
            <w:sz w:val="24"/>
            <w:szCs w:val="24"/>
            <w:lang w:val="es-CO"/>
          </w:rPr>
          <w:delText xml:space="preserve">SECCIONAL </w:delText>
        </w:r>
      </w:del>
      <w:r>
        <w:rPr>
          <w:rFonts w:ascii="Arial" w:hAnsi="Arial" w:cs="Arial"/>
          <w:sz w:val="24"/>
          <w:szCs w:val="24"/>
          <w:lang w:val="es-CO"/>
        </w:rPr>
        <w:t>acudier</w:t>
      </w:r>
      <w:ins w:id="1653" w:author="USER" w:date="2011-02-21T18:31:00Z">
        <w:r w:rsidR="003957C7">
          <w:rPr>
            <w:rFonts w:ascii="Arial" w:hAnsi="Arial" w:cs="Arial"/>
            <w:sz w:val="24"/>
            <w:szCs w:val="24"/>
            <w:lang w:val="es-CO"/>
          </w:rPr>
          <w:t>a</w:t>
        </w:r>
      </w:ins>
      <w:del w:id="1654" w:author="USER" w:date="2011-02-21T18:31:00Z">
        <w:r w:rsidDel="003957C7">
          <w:rPr>
            <w:rFonts w:ascii="Arial" w:hAnsi="Arial" w:cs="Arial"/>
            <w:sz w:val="24"/>
            <w:szCs w:val="24"/>
            <w:lang w:val="es-CO"/>
          </w:rPr>
          <w:delText>a</w:delText>
        </w:r>
      </w:del>
      <w:r>
        <w:rPr>
          <w:rFonts w:ascii="Arial" w:hAnsi="Arial" w:cs="Arial"/>
          <w:sz w:val="24"/>
          <w:szCs w:val="24"/>
          <w:lang w:val="es-CO"/>
        </w:rPr>
        <w:t xml:space="preserve"> ante el J</w:t>
      </w:r>
      <w:ins w:id="1655" w:author="JORGE" w:date="2011-02-20T20:23:00Z">
        <w:r w:rsidR="00633CA0">
          <w:rPr>
            <w:rFonts w:ascii="Arial" w:hAnsi="Arial" w:cs="Arial"/>
            <w:sz w:val="24"/>
            <w:szCs w:val="24"/>
            <w:lang w:val="es-CO"/>
          </w:rPr>
          <w:t xml:space="preserve">uez 29 </w:t>
        </w:r>
      </w:ins>
      <w:del w:id="1656" w:author="JORGE" w:date="2011-02-20T20:23:00Z">
        <w:r w:rsidDel="00633CA0">
          <w:rPr>
            <w:rFonts w:ascii="Arial" w:hAnsi="Arial" w:cs="Arial"/>
            <w:sz w:val="24"/>
            <w:szCs w:val="24"/>
            <w:lang w:val="es-CO"/>
          </w:rPr>
          <w:delText>UEZ DE CONTROL DE GARANTÍAS DE LA URI DE USQUÉN</w:delText>
        </w:r>
      </w:del>
      <w:r>
        <w:rPr>
          <w:rFonts w:ascii="Arial" w:hAnsi="Arial" w:cs="Arial"/>
          <w:sz w:val="24"/>
          <w:szCs w:val="24"/>
          <w:lang w:val="es-CO"/>
        </w:rPr>
        <w:t xml:space="preserve"> para que decretara LA SUSPENSIÓN DEL PODER DISPOSITIVO DE </w:t>
      </w:r>
      <w:r w:rsidRPr="00A970FA">
        <w:rPr>
          <w:rFonts w:ascii="Arial" w:hAnsi="Arial" w:cs="Arial"/>
          <w:b/>
          <w:sz w:val="24"/>
          <w:szCs w:val="24"/>
          <w:lang w:val="es-CO"/>
        </w:rPr>
        <w:t>BIENES</w:t>
      </w:r>
      <w:r>
        <w:rPr>
          <w:rFonts w:ascii="Arial" w:hAnsi="Arial" w:cs="Arial"/>
          <w:b/>
          <w:sz w:val="24"/>
          <w:szCs w:val="24"/>
          <w:lang w:val="es-CO"/>
        </w:rPr>
        <w:t xml:space="preserve"> SUJETOS A REGISTRO, </w:t>
      </w:r>
      <w:r>
        <w:rPr>
          <w:rFonts w:ascii="Arial" w:hAnsi="Arial" w:cs="Arial"/>
          <w:sz w:val="24"/>
          <w:szCs w:val="24"/>
          <w:lang w:val="es-CO"/>
        </w:rPr>
        <w:t>máxime</w:t>
      </w:r>
      <w:r>
        <w:rPr>
          <w:rFonts w:ascii="Arial" w:hAnsi="Arial" w:cs="Arial"/>
          <w:b/>
          <w:sz w:val="24"/>
          <w:szCs w:val="24"/>
          <w:lang w:val="es-CO"/>
        </w:rPr>
        <w:t xml:space="preserve"> </w:t>
      </w:r>
      <w:r>
        <w:rPr>
          <w:rFonts w:ascii="Arial" w:hAnsi="Arial" w:cs="Arial"/>
          <w:sz w:val="24"/>
          <w:szCs w:val="24"/>
          <w:lang w:val="es-CO"/>
        </w:rPr>
        <w:t>cuando no existe ningún motivo fundado para inferir que el título de propiedad de las marcas HIPOGLOS e HIPOGLOS PLUS, fue obtenido fraudulentamente.</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Veamos: </w:t>
      </w:r>
    </w:p>
    <w:p w:rsidR="00232254" w:rsidRDefault="00232254" w:rsidP="008D5C0C">
      <w:pPr>
        <w:pStyle w:val="Prrafodelista"/>
        <w:numPr>
          <w:ilvl w:val="0"/>
          <w:numId w:val="33"/>
        </w:numPr>
        <w:jc w:val="both"/>
        <w:rPr>
          <w:rFonts w:ascii="Arial" w:hAnsi="Arial" w:cs="Arial"/>
          <w:sz w:val="24"/>
          <w:szCs w:val="24"/>
          <w:lang w:val="es-CO"/>
        </w:rPr>
      </w:pPr>
      <w:r>
        <w:rPr>
          <w:rFonts w:ascii="Arial" w:hAnsi="Arial" w:cs="Arial"/>
          <w:sz w:val="24"/>
          <w:szCs w:val="24"/>
          <w:lang w:val="es-CO"/>
        </w:rPr>
        <w:t>L</w:t>
      </w:r>
      <w:ins w:id="1657" w:author="JORGE" w:date="2011-02-20T20:24:00Z">
        <w:r w:rsidR="00537780">
          <w:rPr>
            <w:rFonts w:ascii="Arial" w:hAnsi="Arial" w:cs="Arial"/>
            <w:sz w:val="24"/>
            <w:szCs w:val="24"/>
            <w:lang w:val="es-CO"/>
          </w:rPr>
          <w:t xml:space="preserve">a Sociedad </w:t>
        </w:r>
      </w:ins>
      <w:del w:id="1658" w:author="JORGE" w:date="2011-02-20T20:24:00Z">
        <w:r w:rsidDel="00537780">
          <w:rPr>
            <w:rFonts w:ascii="Arial" w:hAnsi="Arial" w:cs="Arial"/>
            <w:sz w:val="24"/>
            <w:szCs w:val="24"/>
            <w:lang w:val="es-CO"/>
          </w:rPr>
          <w:delText>ABORATORIOS SIEGFRIED S.A.</w:delText>
        </w:r>
      </w:del>
      <w:r>
        <w:rPr>
          <w:rFonts w:ascii="Arial" w:hAnsi="Arial" w:cs="Arial"/>
          <w:sz w:val="24"/>
          <w:szCs w:val="24"/>
          <w:lang w:val="es-CO"/>
        </w:rPr>
        <w:t xml:space="preserve"> al momento de solicitarse por </w:t>
      </w:r>
      <w:ins w:id="1659" w:author="JORGE" w:date="2011-02-20T20:24:00Z">
        <w:r w:rsidR="00537780">
          <w:rPr>
            <w:rFonts w:ascii="Arial" w:hAnsi="Arial" w:cs="Arial"/>
            <w:sz w:val="24"/>
            <w:szCs w:val="24"/>
            <w:lang w:val="es-CO"/>
          </w:rPr>
          <w:t>L</w:t>
        </w:r>
      </w:ins>
      <w:del w:id="1660" w:author="JORGE" w:date="2011-02-20T20:24:00Z">
        <w:r w:rsidDel="00537780">
          <w:rPr>
            <w:rFonts w:ascii="Arial" w:hAnsi="Arial" w:cs="Arial"/>
            <w:sz w:val="24"/>
            <w:szCs w:val="24"/>
            <w:lang w:val="es-CO"/>
          </w:rPr>
          <w:delText>l</w:delText>
        </w:r>
      </w:del>
      <w:r>
        <w:rPr>
          <w:rFonts w:ascii="Arial" w:hAnsi="Arial" w:cs="Arial"/>
          <w:sz w:val="24"/>
          <w:szCs w:val="24"/>
          <w:lang w:val="es-CO"/>
        </w:rPr>
        <w:t xml:space="preserve">a Fiscalía y decretarse la medida DE SUSPENSIÓN DEL PODER DISPOSITIVO por el Juez </w:t>
      </w:r>
      <w:ins w:id="1661" w:author="JORGE" w:date="2011-02-20T20:24:00Z">
        <w:r w:rsidR="00537780">
          <w:rPr>
            <w:rFonts w:ascii="Arial" w:hAnsi="Arial" w:cs="Arial"/>
            <w:sz w:val="24"/>
            <w:szCs w:val="24"/>
            <w:lang w:val="es-CO"/>
          </w:rPr>
          <w:t xml:space="preserve">29 </w:t>
        </w:r>
      </w:ins>
      <w:r>
        <w:rPr>
          <w:rFonts w:ascii="Arial" w:hAnsi="Arial" w:cs="Arial"/>
          <w:sz w:val="24"/>
          <w:szCs w:val="24"/>
          <w:lang w:val="es-CO"/>
        </w:rPr>
        <w:t xml:space="preserve">era </w:t>
      </w:r>
      <w:r w:rsidRPr="008D5C0C">
        <w:rPr>
          <w:rFonts w:ascii="Arial" w:hAnsi="Arial" w:cs="Arial"/>
          <w:sz w:val="24"/>
          <w:szCs w:val="24"/>
          <w:lang w:val="es-CO"/>
        </w:rPr>
        <w:t xml:space="preserve">la titular legítima de las </w:t>
      </w:r>
      <w:r>
        <w:rPr>
          <w:rFonts w:ascii="Arial" w:hAnsi="Arial" w:cs="Arial"/>
          <w:sz w:val="24"/>
          <w:szCs w:val="24"/>
          <w:lang w:val="es-CO"/>
        </w:rPr>
        <w:t xml:space="preserve">marcas HIPOGLOS E HIPOGLOS PLUS, título que adquirió en virtud  del contrato de compraventa de marcas celebrado el 19 de octubre de 2009 con la señora ANDREA VIERA VALENCIA y las certificaciones del 14 y 20 de septiembre de dicho año expedidas por </w:t>
      </w:r>
      <w:del w:id="1662" w:author="JORGE" w:date="2011-02-20T20:26:00Z">
        <w:r w:rsidDel="00537780">
          <w:rPr>
            <w:rFonts w:ascii="Arial" w:hAnsi="Arial" w:cs="Arial"/>
            <w:sz w:val="24"/>
            <w:szCs w:val="24"/>
            <w:lang w:val="es-CO"/>
          </w:rPr>
          <w:delText>l</w:delText>
        </w:r>
      </w:del>
      <w:ins w:id="1663" w:author="JORGE" w:date="2011-02-20T20:26:00Z">
        <w:r w:rsidR="00537780">
          <w:rPr>
            <w:rFonts w:ascii="Arial" w:hAnsi="Arial" w:cs="Arial"/>
            <w:sz w:val="24"/>
            <w:szCs w:val="24"/>
            <w:lang w:val="es-CO"/>
          </w:rPr>
          <w:t>L</w:t>
        </w:r>
      </w:ins>
      <w:r>
        <w:rPr>
          <w:rFonts w:ascii="Arial" w:hAnsi="Arial" w:cs="Arial"/>
          <w:sz w:val="24"/>
          <w:szCs w:val="24"/>
          <w:lang w:val="es-CO"/>
        </w:rPr>
        <w:t xml:space="preserve">a </w:t>
      </w:r>
      <w:del w:id="1664" w:author="JORGE" w:date="2011-02-20T20:26:00Z">
        <w:r w:rsidR="00537780" w:rsidDel="00537780">
          <w:rPr>
            <w:rFonts w:ascii="Arial" w:hAnsi="Arial" w:cs="Arial"/>
            <w:sz w:val="24"/>
            <w:szCs w:val="24"/>
            <w:lang w:val="es-CO"/>
          </w:rPr>
          <w:delText>s</w:delText>
        </w:r>
      </w:del>
      <w:ins w:id="1665" w:author="JORGE" w:date="2011-02-20T20:26:00Z">
        <w:r w:rsidR="00537780">
          <w:rPr>
            <w:rFonts w:ascii="Arial" w:hAnsi="Arial" w:cs="Arial"/>
            <w:sz w:val="24"/>
            <w:szCs w:val="24"/>
            <w:lang w:val="es-CO"/>
          </w:rPr>
          <w:t>S</w:t>
        </w:r>
      </w:ins>
      <w:r w:rsidR="00537780">
        <w:rPr>
          <w:rFonts w:ascii="Arial" w:hAnsi="Arial" w:cs="Arial"/>
          <w:sz w:val="24"/>
          <w:szCs w:val="24"/>
          <w:lang w:val="es-CO"/>
        </w:rPr>
        <w:t xml:space="preserve">ecretaria </w:t>
      </w:r>
      <w:del w:id="1666" w:author="JORGE" w:date="2011-02-20T20:26:00Z">
        <w:r w:rsidR="00537780" w:rsidDel="00537780">
          <w:rPr>
            <w:rFonts w:ascii="Arial" w:hAnsi="Arial" w:cs="Arial"/>
            <w:sz w:val="24"/>
            <w:szCs w:val="24"/>
            <w:lang w:val="es-CO"/>
          </w:rPr>
          <w:delText>g</w:delText>
        </w:r>
      </w:del>
      <w:ins w:id="1667" w:author="JORGE" w:date="2011-02-20T20:26:00Z">
        <w:r w:rsidR="00537780">
          <w:rPr>
            <w:rFonts w:ascii="Arial" w:hAnsi="Arial" w:cs="Arial"/>
            <w:sz w:val="24"/>
            <w:szCs w:val="24"/>
            <w:lang w:val="es-CO"/>
          </w:rPr>
          <w:t>G</w:t>
        </w:r>
      </w:ins>
      <w:r w:rsidR="00537780">
        <w:rPr>
          <w:rFonts w:ascii="Arial" w:hAnsi="Arial" w:cs="Arial"/>
          <w:sz w:val="24"/>
          <w:szCs w:val="24"/>
          <w:lang w:val="es-CO"/>
        </w:rPr>
        <w:t xml:space="preserve">eneral </w:t>
      </w:r>
      <w:del w:id="1668" w:author="JORGE" w:date="2011-02-20T20:26:00Z">
        <w:r w:rsidR="00537780" w:rsidDel="00537780">
          <w:rPr>
            <w:rFonts w:ascii="Arial" w:hAnsi="Arial" w:cs="Arial"/>
            <w:sz w:val="24"/>
            <w:szCs w:val="24"/>
            <w:lang w:val="es-CO"/>
          </w:rPr>
          <w:delText>a</w:delText>
        </w:r>
      </w:del>
      <w:ins w:id="1669" w:author="JORGE" w:date="2011-02-20T20:26:00Z">
        <w:r w:rsidR="00537780">
          <w:rPr>
            <w:rFonts w:ascii="Arial" w:hAnsi="Arial" w:cs="Arial"/>
            <w:sz w:val="24"/>
            <w:szCs w:val="24"/>
            <w:lang w:val="es-CO"/>
          </w:rPr>
          <w:t>A</w:t>
        </w:r>
      </w:ins>
      <w:r w:rsidR="00537780">
        <w:rPr>
          <w:rFonts w:ascii="Arial" w:hAnsi="Arial" w:cs="Arial"/>
          <w:sz w:val="24"/>
          <w:szCs w:val="24"/>
          <w:lang w:val="es-CO"/>
        </w:rPr>
        <w:t xml:space="preserve">d </w:t>
      </w:r>
      <w:del w:id="1670" w:author="JORGE" w:date="2011-02-20T20:26:00Z">
        <w:r w:rsidR="00537780" w:rsidDel="00537780">
          <w:rPr>
            <w:rFonts w:ascii="Arial" w:hAnsi="Arial" w:cs="Arial"/>
            <w:sz w:val="24"/>
            <w:szCs w:val="24"/>
            <w:lang w:val="es-CO"/>
          </w:rPr>
          <w:delText>h</w:delText>
        </w:r>
      </w:del>
      <w:ins w:id="1671" w:author="JORGE" w:date="2011-02-20T20:26:00Z">
        <w:r w:rsidR="00537780">
          <w:rPr>
            <w:rFonts w:ascii="Arial" w:hAnsi="Arial" w:cs="Arial"/>
            <w:sz w:val="24"/>
            <w:szCs w:val="24"/>
            <w:lang w:val="es-CO"/>
          </w:rPr>
          <w:t>H</w:t>
        </w:r>
      </w:ins>
      <w:r w:rsidR="00537780">
        <w:rPr>
          <w:rFonts w:ascii="Arial" w:hAnsi="Arial" w:cs="Arial"/>
          <w:sz w:val="24"/>
          <w:szCs w:val="24"/>
          <w:lang w:val="es-CO"/>
        </w:rPr>
        <w:t xml:space="preserve">oc de la </w:t>
      </w:r>
      <w:del w:id="1672" w:author="JORGE" w:date="2011-02-20T20:26:00Z">
        <w:r w:rsidR="00537780" w:rsidDel="00537780">
          <w:rPr>
            <w:rFonts w:ascii="Arial" w:hAnsi="Arial" w:cs="Arial"/>
            <w:sz w:val="24"/>
            <w:szCs w:val="24"/>
            <w:lang w:val="es-CO"/>
          </w:rPr>
          <w:delText>s</w:delText>
        </w:r>
      </w:del>
      <w:ins w:id="1673" w:author="JORGE" w:date="2011-02-20T20:26:00Z">
        <w:r w:rsidR="00537780">
          <w:rPr>
            <w:rFonts w:ascii="Arial" w:hAnsi="Arial" w:cs="Arial"/>
            <w:sz w:val="24"/>
            <w:szCs w:val="24"/>
            <w:lang w:val="es-CO"/>
          </w:rPr>
          <w:t>S</w:t>
        </w:r>
      </w:ins>
      <w:r w:rsidR="00537780">
        <w:rPr>
          <w:rFonts w:ascii="Arial" w:hAnsi="Arial" w:cs="Arial"/>
          <w:sz w:val="24"/>
          <w:szCs w:val="24"/>
          <w:lang w:val="es-CO"/>
        </w:rPr>
        <w:t>uperintendencia</w:t>
      </w:r>
      <w:del w:id="1674" w:author="JORGE" w:date="2011-02-20T20:26:00Z">
        <w:r w:rsidR="00537780" w:rsidDel="00537780">
          <w:rPr>
            <w:rFonts w:ascii="Arial" w:hAnsi="Arial" w:cs="Arial"/>
            <w:sz w:val="24"/>
            <w:szCs w:val="24"/>
            <w:lang w:val="es-CO"/>
          </w:rPr>
          <w:delText xml:space="preserve"> de industria y comercio</w:delText>
        </w:r>
      </w:del>
      <w:r>
        <w:rPr>
          <w:rFonts w:ascii="Arial" w:hAnsi="Arial" w:cs="Arial"/>
          <w:sz w:val="24"/>
          <w:szCs w:val="24"/>
          <w:lang w:val="es-CO"/>
        </w:rPr>
        <w:t xml:space="preserve">, documentos éstos últimos que se presumen auténticos mientras no se compruebe lo contrario mediante tacha de falsedad como lo dispone el artículo 252 del C. de P. C., Modificado por el D.E. 2282/89, articulo 1º, numeral 115 y por la L.794/2003, articulo 26.  </w:t>
      </w:r>
    </w:p>
    <w:p w:rsidR="00232254" w:rsidRDefault="00232254" w:rsidP="008D5C0C">
      <w:pPr>
        <w:pStyle w:val="Prrafodelista"/>
        <w:jc w:val="both"/>
        <w:rPr>
          <w:rFonts w:ascii="Arial" w:hAnsi="Arial" w:cs="Arial"/>
          <w:sz w:val="24"/>
          <w:szCs w:val="24"/>
          <w:lang w:val="es-CO"/>
        </w:rPr>
      </w:pPr>
    </w:p>
    <w:p w:rsidR="00232254" w:rsidRPr="008D5C0C" w:rsidDel="003957C7" w:rsidRDefault="00232254" w:rsidP="003957C7">
      <w:pPr>
        <w:pStyle w:val="Prrafodelista"/>
        <w:numPr>
          <w:ilvl w:val="0"/>
          <w:numId w:val="33"/>
        </w:numPr>
        <w:jc w:val="both"/>
        <w:rPr>
          <w:del w:id="1675" w:author="USER" w:date="2011-02-21T18:31:00Z"/>
          <w:rFonts w:ascii="Arial" w:hAnsi="Arial" w:cs="Arial"/>
          <w:sz w:val="24"/>
          <w:szCs w:val="24"/>
          <w:lang w:val="es-CO"/>
        </w:rPr>
        <w:pPrChange w:id="1676" w:author="USER" w:date="2011-02-21T18:31:00Z">
          <w:pPr>
            <w:pStyle w:val="Prrafodelista"/>
            <w:numPr>
              <w:numId w:val="33"/>
            </w:numPr>
            <w:ind w:hanging="360"/>
            <w:jc w:val="both"/>
          </w:pPr>
        </w:pPrChange>
      </w:pPr>
      <w:r>
        <w:rPr>
          <w:rFonts w:ascii="Arial" w:hAnsi="Arial" w:cs="Arial"/>
          <w:sz w:val="24"/>
          <w:szCs w:val="24"/>
          <w:lang w:val="es-CO"/>
        </w:rPr>
        <w:t>Se e</w:t>
      </w:r>
      <w:r w:rsidRPr="008D5C0C">
        <w:rPr>
          <w:rFonts w:ascii="Arial" w:hAnsi="Arial" w:cs="Arial"/>
          <w:sz w:val="24"/>
          <w:szCs w:val="24"/>
          <w:lang w:val="es-CO"/>
        </w:rPr>
        <w:t>xt</w:t>
      </w:r>
      <w:r>
        <w:rPr>
          <w:rFonts w:ascii="Arial" w:hAnsi="Arial" w:cs="Arial"/>
          <w:sz w:val="24"/>
          <w:szCs w:val="24"/>
          <w:lang w:val="es-CO"/>
        </w:rPr>
        <w:t>r</w:t>
      </w:r>
      <w:r w:rsidRPr="008D5C0C">
        <w:rPr>
          <w:rFonts w:ascii="Arial" w:hAnsi="Arial" w:cs="Arial"/>
          <w:sz w:val="24"/>
          <w:szCs w:val="24"/>
          <w:lang w:val="es-CO"/>
        </w:rPr>
        <w:t xml:space="preserve">aña que dentro del desarrollo del PROGRAMA METODOLÓGICO que debe de existir y del cual desconocemos su contenido </w:t>
      </w:r>
      <w:ins w:id="1677" w:author="JORGE" w:date="2011-02-20T20:26:00Z">
        <w:r w:rsidR="00537780">
          <w:rPr>
            <w:rFonts w:ascii="Arial" w:hAnsi="Arial" w:cs="Arial"/>
            <w:sz w:val="24"/>
            <w:szCs w:val="24"/>
            <w:lang w:val="es-CO"/>
          </w:rPr>
          <w:t>L</w:t>
        </w:r>
      </w:ins>
      <w:del w:id="1678" w:author="JORGE" w:date="2011-02-20T20:26:00Z">
        <w:r w:rsidRPr="008D5C0C" w:rsidDel="00537780">
          <w:rPr>
            <w:rFonts w:ascii="Arial" w:hAnsi="Arial" w:cs="Arial"/>
            <w:sz w:val="24"/>
            <w:szCs w:val="24"/>
            <w:lang w:val="es-CO"/>
          </w:rPr>
          <w:delText>l</w:delText>
        </w:r>
      </w:del>
      <w:r w:rsidRPr="008D5C0C">
        <w:rPr>
          <w:rFonts w:ascii="Arial" w:hAnsi="Arial" w:cs="Arial"/>
          <w:sz w:val="24"/>
          <w:szCs w:val="24"/>
          <w:lang w:val="es-CO"/>
        </w:rPr>
        <w:t>a F</w:t>
      </w:r>
      <w:ins w:id="1679" w:author="JORGE" w:date="2011-02-20T20:27:00Z">
        <w:r w:rsidR="00537780">
          <w:rPr>
            <w:rFonts w:ascii="Arial" w:hAnsi="Arial" w:cs="Arial"/>
            <w:sz w:val="24"/>
            <w:szCs w:val="24"/>
            <w:lang w:val="es-CO"/>
          </w:rPr>
          <w:t xml:space="preserve">iscalía </w:t>
        </w:r>
      </w:ins>
      <w:del w:id="1680" w:author="JORGE" w:date="2011-02-20T20:27:00Z">
        <w:r w:rsidRPr="008D5C0C" w:rsidDel="00537780">
          <w:rPr>
            <w:rFonts w:ascii="Arial" w:hAnsi="Arial" w:cs="Arial"/>
            <w:sz w:val="24"/>
            <w:szCs w:val="24"/>
            <w:lang w:val="es-CO"/>
          </w:rPr>
          <w:delText xml:space="preserve">ISCALIA 140 SECCIONAL </w:delText>
        </w:r>
      </w:del>
      <w:r w:rsidRPr="008D5C0C">
        <w:rPr>
          <w:rFonts w:ascii="Arial" w:hAnsi="Arial" w:cs="Arial"/>
          <w:sz w:val="24"/>
          <w:szCs w:val="24"/>
          <w:lang w:val="es-CO"/>
        </w:rPr>
        <w:t xml:space="preserve">no hubiese ordenado a la policía judicial </w:t>
      </w:r>
      <w:r>
        <w:rPr>
          <w:rFonts w:ascii="Arial" w:hAnsi="Arial" w:cs="Arial"/>
          <w:sz w:val="24"/>
          <w:szCs w:val="24"/>
          <w:lang w:val="es-CO"/>
        </w:rPr>
        <w:t>inspección a la base de datos de L</w:t>
      </w:r>
      <w:ins w:id="1681" w:author="JORGE" w:date="2011-02-20T20:27:00Z">
        <w:r w:rsidR="00537780">
          <w:rPr>
            <w:rFonts w:ascii="Arial" w:hAnsi="Arial" w:cs="Arial"/>
            <w:sz w:val="24"/>
            <w:szCs w:val="24"/>
            <w:lang w:val="es-CO"/>
          </w:rPr>
          <w:t xml:space="preserve">a </w:t>
        </w:r>
      </w:ins>
      <w:del w:id="1682" w:author="JORGE" w:date="2011-02-20T20:27:00Z">
        <w:r w:rsidDel="00537780">
          <w:rPr>
            <w:rFonts w:ascii="Arial" w:hAnsi="Arial" w:cs="Arial"/>
            <w:sz w:val="24"/>
            <w:szCs w:val="24"/>
            <w:lang w:val="es-CO"/>
          </w:rPr>
          <w:delText>A</w:delText>
        </w:r>
      </w:del>
      <w:r>
        <w:rPr>
          <w:rFonts w:ascii="Arial" w:hAnsi="Arial" w:cs="Arial"/>
          <w:sz w:val="24"/>
          <w:szCs w:val="24"/>
          <w:lang w:val="es-CO"/>
        </w:rPr>
        <w:t xml:space="preserve"> </w:t>
      </w:r>
      <w:r w:rsidRPr="008D5C0C">
        <w:rPr>
          <w:rFonts w:ascii="Arial" w:hAnsi="Arial" w:cs="Arial"/>
          <w:sz w:val="24"/>
          <w:szCs w:val="24"/>
          <w:lang w:val="es-CO"/>
        </w:rPr>
        <w:t>S</w:t>
      </w:r>
      <w:ins w:id="1683" w:author="JORGE" w:date="2011-02-20T20:27:00Z">
        <w:r w:rsidR="00537780">
          <w:rPr>
            <w:rFonts w:ascii="Arial" w:hAnsi="Arial" w:cs="Arial"/>
            <w:sz w:val="24"/>
            <w:szCs w:val="24"/>
            <w:lang w:val="es-CO"/>
          </w:rPr>
          <w:t xml:space="preserve">uperintendencia </w:t>
        </w:r>
      </w:ins>
      <w:del w:id="1684" w:author="JORGE" w:date="2011-02-20T20:27:00Z">
        <w:r w:rsidRPr="008D5C0C" w:rsidDel="00537780">
          <w:rPr>
            <w:rFonts w:ascii="Arial" w:hAnsi="Arial" w:cs="Arial"/>
            <w:sz w:val="24"/>
            <w:szCs w:val="24"/>
            <w:lang w:val="es-CO"/>
          </w:rPr>
          <w:delText>UPERINTENDENCIA DE INDUSTRIA Y COMERCIO</w:delText>
        </w:r>
      </w:del>
      <w:r>
        <w:rPr>
          <w:rFonts w:ascii="Arial" w:hAnsi="Arial" w:cs="Arial"/>
          <w:sz w:val="24"/>
          <w:szCs w:val="24"/>
          <w:lang w:val="es-CO"/>
        </w:rPr>
        <w:t xml:space="preserve">, entidad pública, encargada de llevar el </w:t>
      </w:r>
      <w:r w:rsidRPr="008D5C0C">
        <w:rPr>
          <w:rFonts w:ascii="Arial" w:hAnsi="Arial" w:cs="Arial"/>
          <w:b/>
          <w:sz w:val="24"/>
          <w:szCs w:val="24"/>
          <w:lang w:val="es-CO"/>
        </w:rPr>
        <w:t>registro público de propiedad</w:t>
      </w:r>
      <w:ins w:id="1685" w:author="USER" w:date="2011-02-21T18:31:00Z">
        <w:r w:rsidR="003957C7">
          <w:rPr>
            <w:rFonts w:ascii="Arial" w:hAnsi="Arial" w:cs="Arial"/>
            <w:b/>
            <w:sz w:val="24"/>
            <w:szCs w:val="24"/>
            <w:lang w:val="es-CO"/>
          </w:rPr>
          <w:t xml:space="preserve"> </w:t>
        </w:r>
      </w:ins>
      <w:del w:id="1686" w:author="USER" w:date="2011-02-21T18:31:00Z">
        <w:r w:rsidRPr="008D5C0C" w:rsidDel="003957C7">
          <w:rPr>
            <w:rFonts w:ascii="Arial" w:hAnsi="Arial" w:cs="Arial"/>
            <w:b/>
            <w:sz w:val="24"/>
            <w:szCs w:val="24"/>
            <w:lang w:val="es-CO"/>
          </w:rPr>
          <w:delText xml:space="preserve"> </w:delText>
        </w:r>
      </w:del>
    </w:p>
    <w:p w:rsidR="00232254" w:rsidRPr="003957C7" w:rsidDel="003957C7" w:rsidRDefault="00232254" w:rsidP="003957C7">
      <w:pPr>
        <w:pStyle w:val="Prrafodelista"/>
        <w:numPr>
          <w:ilvl w:val="0"/>
          <w:numId w:val="33"/>
        </w:numPr>
        <w:jc w:val="both"/>
        <w:rPr>
          <w:del w:id="1687" w:author="USER" w:date="2011-02-21T18:31:00Z"/>
          <w:rFonts w:ascii="Arial" w:hAnsi="Arial" w:cs="Arial"/>
          <w:b/>
          <w:sz w:val="24"/>
          <w:szCs w:val="24"/>
          <w:lang w:val="es-CO"/>
          <w:rPrChange w:id="1688" w:author="USER" w:date="2011-02-21T18:31:00Z">
            <w:rPr>
              <w:del w:id="1689" w:author="USER" w:date="2011-02-21T18:31:00Z"/>
              <w:rFonts w:ascii="Arial" w:hAnsi="Arial" w:cs="Arial"/>
              <w:b/>
              <w:sz w:val="24"/>
              <w:szCs w:val="24"/>
              <w:lang w:val="es-CO"/>
            </w:rPr>
          </w:rPrChange>
        </w:rPr>
        <w:pPrChange w:id="1690" w:author="USER" w:date="2011-02-21T18:31:00Z">
          <w:pPr>
            <w:pStyle w:val="Prrafodelista"/>
          </w:pPr>
        </w:pPrChange>
      </w:pPr>
    </w:p>
    <w:p w:rsidR="00232254" w:rsidRPr="003957C7" w:rsidDel="003957C7" w:rsidRDefault="00232254" w:rsidP="003957C7">
      <w:pPr>
        <w:pStyle w:val="Prrafodelista"/>
        <w:jc w:val="both"/>
        <w:rPr>
          <w:del w:id="1691" w:author="USER" w:date="2011-02-21T18:31:00Z"/>
          <w:rFonts w:ascii="Arial" w:hAnsi="Arial" w:cs="Arial"/>
          <w:b/>
          <w:sz w:val="24"/>
          <w:szCs w:val="24"/>
          <w:lang w:val="es-CO"/>
          <w:rPrChange w:id="1692" w:author="USER" w:date="2011-02-21T18:31:00Z">
            <w:rPr>
              <w:del w:id="1693" w:author="USER" w:date="2011-02-21T18:31:00Z"/>
              <w:rFonts w:ascii="Arial" w:hAnsi="Arial" w:cs="Arial"/>
              <w:b/>
              <w:sz w:val="24"/>
              <w:szCs w:val="24"/>
              <w:lang w:val="es-CO"/>
            </w:rPr>
          </w:rPrChange>
        </w:rPr>
        <w:pPrChange w:id="1694" w:author="USER" w:date="2011-02-21T18:31:00Z">
          <w:pPr>
            <w:pStyle w:val="Prrafodelista"/>
          </w:pPr>
        </w:pPrChange>
      </w:pPr>
    </w:p>
    <w:p w:rsidR="00232254" w:rsidRPr="003957C7" w:rsidDel="003957C7" w:rsidRDefault="00232254" w:rsidP="003957C7">
      <w:pPr>
        <w:pStyle w:val="Prrafodelista"/>
        <w:jc w:val="both"/>
        <w:rPr>
          <w:del w:id="1695" w:author="USER" w:date="2011-02-21T18:31:00Z"/>
          <w:rFonts w:ascii="Arial" w:hAnsi="Arial" w:cs="Arial"/>
          <w:b/>
          <w:sz w:val="24"/>
          <w:szCs w:val="24"/>
          <w:lang w:val="es-CO"/>
          <w:rPrChange w:id="1696" w:author="USER" w:date="2011-02-21T18:31:00Z">
            <w:rPr>
              <w:del w:id="1697" w:author="USER" w:date="2011-02-21T18:31:00Z"/>
              <w:rFonts w:ascii="Arial" w:hAnsi="Arial" w:cs="Arial"/>
              <w:b/>
              <w:sz w:val="24"/>
              <w:szCs w:val="24"/>
              <w:lang w:val="es-CO"/>
            </w:rPr>
          </w:rPrChange>
        </w:rPr>
        <w:pPrChange w:id="1698" w:author="USER" w:date="2011-02-21T18:31:00Z">
          <w:pPr>
            <w:pStyle w:val="Prrafodelista"/>
          </w:pPr>
        </w:pPrChange>
      </w:pPr>
    </w:p>
    <w:p w:rsidR="00232254" w:rsidRPr="003957C7" w:rsidDel="003957C7" w:rsidRDefault="00232254" w:rsidP="003957C7">
      <w:pPr>
        <w:pStyle w:val="Prrafodelista"/>
        <w:jc w:val="both"/>
        <w:rPr>
          <w:del w:id="1699" w:author="USER" w:date="2011-02-21T18:31:00Z"/>
          <w:rFonts w:ascii="Arial" w:hAnsi="Arial" w:cs="Arial"/>
          <w:b/>
          <w:sz w:val="24"/>
          <w:szCs w:val="24"/>
          <w:lang w:val="es-CO"/>
          <w:rPrChange w:id="1700" w:author="USER" w:date="2011-02-21T18:31:00Z">
            <w:rPr>
              <w:del w:id="1701" w:author="USER" w:date="2011-02-21T18:31:00Z"/>
              <w:rFonts w:ascii="Arial" w:hAnsi="Arial" w:cs="Arial"/>
              <w:b/>
              <w:sz w:val="24"/>
              <w:szCs w:val="24"/>
              <w:lang w:val="es-CO"/>
            </w:rPr>
          </w:rPrChange>
        </w:rPr>
        <w:pPrChange w:id="1702" w:author="USER" w:date="2011-02-21T18:31:00Z">
          <w:pPr>
            <w:pStyle w:val="Prrafodelista"/>
          </w:pPr>
        </w:pPrChange>
      </w:pPr>
    </w:p>
    <w:p w:rsidR="00232254" w:rsidRPr="003957C7" w:rsidDel="003957C7" w:rsidRDefault="00232254" w:rsidP="003957C7">
      <w:pPr>
        <w:pStyle w:val="Prrafodelista"/>
        <w:jc w:val="both"/>
        <w:rPr>
          <w:del w:id="1703" w:author="USER" w:date="2011-02-21T18:31:00Z"/>
          <w:rFonts w:ascii="Arial" w:hAnsi="Arial" w:cs="Arial"/>
          <w:sz w:val="24"/>
          <w:szCs w:val="24"/>
          <w:lang w:val="es-CO"/>
          <w:rPrChange w:id="1704" w:author="USER" w:date="2011-02-21T18:31:00Z">
            <w:rPr>
              <w:del w:id="1705" w:author="USER" w:date="2011-02-21T18:31:00Z"/>
              <w:rFonts w:ascii="Arial" w:hAnsi="Arial" w:cs="Arial"/>
              <w:sz w:val="24"/>
              <w:szCs w:val="24"/>
              <w:lang w:val="es-CO"/>
            </w:rPr>
          </w:rPrChange>
        </w:rPr>
        <w:pPrChange w:id="1706" w:author="USER" w:date="2011-02-21T18:31:00Z">
          <w:pPr>
            <w:pStyle w:val="Prrafodelista"/>
            <w:ind w:left="0"/>
            <w:jc w:val="right"/>
          </w:pPr>
        </w:pPrChange>
      </w:pPr>
      <w:del w:id="1707" w:author="USER" w:date="2011-02-21T18:31:00Z">
        <w:r w:rsidRPr="003957C7" w:rsidDel="003957C7">
          <w:rPr>
            <w:rFonts w:ascii="Arial" w:hAnsi="Arial" w:cs="Arial"/>
            <w:sz w:val="24"/>
            <w:szCs w:val="24"/>
            <w:lang w:val="es-CO"/>
            <w:rPrChange w:id="1708" w:author="USER" w:date="2011-02-21T18:31:00Z">
              <w:rPr>
                <w:rFonts w:ascii="Arial" w:hAnsi="Arial" w:cs="Arial"/>
                <w:sz w:val="24"/>
                <w:szCs w:val="24"/>
                <w:lang w:val="es-CO"/>
              </w:rPr>
            </w:rPrChange>
          </w:rPr>
          <w:delText>Hoja 12</w:delText>
        </w:r>
        <w:r w:rsidRPr="003957C7" w:rsidDel="003957C7">
          <w:rPr>
            <w:rFonts w:ascii="Arial" w:hAnsi="Arial" w:cs="Arial"/>
            <w:sz w:val="24"/>
            <w:szCs w:val="24"/>
            <w:lang w:val="es-CO"/>
            <w:rPrChange w:id="1709" w:author="USER" w:date="2011-02-21T18:31:00Z">
              <w:rPr>
                <w:rFonts w:ascii="Arial" w:hAnsi="Arial" w:cs="Arial"/>
                <w:sz w:val="24"/>
                <w:szCs w:val="24"/>
                <w:lang w:val="es-CO"/>
              </w:rPr>
            </w:rPrChange>
          </w:rPr>
          <w:tab/>
        </w:r>
      </w:del>
    </w:p>
    <w:p w:rsidR="00232254" w:rsidRDefault="00232254" w:rsidP="003957C7">
      <w:pPr>
        <w:pStyle w:val="Prrafodelista"/>
        <w:jc w:val="both"/>
        <w:rPr>
          <w:ins w:id="1710" w:author="USER" w:date="2011-02-21T18:31:00Z"/>
          <w:rFonts w:ascii="Arial" w:hAnsi="Arial" w:cs="Arial"/>
          <w:sz w:val="24"/>
          <w:szCs w:val="24"/>
          <w:lang w:val="es-CO"/>
        </w:rPr>
        <w:pPrChange w:id="1711" w:author="USER" w:date="2011-02-21T18:31:00Z">
          <w:pPr>
            <w:ind w:left="709"/>
            <w:jc w:val="both"/>
          </w:pPr>
        </w:pPrChange>
      </w:pPr>
      <w:r w:rsidRPr="003957C7">
        <w:rPr>
          <w:rFonts w:ascii="Arial" w:hAnsi="Arial" w:cs="Arial"/>
          <w:b/>
          <w:sz w:val="24"/>
          <w:szCs w:val="24"/>
          <w:lang w:val="es-CO"/>
          <w:rPrChange w:id="1712" w:author="USER" w:date="2011-02-21T18:31:00Z">
            <w:rPr>
              <w:rFonts w:ascii="Arial" w:hAnsi="Arial" w:cs="Arial"/>
              <w:b/>
              <w:sz w:val="24"/>
              <w:szCs w:val="24"/>
              <w:lang w:val="es-CO"/>
            </w:rPr>
          </w:rPrChange>
        </w:rPr>
        <w:t>industrial</w:t>
      </w:r>
      <w:r w:rsidRPr="003957C7">
        <w:rPr>
          <w:rFonts w:ascii="Arial" w:hAnsi="Arial" w:cs="Arial"/>
          <w:sz w:val="24"/>
          <w:szCs w:val="24"/>
          <w:lang w:val="es-CO"/>
          <w:rPrChange w:id="1713" w:author="USER" w:date="2011-02-21T18:31:00Z">
            <w:rPr>
              <w:rFonts w:ascii="Arial" w:hAnsi="Arial" w:cs="Arial"/>
              <w:sz w:val="24"/>
              <w:szCs w:val="24"/>
              <w:lang w:val="es-CO"/>
            </w:rPr>
          </w:rPrChange>
        </w:rPr>
        <w:t xml:space="preserve">, hecho que le hubiera aclarado al Fiscal y al Juez </w:t>
      </w:r>
      <w:ins w:id="1714" w:author="JORGE" w:date="2011-02-20T20:27:00Z">
        <w:r w:rsidR="00537780" w:rsidRPr="003957C7">
          <w:rPr>
            <w:rFonts w:ascii="Arial" w:hAnsi="Arial" w:cs="Arial"/>
            <w:sz w:val="24"/>
            <w:szCs w:val="24"/>
            <w:lang w:val="es-CO"/>
            <w:rPrChange w:id="1715" w:author="USER" w:date="2011-02-21T18:31:00Z">
              <w:rPr>
                <w:rFonts w:ascii="Arial" w:hAnsi="Arial" w:cs="Arial"/>
                <w:sz w:val="24"/>
                <w:szCs w:val="24"/>
                <w:lang w:val="es-CO"/>
              </w:rPr>
            </w:rPrChange>
          </w:rPr>
          <w:t xml:space="preserve">29 </w:t>
        </w:r>
      </w:ins>
      <w:r w:rsidRPr="003957C7">
        <w:rPr>
          <w:rFonts w:ascii="Arial" w:hAnsi="Arial" w:cs="Arial"/>
          <w:sz w:val="24"/>
          <w:szCs w:val="24"/>
          <w:lang w:val="es-CO"/>
          <w:rPrChange w:id="1716" w:author="USER" w:date="2011-02-21T18:31:00Z">
            <w:rPr>
              <w:rFonts w:ascii="Arial" w:hAnsi="Arial" w:cs="Arial"/>
              <w:sz w:val="24"/>
              <w:szCs w:val="24"/>
              <w:lang w:val="es-CO"/>
            </w:rPr>
          </w:rPrChange>
        </w:rPr>
        <w:t xml:space="preserve">en forma amplia y suficiente la legalidad del acto administrativo con el cual se hizo el registro de la legítima propiedad de las marcas HIPOGLOS e HIPLOGLOS PLUS en cabeza de la sociedad que represento.    </w:t>
      </w:r>
    </w:p>
    <w:p w:rsidR="003957C7" w:rsidRPr="003957C7" w:rsidRDefault="003957C7" w:rsidP="003957C7">
      <w:pPr>
        <w:rPr>
          <w:rFonts w:ascii="Arial" w:hAnsi="Arial" w:cs="Arial"/>
          <w:sz w:val="24"/>
          <w:szCs w:val="24"/>
          <w:lang w:val="es-CO"/>
          <w:rPrChange w:id="1717" w:author="USER" w:date="2011-02-21T18:31:00Z">
            <w:rPr>
              <w:rFonts w:ascii="Arial" w:hAnsi="Arial" w:cs="Arial"/>
              <w:sz w:val="24"/>
              <w:szCs w:val="24"/>
              <w:lang w:val="es-CO"/>
            </w:rPr>
          </w:rPrChange>
        </w:rPr>
        <w:pPrChange w:id="1718" w:author="USER" w:date="2011-02-21T18:31:00Z">
          <w:pPr>
            <w:ind w:left="709"/>
            <w:jc w:val="both"/>
          </w:pPr>
        </w:pPrChange>
      </w:pPr>
    </w:p>
    <w:p w:rsidR="00232254" w:rsidRDefault="00232254" w:rsidP="008D5C0C">
      <w:pPr>
        <w:pStyle w:val="Prrafodelista"/>
        <w:numPr>
          <w:ilvl w:val="0"/>
          <w:numId w:val="33"/>
        </w:numPr>
        <w:jc w:val="both"/>
        <w:rPr>
          <w:rFonts w:ascii="Arial" w:hAnsi="Arial" w:cs="Arial"/>
          <w:sz w:val="24"/>
          <w:szCs w:val="24"/>
          <w:lang w:val="es-CO"/>
        </w:rPr>
      </w:pPr>
      <w:r w:rsidRPr="003957C7">
        <w:rPr>
          <w:rFonts w:ascii="Arial" w:hAnsi="Arial" w:cs="Arial"/>
          <w:sz w:val="24"/>
          <w:szCs w:val="24"/>
          <w:lang w:val="es-CO"/>
          <w:rPrChange w:id="1719" w:author="USER" w:date="2011-02-21T18:31:00Z">
            <w:rPr>
              <w:rFonts w:ascii="Arial" w:hAnsi="Arial" w:cs="Arial"/>
              <w:sz w:val="24"/>
              <w:szCs w:val="24"/>
              <w:lang w:val="es-CO"/>
            </w:rPr>
          </w:rPrChange>
        </w:rPr>
        <w:t xml:space="preserve">Si mi representada hubiese sido llamada a </w:t>
      </w:r>
      <w:del w:id="1720" w:author="JORGE" w:date="2011-02-20T20:28:00Z">
        <w:r w:rsidRPr="003957C7" w:rsidDel="00537780">
          <w:rPr>
            <w:rFonts w:ascii="Arial" w:hAnsi="Arial" w:cs="Arial"/>
            <w:sz w:val="24"/>
            <w:szCs w:val="24"/>
            <w:lang w:val="es-CO"/>
            <w:rPrChange w:id="1721" w:author="USER" w:date="2011-02-21T18:31:00Z">
              <w:rPr>
                <w:rFonts w:ascii="Arial" w:hAnsi="Arial" w:cs="Arial"/>
                <w:sz w:val="24"/>
                <w:szCs w:val="24"/>
                <w:lang w:val="es-CO"/>
              </w:rPr>
            </w:rPrChange>
          </w:rPr>
          <w:delText>l</w:delText>
        </w:r>
      </w:del>
      <w:ins w:id="1722" w:author="JORGE" w:date="2011-02-20T20:28:00Z">
        <w:r w:rsidR="00537780" w:rsidRPr="003957C7">
          <w:rPr>
            <w:rFonts w:ascii="Arial" w:hAnsi="Arial" w:cs="Arial"/>
            <w:sz w:val="24"/>
            <w:szCs w:val="24"/>
            <w:lang w:val="es-CO"/>
            <w:rPrChange w:id="1723" w:author="USER" w:date="2011-02-21T18:31:00Z">
              <w:rPr>
                <w:rFonts w:ascii="Arial" w:hAnsi="Arial" w:cs="Arial"/>
                <w:sz w:val="24"/>
                <w:szCs w:val="24"/>
                <w:lang w:val="es-CO"/>
              </w:rPr>
            </w:rPrChange>
          </w:rPr>
          <w:t>L</w:t>
        </w:r>
      </w:ins>
      <w:r w:rsidRPr="003957C7">
        <w:rPr>
          <w:rFonts w:ascii="Arial" w:hAnsi="Arial" w:cs="Arial"/>
          <w:sz w:val="24"/>
          <w:szCs w:val="24"/>
          <w:lang w:val="es-CO"/>
          <w:rPrChange w:id="1724" w:author="USER" w:date="2011-02-21T18:31:00Z">
            <w:rPr>
              <w:rFonts w:ascii="Arial" w:hAnsi="Arial" w:cs="Arial"/>
              <w:sz w:val="24"/>
              <w:szCs w:val="24"/>
              <w:lang w:val="es-CO"/>
            </w:rPr>
          </w:rPrChange>
        </w:rPr>
        <w:t>a F</w:t>
      </w:r>
      <w:r w:rsidRPr="003957C7">
        <w:rPr>
          <w:rFonts w:ascii="Arial" w:hAnsi="Arial" w:cs="Arial"/>
          <w:b/>
          <w:sz w:val="24"/>
          <w:szCs w:val="24"/>
          <w:lang w:val="es-CO"/>
          <w:rPrChange w:id="1725" w:author="USER" w:date="2011-02-21T18:31:00Z">
            <w:rPr>
              <w:rFonts w:ascii="Arial" w:hAnsi="Arial" w:cs="Arial"/>
              <w:sz w:val="24"/>
              <w:szCs w:val="24"/>
              <w:lang w:val="es-CO"/>
            </w:rPr>
          </w:rPrChange>
        </w:rPr>
        <w:t xml:space="preserve">iscalía </w:t>
      </w:r>
      <w:ins w:id="1726" w:author="JORGE" w:date="2011-02-20T20:28:00Z">
        <w:r w:rsidR="00537780" w:rsidRPr="003957C7">
          <w:rPr>
            <w:rFonts w:ascii="Arial" w:hAnsi="Arial" w:cs="Arial"/>
            <w:b/>
            <w:sz w:val="24"/>
            <w:szCs w:val="24"/>
            <w:lang w:val="es-CO"/>
            <w:rPrChange w:id="1727" w:author="USER" w:date="2011-02-21T18:31:00Z">
              <w:rPr>
                <w:rFonts w:ascii="Arial" w:hAnsi="Arial" w:cs="Arial"/>
                <w:sz w:val="24"/>
                <w:szCs w:val="24"/>
                <w:lang w:val="es-CO"/>
              </w:rPr>
            </w:rPrChange>
          </w:rPr>
          <w:t>antes de la solicitud qu</w:t>
        </w:r>
        <w:r w:rsidR="00537780">
          <w:rPr>
            <w:rFonts w:ascii="Arial" w:hAnsi="Arial" w:cs="Arial"/>
            <w:sz w:val="24"/>
            <w:szCs w:val="24"/>
            <w:lang w:val="es-CO"/>
          </w:rPr>
          <w:t xml:space="preserve">e hizo al Juez 29 la medida </w:t>
        </w:r>
      </w:ins>
      <w:ins w:id="1728" w:author="JORGE" w:date="2011-02-20T20:29:00Z">
        <w:r w:rsidR="00537780">
          <w:rPr>
            <w:rFonts w:ascii="Arial" w:hAnsi="Arial" w:cs="Arial"/>
            <w:sz w:val="24"/>
            <w:szCs w:val="24"/>
            <w:lang w:val="es-CO"/>
          </w:rPr>
          <w:t xml:space="preserve">de suspensión del poder dispositivo de las marcas </w:t>
        </w:r>
      </w:ins>
      <w:ins w:id="1729" w:author="JORGE" w:date="2011-02-20T20:28:00Z">
        <w:r w:rsidR="00537780">
          <w:rPr>
            <w:rFonts w:ascii="Arial" w:hAnsi="Arial" w:cs="Arial"/>
            <w:sz w:val="24"/>
            <w:szCs w:val="24"/>
            <w:lang w:val="es-CO"/>
          </w:rPr>
          <w:t>se hubies</w:t>
        </w:r>
      </w:ins>
      <w:ins w:id="1730" w:author="JORGE" w:date="2011-02-20T20:29:00Z">
        <w:r w:rsidR="00537780">
          <w:rPr>
            <w:rFonts w:ascii="Arial" w:hAnsi="Arial" w:cs="Arial"/>
            <w:sz w:val="24"/>
            <w:szCs w:val="24"/>
            <w:lang w:val="es-CO"/>
          </w:rPr>
          <w:t>e</w:t>
        </w:r>
      </w:ins>
      <w:ins w:id="1731" w:author="JORGE" w:date="2011-02-20T20:28:00Z">
        <w:r w:rsidR="00537780">
          <w:rPr>
            <w:rFonts w:ascii="Arial" w:hAnsi="Arial" w:cs="Arial"/>
            <w:sz w:val="24"/>
            <w:szCs w:val="24"/>
            <w:lang w:val="es-CO"/>
          </w:rPr>
          <w:t xml:space="preserve"> evitado o si lo hubiese hecho </w:t>
        </w:r>
      </w:ins>
      <w:r>
        <w:rPr>
          <w:rFonts w:ascii="Arial" w:hAnsi="Arial" w:cs="Arial"/>
          <w:sz w:val="24"/>
          <w:szCs w:val="24"/>
          <w:lang w:val="es-CO"/>
        </w:rPr>
        <w:t xml:space="preserve">en forma oportuna tendríamos claridad de la participación como intervinientes en la indagación penal. Ahora bien, presumimos que lo sea como víctima porque bajo ninguna circunstancia tal como lo demuestra nuestro legítimo derecho de propietarios podría considerársele como indiciada  y resulta que con el procedimiento irregular que se siguió se le ha violado el principio de </w:t>
      </w:r>
      <w:ins w:id="1732" w:author="JORGE" w:date="2011-02-20T20:45:00Z">
        <w:r w:rsidR="00DD4C2F">
          <w:rPr>
            <w:rFonts w:ascii="Arial" w:hAnsi="Arial" w:cs="Arial"/>
            <w:sz w:val="24"/>
            <w:szCs w:val="24"/>
            <w:lang w:val="es-CO"/>
          </w:rPr>
          <w:t xml:space="preserve">el </w:t>
        </w:r>
      </w:ins>
      <w:r>
        <w:rPr>
          <w:rFonts w:ascii="Arial" w:hAnsi="Arial" w:cs="Arial"/>
          <w:sz w:val="24"/>
          <w:szCs w:val="24"/>
          <w:lang w:val="es-CO"/>
        </w:rPr>
        <w:t xml:space="preserve">legalidad y el debido proceso porque como víctimas de conformidad con el artículo 11 del C. de P. P. tendría el derecho fundamental de que </w:t>
      </w:r>
      <w:ins w:id="1733" w:author="JORGE" w:date="2011-02-20T20:46:00Z">
        <w:r w:rsidR="009F5DAC">
          <w:rPr>
            <w:rFonts w:ascii="Arial" w:hAnsi="Arial" w:cs="Arial"/>
            <w:sz w:val="24"/>
            <w:szCs w:val="24"/>
            <w:lang w:val="es-CO"/>
          </w:rPr>
          <w:t xml:space="preserve">el </w:t>
        </w:r>
      </w:ins>
      <w:r>
        <w:rPr>
          <w:rFonts w:ascii="Arial" w:hAnsi="Arial" w:cs="Arial"/>
          <w:sz w:val="24"/>
          <w:szCs w:val="24"/>
          <w:lang w:val="es-CO"/>
        </w:rPr>
        <w:t>Fiscal y</w:t>
      </w:r>
      <w:del w:id="1734" w:author="JORGE" w:date="2011-02-20T20:45:00Z">
        <w:r w:rsidDel="009F5DAC">
          <w:rPr>
            <w:rFonts w:ascii="Arial" w:hAnsi="Arial" w:cs="Arial"/>
            <w:sz w:val="24"/>
            <w:szCs w:val="24"/>
            <w:lang w:val="es-CO"/>
          </w:rPr>
          <w:delText xml:space="preserve"> </w:delText>
        </w:r>
      </w:del>
      <w:ins w:id="1735" w:author="JORGE" w:date="2011-02-20T20:46:00Z">
        <w:r w:rsidR="009F5DAC">
          <w:rPr>
            <w:rFonts w:ascii="Arial" w:hAnsi="Arial" w:cs="Arial"/>
            <w:sz w:val="24"/>
            <w:szCs w:val="24"/>
            <w:lang w:val="es-CO"/>
          </w:rPr>
          <w:t>e</w:t>
        </w:r>
      </w:ins>
      <w:ins w:id="1736" w:author="JORGE" w:date="2011-02-20T20:30:00Z">
        <w:r w:rsidR="00537780">
          <w:rPr>
            <w:rFonts w:ascii="Arial" w:hAnsi="Arial" w:cs="Arial"/>
            <w:sz w:val="24"/>
            <w:szCs w:val="24"/>
            <w:lang w:val="es-CO"/>
          </w:rPr>
          <w:t xml:space="preserve">l </w:t>
        </w:r>
      </w:ins>
      <w:r>
        <w:rPr>
          <w:rFonts w:ascii="Arial" w:hAnsi="Arial" w:cs="Arial"/>
          <w:sz w:val="24"/>
          <w:szCs w:val="24"/>
          <w:lang w:val="es-CO"/>
        </w:rPr>
        <w:t xml:space="preserve">Juez le garanticen su acceso a la administración de justicia, a ser escuchada y a que se le facilite aportar pruebas en defensa de sus intereses, aspecto éste de vital importancia que brilla por su ausencia. </w:t>
      </w:r>
    </w:p>
    <w:p w:rsidR="00232254" w:rsidRPr="008D5C0C" w:rsidRDefault="00232254" w:rsidP="008D5C0C">
      <w:pPr>
        <w:pStyle w:val="Prrafodelista"/>
        <w:jc w:val="both"/>
        <w:rPr>
          <w:rFonts w:ascii="Arial" w:hAnsi="Arial" w:cs="Arial"/>
          <w:sz w:val="24"/>
          <w:szCs w:val="24"/>
          <w:lang w:val="es-CO"/>
        </w:rPr>
      </w:pPr>
    </w:p>
    <w:p w:rsidR="00A6636A" w:rsidRDefault="00232254" w:rsidP="008D5C0C">
      <w:pPr>
        <w:pStyle w:val="Prrafodelista"/>
        <w:numPr>
          <w:ilvl w:val="0"/>
          <w:numId w:val="33"/>
        </w:numPr>
        <w:jc w:val="both"/>
        <w:rPr>
          <w:ins w:id="1737" w:author="JORGE" w:date="2011-02-20T20:40:00Z"/>
          <w:rFonts w:ascii="Arial" w:hAnsi="Arial" w:cs="Arial"/>
          <w:sz w:val="24"/>
          <w:szCs w:val="24"/>
          <w:lang w:val="es-CO"/>
        </w:rPr>
      </w:pPr>
      <w:r w:rsidRPr="008D5C0C">
        <w:rPr>
          <w:rFonts w:ascii="Arial" w:hAnsi="Arial" w:cs="Arial"/>
          <w:sz w:val="24"/>
          <w:szCs w:val="24"/>
          <w:lang w:val="es-CO"/>
        </w:rPr>
        <w:t>La Fiscalía en forma genérica recibe y abre las preliminares por un presunto delito contra el patrimonio económico, sin señalar concretamente cual es el delito que se pretende perseguir; no adecúa procedimiento alguno para que previamente a tomar tan drástica medida la de solicitar LA SUSPENSION DEL PODER DISPOSITIVO  DE LAS MARCAS se concrete cual es el motivo fundado, cual su presunto autor y cual su presunto delito. He ahí H. Magistrados una flagrante violación al principio de legalidad que también me permito invocar para que sea aceptada en esta acción extraordinaria de tutela.</w:t>
      </w:r>
    </w:p>
    <w:p w:rsidR="00000000" w:rsidRDefault="00761963">
      <w:pPr>
        <w:pStyle w:val="Prrafodelista"/>
        <w:rPr>
          <w:ins w:id="1738" w:author="JORGE" w:date="2011-02-20T20:40:00Z"/>
          <w:rFonts w:ascii="Arial" w:hAnsi="Arial" w:cs="Arial"/>
          <w:sz w:val="24"/>
          <w:szCs w:val="24"/>
          <w:lang w:val="es-CO"/>
        </w:rPr>
        <w:pPrChange w:id="1739" w:author="JORGE" w:date="2011-02-20T20:40:00Z">
          <w:pPr>
            <w:pStyle w:val="Prrafodelista"/>
            <w:numPr>
              <w:numId w:val="33"/>
            </w:numPr>
            <w:ind w:hanging="360"/>
            <w:jc w:val="both"/>
          </w:pPr>
        </w:pPrChange>
      </w:pPr>
    </w:p>
    <w:p w:rsidR="00DD4C2F" w:rsidRDefault="00137AE2" w:rsidP="008D5C0C">
      <w:pPr>
        <w:pStyle w:val="Prrafodelista"/>
        <w:numPr>
          <w:ilvl w:val="0"/>
          <w:numId w:val="33"/>
          <w:numberingChange w:id="1740" w:author="Unknown" w:date="2011-01-12T16:35:00Z" w:original="%1:4:0:."/>
        </w:numPr>
        <w:jc w:val="both"/>
        <w:rPr>
          <w:ins w:id="1741" w:author="JORGE" w:date="2011-02-20T20:44:00Z"/>
          <w:rFonts w:ascii="Arial" w:hAnsi="Arial" w:cs="Arial"/>
          <w:sz w:val="24"/>
          <w:szCs w:val="24"/>
          <w:lang w:val="es-CO"/>
        </w:rPr>
      </w:pPr>
      <w:ins w:id="1742" w:author="JORGE" w:date="2011-02-20T20:40:00Z">
        <w:r>
          <w:rPr>
            <w:rFonts w:ascii="Arial" w:hAnsi="Arial" w:cs="Arial"/>
            <w:sz w:val="24"/>
            <w:szCs w:val="24"/>
            <w:lang w:val="es-CO"/>
          </w:rPr>
          <w:t>Si de</w:t>
        </w:r>
      </w:ins>
      <w:ins w:id="1743" w:author="JORGE" w:date="2011-02-20T21:10:00Z">
        <w:r>
          <w:rPr>
            <w:rFonts w:ascii="Arial" w:hAnsi="Arial" w:cs="Arial"/>
            <w:sz w:val="24"/>
            <w:szCs w:val="24"/>
            <w:lang w:val="es-CO"/>
          </w:rPr>
          <w:t xml:space="preserve"> un</w:t>
        </w:r>
      </w:ins>
      <w:ins w:id="1744" w:author="JORGE" w:date="2011-02-20T20:40:00Z">
        <w:r w:rsidR="00A6636A">
          <w:rPr>
            <w:rFonts w:ascii="Arial" w:hAnsi="Arial" w:cs="Arial"/>
            <w:sz w:val="24"/>
            <w:szCs w:val="24"/>
            <w:lang w:val="es-CO"/>
          </w:rPr>
          <w:t xml:space="preserve"> hurto de bienes trata la investigaci</w:t>
        </w:r>
      </w:ins>
      <w:ins w:id="1745" w:author="JORGE" w:date="2011-02-20T20:41:00Z">
        <w:r w:rsidR="00A6636A">
          <w:rPr>
            <w:rFonts w:ascii="Arial" w:hAnsi="Arial" w:cs="Arial"/>
            <w:sz w:val="24"/>
            <w:szCs w:val="24"/>
            <w:lang w:val="es-CO"/>
          </w:rPr>
          <w:t>ón la primera diligencia</w:t>
        </w:r>
        <w:r w:rsidR="00F80729">
          <w:rPr>
            <w:rFonts w:ascii="Arial" w:hAnsi="Arial" w:cs="Arial"/>
            <w:sz w:val="24"/>
            <w:szCs w:val="24"/>
            <w:lang w:val="es-CO"/>
          </w:rPr>
          <w:t xml:space="preserve"> </w:t>
        </w:r>
        <w:r w:rsidR="00650ADC">
          <w:rPr>
            <w:rFonts w:ascii="Arial" w:hAnsi="Arial" w:cs="Arial"/>
            <w:sz w:val="24"/>
            <w:szCs w:val="24"/>
            <w:lang w:val="es-CO"/>
          </w:rPr>
          <w:t>que deb</w:t>
        </w:r>
      </w:ins>
      <w:ins w:id="1746" w:author="JORGE" w:date="2011-02-20T21:10:00Z">
        <w:r>
          <w:rPr>
            <w:rFonts w:ascii="Arial" w:hAnsi="Arial" w:cs="Arial"/>
            <w:sz w:val="24"/>
            <w:szCs w:val="24"/>
            <w:lang w:val="es-CO"/>
          </w:rPr>
          <w:t xml:space="preserve">ió </w:t>
        </w:r>
      </w:ins>
      <w:ins w:id="1747" w:author="JORGE" w:date="2011-02-20T20:41:00Z">
        <w:r>
          <w:rPr>
            <w:rFonts w:ascii="Arial" w:hAnsi="Arial" w:cs="Arial"/>
            <w:sz w:val="24"/>
            <w:szCs w:val="24"/>
            <w:lang w:val="es-CO"/>
          </w:rPr>
          <w:t xml:space="preserve">adelantar </w:t>
        </w:r>
      </w:ins>
      <w:ins w:id="1748" w:author="JORGE" w:date="2011-02-20T21:10:00Z">
        <w:r>
          <w:rPr>
            <w:rFonts w:ascii="Arial" w:hAnsi="Arial" w:cs="Arial"/>
            <w:sz w:val="24"/>
            <w:szCs w:val="24"/>
            <w:lang w:val="es-CO"/>
          </w:rPr>
          <w:t>e</w:t>
        </w:r>
      </w:ins>
      <w:ins w:id="1749" w:author="JORGE" w:date="2011-02-20T20:41:00Z">
        <w:r>
          <w:rPr>
            <w:rFonts w:ascii="Arial" w:hAnsi="Arial" w:cs="Arial"/>
            <w:sz w:val="24"/>
            <w:szCs w:val="24"/>
            <w:lang w:val="es-CO"/>
          </w:rPr>
          <w:t>l Fiscal e</w:t>
        </w:r>
      </w:ins>
      <w:ins w:id="1750" w:author="JORGE" w:date="2011-02-20T21:10:00Z">
        <w:r>
          <w:rPr>
            <w:rFonts w:ascii="Arial" w:hAnsi="Arial" w:cs="Arial"/>
            <w:sz w:val="24"/>
            <w:szCs w:val="24"/>
            <w:lang w:val="es-CO"/>
          </w:rPr>
          <w:t>ra</w:t>
        </w:r>
      </w:ins>
      <w:ins w:id="1751" w:author="JORGE" w:date="2011-02-20T20:41:00Z">
        <w:r w:rsidR="00650ADC">
          <w:rPr>
            <w:rFonts w:ascii="Arial" w:hAnsi="Arial" w:cs="Arial"/>
            <w:sz w:val="24"/>
            <w:szCs w:val="24"/>
            <w:lang w:val="es-CO"/>
          </w:rPr>
          <w:t xml:space="preserve"> la de </w:t>
        </w:r>
      </w:ins>
      <w:ins w:id="1752" w:author="JORGE" w:date="2011-02-20T20:42:00Z">
        <w:r w:rsidR="00DD4C2F">
          <w:rPr>
            <w:rFonts w:ascii="Arial" w:hAnsi="Arial" w:cs="Arial"/>
            <w:sz w:val="24"/>
            <w:szCs w:val="24"/>
            <w:lang w:val="es-CO"/>
          </w:rPr>
          <w:t>ex</w:t>
        </w:r>
      </w:ins>
      <w:ins w:id="1753" w:author="USER" w:date="2011-02-21T18:32:00Z">
        <w:r w:rsidR="003957C7">
          <w:rPr>
            <w:rFonts w:ascii="Arial" w:hAnsi="Arial" w:cs="Arial"/>
            <w:sz w:val="24"/>
            <w:szCs w:val="24"/>
            <w:lang w:val="es-CO"/>
          </w:rPr>
          <w:t>i</w:t>
        </w:r>
      </w:ins>
      <w:ins w:id="1754" w:author="JORGE" w:date="2011-02-20T20:42:00Z">
        <w:r w:rsidR="00DD4C2F">
          <w:rPr>
            <w:rFonts w:ascii="Arial" w:hAnsi="Arial" w:cs="Arial"/>
            <w:sz w:val="24"/>
            <w:szCs w:val="24"/>
            <w:lang w:val="es-CO"/>
          </w:rPr>
          <w:t>gir</w:t>
        </w:r>
        <w:del w:id="1755" w:author="USER" w:date="2011-02-21T18:32:00Z">
          <w:r w:rsidR="00DD4C2F" w:rsidDel="003957C7">
            <w:rPr>
              <w:rFonts w:ascii="Arial" w:hAnsi="Arial" w:cs="Arial"/>
              <w:sz w:val="24"/>
              <w:szCs w:val="24"/>
              <w:lang w:val="es-CO"/>
            </w:rPr>
            <w:delText>i</w:delText>
          </w:r>
          <w:r w:rsidR="00407488" w:rsidDel="003957C7">
            <w:rPr>
              <w:rFonts w:ascii="Arial" w:hAnsi="Arial" w:cs="Arial"/>
              <w:sz w:val="24"/>
              <w:szCs w:val="24"/>
              <w:lang w:val="es-CO"/>
            </w:rPr>
            <w:delText>e</w:delText>
          </w:r>
        </w:del>
        <w:r w:rsidR="00407488">
          <w:rPr>
            <w:rFonts w:ascii="Arial" w:hAnsi="Arial" w:cs="Arial"/>
            <w:sz w:val="24"/>
            <w:szCs w:val="24"/>
            <w:lang w:val="es-CO"/>
          </w:rPr>
          <w:t xml:space="preserve"> al denunciante que acredit</w:t>
        </w:r>
      </w:ins>
      <w:ins w:id="1756" w:author="JORGE" w:date="2011-02-20T21:10:00Z">
        <w:r>
          <w:rPr>
            <w:rFonts w:ascii="Arial" w:hAnsi="Arial" w:cs="Arial"/>
            <w:sz w:val="24"/>
            <w:szCs w:val="24"/>
            <w:lang w:val="es-CO"/>
          </w:rPr>
          <w:t>ara</w:t>
        </w:r>
      </w:ins>
      <w:ins w:id="1757" w:author="JORGE" w:date="2011-02-20T20:42:00Z">
        <w:r w:rsidR="00407488">
          <w:rPr>
            <w:rFonts w:ascii="Arial" w:hAnsi="Arial" w:cs="Arial"/>
            <w:sz w:val="24"/>
            <w:szCs w:val="24"/>
            <w:lang w:val="es-CO"/>
          </w:rPr>
          <w:t xml:space="preserve"> la propiedad </w:t>
        </w:r>
      </w:ins>
      <w:ins w:id="1758" w:author="JORGE" w:date="2011-02-20T21:11:00Z">
        <w:r>
          <w:rPr>
            <w:rFonts w:ascii="Arial" w:hAnsi="Arial" w:cs="Arial"/>
            <w:sz w:val="24"/>
            <w:szCs w:val="24"/>
            <w:lang w:val="es-CO"/>
          </w:rPr>
          <w:t xml:space="preserve">y preexistencia </w:t>
        </w:r>
      </w:ins>
      <w:ins w:id="1759" w:author="JORGE" w:date="2011-02-20T20:42:00Z">
        <w:r w:rsidR="00407488">
          <w:rPr>
            <w:rFonts w:ascii="Arial" w:hAnsi="Arial" w:cs="Arial"/>
            <w:sz w:val="24"/>
            <w:szCs w:val="24"/>
            <w:lang w:val="es-CO"/>
          </w:rPr>
          <w:t>de</w:t>
        </w:r>
      </w:ins>
      <w:ins w:id="1760" w:author="JORGE" w:date="2011-02-20T21:11:00Z">
        <w:r>
          <w:rPr>
            <w:rFonts w:ascii="Arial" w:hAnsi="Arial" w:cs="Arial"/>
            <w:sz w:val="24"/>
            <w:szCs w:val="24"/>
            <w:lang w:val="es-CO"/>
          </w:rPr>
          <w:t xml:space="preserve"> </w:t>
        </w:r>
      </w:ins>
      <w:ins w:id="1761" w:author="JORGE" w:date="2011-02-20T20:42:00Z">
        <w:r w:rsidR="00407488">
          <w:rPr>
            <w:rFonts w:ascii="Arial" w:hAnsi="Arial" w:cs="Arial"/>
            <w:sz w:val="24"/>
            <w:szCs w:val="24"/>
            <w:lang w:val="es-CO"/>
          </w:rPr>
          <w:t>l</w:t>
        </w:r>
      </w:ins>
      <w:ins w:id="1762" w:author="JORGE" w:date="2011-02-20T21:11:00Z">
        <w:r>
          <w:rPr>
            <w:rFonts w:ascii="Arial" w:hAnsi="Arial" w:cs="Arial"/>
            <w:sz w:val="24"/>
            <w:szCs w:val="24"/>
            <w:lang w:val="es-CO"/>
          </w:rPr>
          <w:t>os</w:t>
        </w:r>
      </w:ins>
      <w:ins w:id="1763" w:author="JORGE" w:date="2011-02-20T20:42:00Z">
        <w:r w:rsidR="00407488">
          <w:rPr>
            <w:rFonts w:ascii="Arial" w:hAnsi="Arial" w:cs="Arial"/>
            <w:sz w:val="24"/>
            <w:szCs w:val="24"/>
            <w:lang w:val="es-CO"/>
          </w:rPr>
          <w:t xml:space="preserve"> bien</w:t>
        </w:r>
      </w:ins>
      <w:ins w:id="1764" w:author="JORGE" w:date="2011-02-20T21:11:00Z">
        <w:r>
          <w:rPr>
            <w:rFonts w:ascii="Arial" w:hAnsi="Arial" w:cs="Arial"/>
            <w:sz w:val="24"/>
            <w:szCs w:val="24"/>
            <w:lang w:val="es-CO"/>
          </w:rPr>
          <w:t>es, objeto del ilícito</w:t>
        </w:r>
      </w:ins>
      <w:ins w:id="1765" w:author="JORGE" w:date="2011-02-20T20:42:00Z">
        <w:r w:rsidR="00407488">
          <w:rPr>
            <w:rFonts w:ascii="Arial" w:hAnsi="Arial" w:cs="Arial"/>
            <w:sz w:val="24"/>
            <w:szCs w:val="24"/>
            <w:lang w:val="es-CO"/>
          </w:rPr>
          <w:t xml:space="preserve">. </w:t>
        </w:r>
        <w:r w:rsidR="00B83926">
          <w:rPr>
            <w:rFonts w:ascii="Arial" w:hAnsi="Arial" w:cs="Arial"/>
            <w:sz w:val="24"/>
            <w:szCs w:val="24"/>
            <w:lang w:val="es-CO"/>
          </w:rPr>
          <w:t>De l</w:t>
        </w:r>
      </w:ins>
      <w:ins w:id="1766" w:author="JORGE" w:date="2011-02-20T20:43:00Z">
        <w:r w:rsidR="00B83926">
          <w:rPr>
            <w:rFonts w:ascii="Arial" w:hAnsi="Arial" w:cs="Arial"/>
            <w:sz w:val="24"/>
            <w:szCs w:val="24"/>
            <w:lang w:val="es-CO"/>
          </w:rPr>
          <w:t xml:space="preserve">ógica el Juez debe hacer lo mismo, medidas estas que los funcionarios omitieron </w:t>
        </w:r>
      </w:ins>
      <w:ins w:id="1767" w:author="JORGE" w:date="2011-02-20T21:11:00Z">
        <w:r>
          <w:rPr>
            <w:rFonts w:ascii="Arial" w:hAnsi="Arial" w:cs="Arial"/>
            <w:sz w:val="24"/>
            <w:szCs w:val="24"/>
            <w:lang w:val="es-CO"/>
          </w:rPr>
          <w:t xml:space="preserve">al solicitar y decretar </w:t>
        </w:r>
      </w:ins>
      <w:ins w:id="1768" w:author="JORGE" w:date="2011-02-20T21:12:00Z">
        <w:r>
          <w:rPr>
            <w:rFonts w:ascii="Arial" w:hAnsi="Arial" w:cs="Arial"/>
            <w:sz w:val="24"/>
            <w:szCs w:val="24"/>
            <w:lang w:val="es-CO"/>
          </w:rPr>
          <w:t xml:space="preserve">la suspensión del poder dispositivo de las marcas </w:t>
        </w:r>
      </w:ins>
      <w:ins w:id="1769" w:author="JORGE" w:date="2011-02-20T20:43:00Z">
        <w:r w:rsidR="00B83926">
          <w:rPr>
            <w:rFonts w:ascii="Arial" w:hAnsi="Arial" w:cs="Arial"/>
            <w:sz w:val="24"/>
            <w:szCs w:val="24"/>
            <w:lang w:val="es-CO"/>
          </w:rPr>
          <w:t xml:space="preserve">en </w:t>
        </w:r>
        <w:r w:rsidR="00A66716">
          <w:rPr>
            <w:rFonts w:ascii="Arial" w:hAnsi="Arial" w:cs="Arial"/>
            <w:sz w:val="24"/>
            <w:szCs w:val="24"/>
            <w:lang w:val="es-CO"/>
          </w:rPr>
          <w:t xml:space="preserve">perjuicio de La </w:t>
        </w:r>
        <w:r>
          <w:rPr>
            <w:rFonts w:ascii="Arial" w:hAnsi="Arial" w:cs="Arial"/>
            <w:sz w:val="24"/>
            <w:szCs w:val="24"/>
            <w:lang w:val="es-CO"/>
          </w:rPr>
          <w:t>Sociedad</w:t>
        </w:r>
      </w:ins>
      <w:ins w:id="1770" w:author="JORGE" w:date="2011-02-20T21:12:00Z">
        <w:r>
          <w:rPr>
            <w:rFonts w:ascii="Arial" w:hAnsi="Arial" w:cs="Arial"/>
            <w:sz w:val="24"/>
            <w:szCs w:val="24"/>
            <w:lang w:val="es-CO"/>
          </w:rPr>
          <w:t>, titular de las mismas.</w:t>
        </w:r>
      </w:ins>
    </w:p>
    <w:p w:rsidR="00000000" w:rsidRDefault="00761963" w:rsidP="003957C7">
      <w:pPr>
        <w:pStyle w:val="Prrafodelista"/>
        <w:jc w:val="both"/>
        <w:rPr>
          <w:ins w:id="1771" w:author="JORGE" w:date="2011-02-20T20:44:00Z"/>
          <w:rFonts w:ascii="Arial" w:hAnsi="Arial" w:cs="Arial"/>
          <w:sz w:val="24"/>
          <w:szCs w:val="24"/>
          <w:lang w:val="es-CO"/>
        </w:rPr>
        <w:pPrChange w:id="1772" w:author="USER" w:date="2011-02-21T18:32:00Z">
          <w:pPr>
            <w:pStyle w:val="Prrafodelista"/>
            <w:numPr>
              <w:numId w:val="33"/>
            </w:numPr>
            <w:ind w:hanging="360"/>
            <w:jc w:val="both"/>
          </w:pPr>
        </w:pPrChange>
      </w:pPr>
    </w:p>
    <w:p w:rsidR="00EA2486" w:rsidRPr="003957C7" w:rsidDel="00EA2486" w:rsidRDefault="00DD4C2F" w:rsidP="003957C7">
      <w:pPr>
        <w:pStyle w:val="Prrafodelista"/>
        <w:numPr>
          <w:ilvl w:val="0"/>
          <w:numId w:val="33"/>
          <w:numberingChange w:id="1773" w:author="Unknown" w:date="2011-01-12T16:35:00Z" w:original="%1:4:0:."/>
        </w:numPr>
        <w:jc w:val="both"/>
        <w:rPr>
          <w:del w:id="1774" w:author="JORGE" w:date="2011-02-20T21:17:00Z"/>
          <w:rFonts w:ascii="Arial" w:hAnsi="Arial" w:cs="Arial"/>
          <w:sz w:val="24"/>
          <w:szCs w:val="24"/>
          <w:lang w:val="es-CO"/>
          <w:rPrChange w:id="1775" w:author="USER" w:date="2011-02-21T18:33:00Z">
            <w:rPr>
              <w:del w:id="1776" w:author="JORGE" w:date="2011-02-20T21:17:00Z"/>
              <w:lang w:val="es-CO"/>
            </w:rPr>
          </w:rPrChange>
        </w:rPr>
        <w:pPrChange w:id="1777" w:author="USER" w:date="2011-02-21T18:33:00Z">
          <w:pPr>
            <w:pStyle w:val="Prrafodelista"/>
            <w:numPr>
              <w:numId w:val="33"/>
            </w:numPr>
            <w:ind w:hanging="360"/>
            <w:jc w:val="both"/>
          </w:pPr>
        </w:pPrChange>
      </w:pPr>
      <w:ins w:id="1778" w:author="JORGE" w:date="2011-02-20T20:44:00Z">
        <w:r w:rsidRPr="003957C7">
          <w:rPr>
            <w:rFonts w:ascii="Arial" w:hAnsi="Arial" w:cs="Arial"/>
            <w:sz w:val="24"/>
            <w:szCs w:val="24"/>
            <w:lang w:val="es-CO"/>
            <w:rPrChange w:id="1779" w:author="USER" w:date="2011-02-21T18:33:00Z">
              <w:rPr>
                <w:lang w:val="es-CO"/>
              </w:rPr>
            </w:rPrChange>
          </w:rPr>
          <w:t xml:space="preserve">Si el </w:t>
        </w:r>
      </w:ins>
      <w:ins w:id="1780" w:author="JORGE" w:date="2011-02-20T20:45:00Z">
        <w:r w:rsidRPr="003957C7">
          <w:rPr>
            <w:rFonts w:ascii="Arial" w:hAnsi="Arial" w:cs="Arial"/>
            <w:sz w:val="24"/>
            <w:szCs w:val="24"/>
            <w:lang w:val="es-CO"/>
            <w:rPrChange w:id="1781" w:author="USER" w:date="2011-02-21T18:33:00Z">
              <w:rPr>
                <w:lang w:val="es-CO"/>
              </w:rPr>
            </w:rPrChange>
          </w:rPr>
          <w:t xml:space="preserve">objeto de la indagación es </w:t>
        </w:r>
      </w:ins>
      <w:ins w:id="1782" w:author="JORGE" w:date="2011-02-20T21:12:00Z">
        <w:r w:rsidR="00137AE2" w:rsidRPr="003957C7">
          <w:rPr>
            <w:rFonts w:ascii="Arial" w:hAnsi="Arial" w:cs="Arial"/>
            <w:sz w:val="24"/>
            <w:szCs w:val="24"/>
            <w:lang w:val="es-CO"/>
            <w:rPrChange w:id="1783" w:author="USER" w:date="2011-02-21T18:33:00Z">
              <w:rPr>
                <w:lang w:val="es-CO"/>
              </w:rPr>
            </w:rPrChange>
          </w:rPr>
          <w:t xml:space="preserve">el </w:t>
        </w:r>
      </w:ins>
      <w:ins w:id="1784" w:author="JORGE" w:date="2011-02-20T20:44:00Z">
        <w:r w:rsidRPr="003957C7">
          <w:rPr>
            <w:rFonts w:ascii="Arial" w:hAnsi="Arial" w:cs="Arial"/>
            <w:sz w:val="24"/>
            <w:szCs w:val="24"/>
            <w:lang w:val="es-CO"/>
            <w:rPrChange w:id="1785" w:author="USER" w:date="2011-02-21T18:33:00Z">
              <w:rPr>
                <w:lang w:val="es-CO"/>
              </w:rPr>
            </w:rPrChange>
          </w:rPr>
          <w:t>acta de conciliaci</w:t>
        </w:r>
      </w:ins>
      <w:ins w:id="1786" w:author="JORGE" w:date="2011-02-20T20:45:00Z">
        <w:r w:rsidRPr="003957C7">
          <w:rPr>
            <w:rFonts w:ascii="Arial" w:hAnsi="Arial" w:cs="Arial"/>
            <w:sz w:val="24"/>
            <w:szCs w:val="24"/>
            <w:lang w:val="es-CO"/>
            <w:rPrChange w:id="1787" w:author="USER" w:date="2011-02-21T18:33:00Z">
              <w:rPr>
                <w:lang w:val="es-CO"/>
              </w:rPr>
            </w:rPrChange>
          </w:rPr>
          <w:t xml:space="preserve">ón </w:t>
        </w:r>
      </w:ins>
      <w:ins w:id="1788" w:author="JORGE" w:date="2011-02-20T20:46:00Z">
        <w:r w:rsidR="009F5DAC" w:rsidRPr="003957C7">
          <w:rPr>
            <w:rFonts w:ascii="Arial" w:hAnsi="Arial" w:cs="Arial"/>
            <w:sz w:val="24"/>
            <w:szCs w:val="24"/>
            <w:lang w:val="es-CO"/>
            <w:rPrChange w:id="1789" w:author="USER" w:date="2011-02-21T18:33:00Z">
              <w:rPr>
                <w:lang w:val="es-CO"/>
              </w:rPr>
            </w:rPrChange>
          </w:rPr>
          <w:t xml:space="preserve">ante el Inspector del Trabajo </w:t>
        </w:r>
      </w:ins>
      <w:ins w:id="1790" w:author="JORGE" w:date="2011-02-20T20:45:00Z">
        <w:r w:rsidR="00137AE2" w:rsidRPr="003957C7">
          <w:rPr>
            <w:rFonts w:ascii="Arial" w:hAnsi="Arial" w:cs="Arial"/>
            <w:sz w:val="24"/>
            <w:szCs w:val="24"/>
            <w:lang w:val="es-CO"/>
            <w:rPrChange w:id="1791" w:author="USER" w:date="2011-02-21T18:33:00Z">
              <w:rPr>
                <w:lang w:val="es-CO"/>
              </w:rPr>
            </w:rPrChange>
          </w:rPr>
          <w:t xml:space="preserve">no </w:t>
        </w:r>
      </w:ins>
      <w:ins w:id="1792" w:author="JORGE" w:date="2011-02-20T21:13:00Z">
        <w:r w:rsidR="00137AE2" w:rsidRPr="003957C7">
          <w:rPr>
            <w:rFonts w:ascii="Arial" w:hAnsi="Arial" w:cs="Arial"/>
            <w:sz w:val="24"/>
            <w:szCs w:val="24"/>
            <w:lang w:val="es-CO"/>
            <w:rPrChange w:id="1793" w:author="USER" w:date="2011-02-21T18:33:00Z">
              <w:rPr>
                <w:lang w:val="es-CO"/>
              </w:rPr>
            </w:rPrChange>
          </w:rPr>
          <w:t xml:space="preserve">hay que </w:t>
        </w:r>
      </w:ins>
      <w:ins w:id="1794" w:author="JORGE" w:date="2011-02-20T20:45:00Z">
        <w:r w:rsidR="00137AE2" w:rsidRPr="003957C7">
          <w:rPr>
            <w:rFonts w:ascii="Arial" w:hAnsi="Arial" w:cs="Arial"/>
            <w:sz w:val="24"/>
            <w:szCs w:val="24"/>
            <w:lang w:val="es-CO"/>
            <w:rPrChange w:id="1795" w:author="USER" w:date="2011-02-21T18:33:00Z">
              <w:rPr>
                <w:lang w:val="es-CO"/>
              </w:rPr>
            </w:rPrChange>
          </w:rPr>
          <w:t>olvidar</w:t>
        </w:r>
      </w:ins>
      <w:ins w:id="1796" w:author="JORGE" w:date="2011-02-20T21:13:00Z">
        <w:r w:rsidR="00137AE2" w:rsidRPr="003957C7">
          <w:rPr>
            <w:rFonts w:ascii="Arial" w:hAnsi="Arial" w:cs="Arial"/>
            <w:sz w:val="24"/>
            <w:szCs w:val="24"/>
            <w:lang w:val="es-CO"/>
            <w:rPrChange w:id="1797" w:author="USER" w:date="2011-02-21T18:33:00Z">
              <w:rPr>
                <w:lang w:val="es-CO"/>
              </w:rPr>
            </w:rPrChange>
          </w:rPr>
          <w:t xml:space="preserve"> </w:t>
        </w:r>
      </w:ins>
      <w:ins w:id="1798" w:author="JORGE" w:date="2011-02-20T20:45:00Z">
        <w:r w:rsidR="009F5DAC" w:rsidRPr="003957C7">
          <w:rPr>
            <w:rFonts w:ascii="Arial" w:hAnsi="Arial" w:cs="Arial"/>
            <w:sz w:val="24"/>
            <w:szCs w:val="24"/>
            <w:lang w:val="es-CO"/>
            <w:rPrChange w:id="1799" w:author="USER" w:date="2011-02-21T18:33:00Z">
              <w:rPr>
                <w:lang w:val="es-CO"/>
              </w:rPr>
            </w:rPrChange>
          </w:rPr>
          <w:t xml:space="preserve">que </w:t>
        </w:r>
      </w:ins>
      <w:ins w:id="1800" w:author="JORGE" w:date="2011-02-20T20:53:00Z">
        <w:r w:rsidR="00137AE2" w:rsidRPr="003957C7">
          <w:rPr>
            <w:rFonts w:ascii="Arial" w:hAnsi="Arial" w:cs="Arial"/>
            <w:sz w:val="24"/>
            <w:szCs w:val="24"/>
            <w:lang w:val="es-CO"/>
            <w:rPrChange w:id="1801" w:author="USER" w:date="2011-02-21T18:33:00Z">
              <w:rPr>
                <w:lang w:val="es-CO"/>
              </w:rPr>
            </w:rPrChange>
          </w:rPr>
          <w:t xml:space="preserve">en virtud </w:t>
        </w:r>
      </w:ins>
      <w:ins w:id="1802" w:author="JORGE" w:date="2011-02-20T21:13:00Z">
        <w:r w:rsidR="00137AE2" w:rsidRPr="003957C7">
          <w:rPr>
            <w:rFonts w:ascii="Arial" w:hAnsi="Arial" w:cs="Arial"/>
            <w:sz w:val="24"/>
            <w:szCs w:val="24"/>
            <w:lang w:val="es-CO"/>
            <w:rPrChange w:id="1803" w:author="USER" w:date="2011-02-21T18:33:00Z">
              <w:rPr>
                <w:lang w:val="es-CO"/>
              </w:rPr>
            </w:rPrChange>
          </w:rPr>
          <w:t>es la L</w:t>
        </w:r>
      </w:ins>
      <w:ins w:id="1804" w:author="JORGE" w:date="2011-02-20T20:53:00Z">
        <w:r w:rsidR="009F5DAC" w:rsidRPr="003957C7">
          <w:rPr>
            <w:rFonts w:ascii="Arial" w:hAnsi="Arial" w:cs="Arial"/>
            <w:sz w:val="24"/>
            <w:szCs w:val="24"/>
            <w:lang w:val="es-CO"/>
            <w:rPrChange w:id="1805" w:author="USER" w:date="2011-02-21T18:33:00Z">
              <w:rPr>
                <w:lang w:val="es-CO"/>
              </w:rPr>
            </w:rPrChange>
          </w:rPr>
          <w:t xml:space="preserve">ey 640 de 2001, art. </w:t>
        </w:r>
      </w:ins>
      <w:ins w:id="1806" w:author="JORGE" w:date="2011-02-20T20:54:00Z">
        <w:r w:rsidR="009F5DAC" w:rsidRPr="003957C7">
          <w:rPr>
            <w:rFonts w:ascii="Arial" w:hAnsi="Arial" w:cs="Arial"/>
            <w:sz w:val="24"/>
            <w:szCs w:val="24"/>
            <w:lang w:val="es-CO"/>
            <w:rPrChange w:id="1807" w:author="USER" w:date="2011-02-21T18:33:00Z">
              <w:rPr>
                <w:lang w:val="es-CO"/>
              </w:rPr>
            </w:rPrChange>
          </w:rPr>
          <w:t xml:space="preserve">28 </w:t>
        </w:r>
      </w:ins>
      <w:ins w:id="1808" w:author="JORGE" w:date="2011-02-20T21:13:00Z">
        <w:r w:rsidR="00137AE2" w:rsidRPr="003957C7">
          <w:rPr>
            <w:rFonts w:ascii="Arial" w:hAnsi="Arial" w:cs="Arial"/>
            <w:sz w:val="24"/>
            <w:szCs w:val="24"/>
            <w:lang w:val="es-CO"/>
            <w:rPrChange w:id="1809" w:author="USER" w:date="2011-02-21T18:33:00Z">
              <w:rPr>
                <w:lang w:val="es-CO"/>
              </w:rPr>
            </w:rPrChange>
          </w:rPr>
          <w:t xml:space="preserve">la que </w:t>
        </w:r>
      </w:ins>
      <w:ins w:id="1810" w:author="JORGE" w:date="2011-02-20T20:54:00Z">
        <w:r w:rsidR="009F5DAC" w:rsidRPr="003957C7">
          <w:rPr>
            <w:rFonts w:ascii="Arial" w:hAnsi="Arial" w:cs="Arial"/>
            <w:sz w:val="24"/>
            <w:szCs w:val="24"/>
            <w:lang w:val="es-CO"/>
            <w:rPrChange w:id="1811" w:author="USER" w:date="2011-02-21T18:33:00Z">
              <w:rPr>
                <w:lang w:val="es-CO"/>
              </w:rPr>
            </w:rPrChange>
          </w:rPr>
          <w:t xml:space="preserve">autoriza la conciliación extrajudicial en </w:t>
        </w:r>
      </w:ins>
      <w:ins w:id="1812" w:author="JORGE" w:date="2011-02-20T20:55:00Z">
        <w:r w:rsidR="009F5DAC" w:rsidRPr="003957C7">
          <w:rPr>
            <w:rFonts w:ascii="Arial" w:hAnsi="Arial" w:cs="Arial"/>
            <w:sz w:val="24"/>
            <w:szCs w:val="24"/>
            <w:lang w:val="es-CO"/>
            <w:rPrChange w:id="1813" w:author="USER" w:date="2011-02-21T18:33:00Z">
              <w:rPr>
                <w:lang w:val="es-CO"/>
              </w:rPr>
            </w:rPrChange>
          </w:rPr>
          <w:t>derecho</w:t>
        </w:r>
      </w:ins>
      <w:ins w:id="1814" w:author="JORGE" w:date="2011-02-20T20:54:00Z">
        <w:r w:rsidR="009F5DAC" w:rsidRPr="003957C7">
          <w:rPr>
            <w:rFonts w:ascii="Arial" w:hAnsi="Arial" w:cs="Arial"/>
            <w:sz w:val="24"/>
            <w:szCs w:val="24"/>
            <w:lang w:val="es-CO"/>
            <w:rPrChange w:id="1815" w:author="USER" w:date="2011-02-21T18:33:00Z">
              <w:rPr>
                <w:lang w:val="es-CO"/>
              </w:rPr>
            </w:rPrChange>
          </w:rPr>
          <w:t xml:space="preserve"> </w:t>
        </w:r>
      </w:ins>
      <w:ins w:id="1816" w:author="JORGE" w:date="2011-02-20T20:55:00Z">
        <w:r w:rsidR="009F5DAC" w:rsidRPr="003957C7">
          <w:rPr>
            <w:rFonts w:ascii="Arial" w:hAnsi="Arial" w:cs="Arial"/>
            <w:sz w:val="24"/>
            <w:szCs w:val="24"/>
            <w:lang w:val="es-CO"/>
            <w:rPrChange w:id="1817" w:author="USER" w:date="2011-02-21T18:33:00Z">
              <w:rPr>
                <w:lang w:val="es-CO"/>
              </w:rPr>
            </w:rPrChange>
          </w:rPr>
          <w:t xml:space="preserve">en materia laboral </w:t>
        </w:r>
        <w:r w:rsidR="00922FBB" w:rsidRPr="003957C7">
          <w:rPr>
            <w:rFonts w:ascii="Arial" w:hAnsi="Arial" w:cs="Arial"/>
            <w:sz w:val="24"/>
            <w:szCs w:val="24"/>
            <w:lang w:val="es-CO"/>
            <w:rPrChange w:id="1818" w:author="USER" w:date="2011-02-21T18:33:00Z">
              <w:rPr>
                <w:lang w:val="es-CO"/>
              </w:rPr>
            </w:rPrChange>
          </w:rPr>
          <w:t xml:space="preserve">y que la misma se </w:t>
        </w:r>
      </w:ins>
      <w:ins w:id="1819" w:author="JORGE" w:date="2011-02-20T20:57:00Z">
        <w:r w:rsidR="00922FBB" w:rsidRPr="003957C7">
          <w:rPr>
            <w:rFonts w:ascii="Arial" w:hAnsi="Arial" w:cs="Arial"/>
            <w:sz w:val="24"/>
            <w:szCs w:val="24"/>
            <w:lang w:val="es-CO"/>
            <w:rPrChange w:id="1820" w:author="USER" w:date="2011-02-21T18:33:00Z">
              <w:rPr>
                <w:lang w:val="es-CO"/>
              </w:rPr>
            </w:rPrChange>
          </w:rPr>
          <w:t xml:space="preserve">podrá </w:t>
        </w:r>
      </w:ins>
      <w:ins w:id="1821" w:author="JORGE" w:date="2011-02-20T20:55:00Z">
        <w:r w:rsidR="00922FBB" w:rsidRPr="003957C7">
          <w:rPr>
            <w:rFonts w:ascii="Arial" w:hAnsi="Arial" w:cs="Arial"/>
            <w:sz w:val="24"/>
            <w:szCs w:val="24"/>
            <w:lang w:val="es-CO"/>
            <w:rPrChange w:id="1822" w:author="USER" w:date="2011-02-21T18:33:00Z">
              <w:rPr>
                <w:lang w:val="es-CO"/>
              </w:rPr>
            </w:rPrChange>
          </w:rPr>
          <w:t>realiza</w:t>
        </w:r>
      </w:ins>
      <w:ins w:id="1823" w:author="JORGE" w:date="2011-02-20T20:57:00Z">
        <w:r w:rsidR="00922FBB" w:rsidRPr="003957C7">
          <w:rPr>
            <w:rFonts w:ascii="Arial" w:hAnsi="Arial" w:cs="Arial"/>
            <w:sz w:val="24"/>
            <w:szCs w:val="24"/>
            <w:lang w:val="es-CO"/>
            <w:rPrChange w:id="1824" w:author="USER" w:date="2011-02-21T18:33:00Z">
              <w:rPr>
                <w:lang w:val="es-CO"/>
              </w:rPr>
            </w:rPrChange>
          </w:rPr>
          <w:t>r en todas las materias que sean su</w:t>
        </w:r>
      </w:ins>
      <w:ins w:id="1825" w:author="USER" w:date="2011-02-21T18:33:00Z">
        <w:r w:rsidR="003957C7" w:rsidRPr="003957C7">
          <w:rPr>
            <w:rFonts w:ascii="Arial" w:hAnsi="Arial" w:cs="Arial"/>
            <w:sz w:val="24"/>
            <w:szCs w:val="24"/>
            <w:lang w:val="es-CO"/>
            <w:rPrChange w:id="1826" w:author="USER" w:date="2011-02-21T18:33:00Z">
              <w:rPr>
                <w:lang w:val="es-CO"/>
              </w:rPr>
            </w:rPrChange>
          </w:rPr>
          <w:t>s</w:t>
        </w:r>
      </w:ins>
      <w:ins w:id="1827" w:author="JORGE" w:date="2011-02-20T20:57:00Z">
        <w:r w:rsidR="00922FBB" w:rsidRPr="003957C7">
          <w:rPr>
            <w:rFonts w:ascii="Arial" w:hAnsi="Arial" w:cs="Arial"/>
            <w:sz w:val="24"/>
            <w:szCs w:val="24"/>
            <w:lang w:val="es-CO"/>
            <w:rPrChange w:id="1828" w:author="USER" w:date="2011-02-21T18:33:00Z">
              <w:rPr>
                <w:lang w:val="es-CO"/>
              </w:rPr>
            </w:rPrChange>
          </w:rPr>
          <w:t>ceptibles de transacción, desistimiento y conciliación ante los conciliadores de centros de conciliaci</w:t>
        </w:r>
      </w:ins>
      <w:ins w:id="1829" w:author="JORGE" w:date="2011-02-20T20:58:00Z">
        <w:r w:rsidR="00922FBB" w:rsidRPr="003957C7">
          <w:rPr>
            <w:rFonts w:ascii="Arial" w:hAnsi="Arial" w:cs="Arial"/>
            <w:sz w:val="24"/>
            <w:szCs w:val="24"/>
            <w:lang w:val="es-CO"/>
            <w:rPrChange w:id="1830" w:author="USER" w:date="2011-02-21T18:33:00Z">
              <w:rPr>
                <w:lang w:val="es-CO"/>
              </w:rPr>
            </w:rPrChange>
          </w:rPr>
          <w:t>ón, ante los servidores públicos facult</w:t>
        </w:r>
      </w:ins>
      <w:ins w:id="1831" w:author="JORGE" w:date="2011-02-20T20:59:00Z">
        <w:r w:rsidR="00922FBB" w:rsidRPr="003957C7">
          <w:rPr>
            <w:rFonts w:ascii="Arial" w:hAnsi="Arial" w:cs="Arial"/>
            <w:sz w:val="24"/>
            <w:szCs w:val="24"/>
            <w:lang w:val="es-CO"/>
            <w:rPrChange w:id="1832" w:author="USER" w:date="2011-02-21T18:33:00Z">
              <w:rPr>
                <w:lang w:val="es-CO"/>
              </w:rPr>
            </w:rPrChange>
          </w:rPr>
          <w:t>a</w:t>
        </w:r>
      </w:ins>
      <w:ins w:id="1833" w:author="JORGE" w:date="2011-02-20T20:58:00Z">
        <w:r w:rsidR="00922FBB" w:rsidRPr="003957C7">
          <w:rPr>
            <w:rFonts w:ascii="Arial" w:hAnsi="Arial" w:cs="Arial"/>
            <w:sz w:val="24"/>
            <w:szCs w:val="24"/>
            <w:lang w:val="es-CO"/>
            <w:rPrChange w:id="1834" w:author="USER" w:date="2011-02-21T18:33:00Z">
              <w:rPr>
                <w:lang w:val="es-CO"/>
              </w:rPr>
            </w:rPrChange>
          </w:rPr>
          <w:t>dos para conciliar</w:t>
        </w:r>
      </w:ins>
      <w:ins w:id="1835" w:author="JORGE" w:date="2011-02-20T20:59:00Z">
        <w:r w:rsidR="00922FBB" w:rsidRPr="003957C7">
          <w:rPr>
            <w:rFonts w:ascii="Arial" w:hAnsi="Arial" w:cs="Arial"/>
            <w:sz w:val="24"/>
            <w:szCs w:val="24"/>
            <w:lang w:val="es-CO"/>
            <w:rPrChange w:id="1836" w:author="USER" w:date="2011-02-21T18:33:00Z">
              <w:rPr>
                <w:lang w:val="es-CO"/>
              </w:rPr>
            </w:rPrChange>
          </w:rPr>
          <w:t xml:space="preserve"> y ante los notarios (art. 19).</w:t>
        </w:r>
      </w:ins>
    </w:p>
    <w:p w:rsidR="00EA2486" w:rsidRPr="003957C7" w:rsidDel="00EA2486" w:rsidRDefault="00EA2486" w:rsidP="003957C7">
      <w:pPr>
        <w:pStyle w:val="Prrafodelista"/>
        <w:numPr>
          <w:ilvl w:val="0"/>
          <w:numId w:val="33"/>
          <w:numberingChange w:id="1837" w:author="Unknown" w:date="2011-01-12T16:35:00Z" w:original="%1:4:0:."/>
        </w:numPr>
        <w:jc w:val="both"/>
        <w:rPr>
          <w:del w:id="1838" w:author="JORGE" w:date="2011-02-20T21:17:00Z"/>
          <w:rFonts w:ascii="Arial" w:hAnsi="Arial" w:cs="Arial"/>
          <w:sz w:val="24"/>
          <w:szCs w:val="24"/>
          <w:lang w:val="es-CO"/>
          <w:rPrChange w:id="1839" w:author="USER" w:date="2011-02-21T18:33:00Z">
            <w:rPr>
              <w:del w:id="1840" w:author="JORGE" w:date="2011-02-20T21:17:00Z"/>
              <w:lang w:val="es-CO"/>
            </w:rPr>
          </w:rPrChange>
        </w:rPr>
        <w:pPrChange w:id="1841" w:author="USER" w:date="2011-02-21T18:33:00Z">
          <w:pPr>
            <w:pStyle w:val="Prrafodelista"/>
            <w:numPr>
              <w:numId w:val="33"/>
            </w:numPr>
            <w:ind w:hanging="360"/>
            <w:jc w:val="both"/>
          </w:pPr>
        </w:pPrChange>
      </w:pPr>
    </w:p>
    <w:p w:rsidR="00000000" w:rsidRPr="003957C7" w:rsidRDefault="00922FBB" w:rsidP="003957C7">
      <w:pPr>
        <w:pStyle w:val="Prrafodelista"/>
        <w:numPr>
          <w:ilvl w:val="0"/>
          <w:numId w:val="33"/>
        </w:numPr>
        <w:jc w:val="both"/>
        <w:rPr>
          <w:del w:id="1842" w:author="JORGE" w:date="2011-02-20T21:16:00Z"/>
          <w:rFonts w:ascii="Arial" w:hAnsi="Arial" w:cs="Arial"/>
          <w:sz w:val="24"/>
          <w:szCs w:val="24"/>
          <w:lang w:val="es-CO"/>
          <w:rPrChange w:id="1843" w:author="USER" w:date="2011-02-21T18:33:00Z">
            <w:rPr>
              <w:del w:id="1844" w:author="JORGE" w:date="2011-02-20T21:16:00Z"/>
              <w:lang w:val="es-CO"/>
            </w:rPr>
          </w:rPrChange>
        </w:rPr>
        <w:pPrChange w:id="1845" w:author="USER" w:date="2011-02-21T18:33:00Z">
          <w:pPr>
            <w:pStyle w:val="Prrafodelista"/>
            <w:numPr>
              <w:numId w:val="33"/>
            </w:numPr>
            <w:ind w:hanging="360"/>
            <w:jc w:val="both"/>
          </w:pPr>
        </w:pPrChange>
      </w:pPr>
      <w:ins w:id="1846" w:author="JORGE" w:date="2011-02-20T20:59:00Z">
        <w:r w:rsidRPr="003957C7">
          <w:rPr>
            <w:rFonts w:ascii="Arial" w:hAnsi="Arial" w:cs="Arial"/>
            <w:sz w:val="24"/>
            <w:szCs w:val="24"/>
            <w:lang w:val="es-CO"/>
            <w:rPrChange w:id="1847" w:author="USER" w:date="2011-02-21T18:33:00Z">
              <w:rPr>
                <w:lang w:val="es-CO"/>
              </w:rPr>
            </w:rPrChange>
          </w:rPr>
          <w:t>Lo anterior indica que corresponde al Fiscal v</w:t>
        </w:r>
      </w:ins>
      <w:ins w:id="1848" w:author="JORGE" w:date="2011-02-20T21:00:00Z">
        <w:r w:rsidRPr="003957C7">
          <w:rPr>
            <w:rFonts w:ascii="Arial" w:hAnsi="Arial" w:cs="Arial"/>
            <w:sz w:val="24"/>
            <w:szCs w:val="24"/>
            <w:lang w:val="es-CO"/>
            <w:rPrChange w:id="1849" w:author="USER" w:date="2011-02-21T18:33:00Z">
              <w:rPr>
                <w:lang w:val="es-CO"/>
              </w:rPr>
            </w:rPrChange>
          </w:rPr>
          <w:t>erificar si la reclamaci</w:t>
        </w:r>
      </w:ins>
      <w:ins w:id="1850" w:author="JORGE" w:date="2011-02-20T21:02:00Z">
        <w:r w:rsidRPr="003957C7">
          <w:rPr>
            <w:rFonts w:ascii="Arial" w:hAnsi="Arial" w:cs="Arial"/>
            <w:sz w:val="24"/>
            <w:szCs w:val="24"/>
            <w:lang w:val="es-CO"/>
            <w:rPrChange w:id="1851" w:author="USER" w:date="2011-02-21T18:33:00Z">
              <w:rPr>
                <w:lang w:val="es-CO"/>
              </w:rPr>
            </w:rPrChange>
          </w:rPr>
          <w:t>ón de ANDREA V</w:t>
        </w:r>
      </w:ins>
      <w:ins w:id="1852" w:author="JORGE" w:date="2011-02-20T21:03:00Z">
        <w:r w:rsidRPr="003957C7">
          <w:rPr>
            <w:rFonts w:ascii="Arial" w:hAnsi="Arial" w:cs="Arial"/>
            <w:sz w:val="24"/>
            <w:szCs w:val="24"/>
            <w:lang w:val="es-CO"/>
            <w:rPrChange w:id="1853" w:author="USER" w:date="2011-02-21T18:33:00Z">
              <w:rPr>
                <w:lang w:val="es-CO"/>
              </w:rPr>
            </w:rPrChange>
          </w:rPr>
          <w:t xml:space="preserve">IERA VALENCIA a LABORATORIOS ANDROMACO LTDA para que le cancelara los salarios </w:t>
        </w:r>
      </w:ins>
      <w:ins w:id="1854" w:author="JORGE" w:date="2011-02-20T21:04:00Z">
        <w:r w:rsidR="008909C4" w:rsidRPr="003957C7">
          <w:rPr>
            <w:rFonts w:ascii="Arial" w:hAnsi="Arial" w:cs="Arial"/>
            <w:sz w:val="24"/>
            <w:szCs w:val="24"/>
            <w:lang w:val="es-CO"/>
            <w:rPrChange w:id="1855" w:author="USER" w:date="2011-02-21T18:33:00Z">
              <w:rPr>
                <w:lang w:val="es-CO"/>
              </w:rPr>
            </w:rPrChange>
          </w:rPr>
          <w:t>pendientes</w:t>
        </w:r>
      </w:ins>
      <w:ins w:id="1856" w:author="JORGE" w:date="2011-02-20T21:03:00Z">
        <w:r w:rsidR="008909C4" w:rsidRPr="003957C7">
          <w:rPr>
            <w:rFonts w:ascii="Arial" w:hAnsi="Arial" w:cs="Arial"/>
            <w:sz w:val="24"/>
            <w:szCs w:val="24"/>
            <w:lang w:val="es-CO"/>
            <w:rPrChange w:id="1857" w:author="USER" w:date="2011-02-21T18:33:00Z">
              <w:rPr>
                <w:lang w:val="es-CO"/>
              </w:rPr>
            </w:rPrChange>
          </w:rPr>
          <w:t xml:space="preserve"> </w:t>
        </w:r>
      </w:ins>
      <w:ins w:id="1858" w:author="JORGE" w:date="2011-02-20T21:04:00Z">
        <w:r w:rsidR="008909C4" w:rsidRPr="003957C7">
          <w:rPr>
            <w:rFonts w:ascii="Arial" w:hAnsi="Arial" w:cs="Arial"/>
            <w:sz w:val="24"/>
            <w:szCs w:val="24"/>
            <w:lang w:val="es-CO"/>
            <w:rPrChange w:id="1859" w:author="USER" w:date="2011-02-21T18:33:00Z">
              <w:rPr>
                <w:lang w:val="es-CO"/>
              </w:rPr>
            </w:rPrChange>
          </w:rPr>
          <w:t>de pago por $35.275.315</w:t>
        </w:r>
      </w:ins>
      <w:ins w:id="1860" w:author="JORGE" w:date="2011-02-20T21:06:00Z">
        <w:r w:rsidR="008909C4" w:rsidRPr="003957C7">
          <w:rPr>
            <w:rFonts w:ascii="Arial" w:hAnsi="Arial" w:cs="Arial"/>
            <w:sz w:val="24"/>
            <w:szCs w:val="24"/>
            <w:lang w:val="es-CO"/>
            <w:rPrChange w:id="1861" w:author="USER" w:date="2011-02-21T18:33:00Z">
              <w:rPr>
                <w:lang w:val="es-CO"/>
              </w:rPr>
            </w:rPrChange>
          </w:rPr>
          <w:t xml:space="preserve"> era un hecho cierto y su</w:t>
        </w:r>
      </w:ins>
      <w:ins w:id="1862" w:author="USER" w:date="2011-02-21T18:32:00Z">
        <w:r w:rsidR="003957C7" w:rsidRPr="003957C7">
          <w:rPr>
            <w:rFonts w:ascii="Arial" w:hAnsi="Arial" w:cs="Arial"/>
            <w:sz w:val="24"/>
            <w:szCs w:val="24"/>
            <w:lang w:val="es-CO"/>
            <w:rPrChange w:id="1863" w:author="USER" w:date="2011-02-21T18:33:00Z">
              <w:rPr>
                <w:lang w:val="es-CO"/>
              </w:rPr>
            </w:rPrChange>
          </w:rPr>
          <w:t>s</w:t>
        </w:r>
      </w:ins>
      <w:ins w:id="1864" w:author="JORGE" w:date="2011-02-20T21:06:00Z">
        <w:r w:rsidR="008909C4" w:rsidRPr="003957C7">
          <w:rPr>
            <w:rFonts w:ascii="Arial" w:hAnsi="Arial" w:cs="Arial"/>
            <w:sz w:val="24"/>
            <w:szCs w:val="24"/>
            <w:lang w:val="es-CO"/>
            <w:rPrChange w:id="1865" w:author="USER" w:date="2011-02-21T18:33:00Z">
              <w:rPr>
                <w:lang w:val="es-CO"/>
              </w:rPr>
            </w:rPrChange>
          </w:rPr>
          <w:t xml:space="preserve">ceptible de </w:t>
        </w:r>
      </w:ins>
      <w:ins w:id="1866" w:author="JORGE" w:date="2011-02-20T21:14:00Z">
        <w:r w:rsidR="008909C4" w:rsidRPr="003957C7">
          <w:rPr>
            <w:rFonts w:ascii="Arial" w:hAnsi="Arial" w:cs="Arial"/>
            <w:sz w:val="24"/>
            <w:szCs w:val="24"/>
            <w:lang w:val="es-CO"/>
            <w:rPrChange w:id="1867" w:author="USER" w:date="2011-02-21T18:33:00Z">
              <w:rPr>
                <w:lang w:val="es-CO"/>
              </w:rPr>
            </w:rPrChange>
          </w:rPr>
          <w:t xml:space="preserve">la </w:t>
        </w:r>
      </w:ins>
      <w:ins w:id="1868" w:author="JORGE" w:date="2011-02-20T21:06:00Z">
        <w:r w:rsidR="008909C4" w:rsidRPr="003957C7">
          <w:rPr>
            <w:rFonts w:ascii="Arial" w:hAnsi="Arial" w:cs="Arial"/>
            <w:sz w:val="24"/>
            <w:szCs w:val="24"/>
            <w:lang w:val="es-CO"/>
            <w:rPrChange w:id="1869" w:author="USER" w:date="2011-02-21T18:33:00Z">
              <w:rPr>
                <w:lang w:val="es-CO"/>
              </w:rPr>
            </w:rPrChange>
          </w:rPr>
          <w:t>conciliación extrajudicial en derecho ant</w:t>
        </w:r>
      </w:ins>
      <w:ins w:id="1870" w:author="JORGE" w:date="2011-02-20T21:07:00Z">
        <w:r w:rsidR="008909C4" w:rsidRPr="003957C7">
          <w:rPr>
            <w:rFonts w:ascii="Arial" w:hAnsi="Arial" w:cs="Arial"/>
            <w:sz w:val="24"/>
            <w:szCs w:val="24"/>
            <w:lang w:val="es-CO"/>
            <w:rPrChange w:id="1871" w:author="USER" w:date="2011-02-21T18:33:00Z">
              <w:rPr>
                <w:lang w:val="es-CO"/>
              </w:rPr>
            </w:rPrChange>
          </w:rPr>
          <w:t>e</w:t>
        </w:r>
      </w:ins>
      <w:ins w:id="1872" w:author="JORGE" w:date="2011-02-20T21:06:00Z">
        <w:r w:rsidR="008909C4" w:rsidRPr="003957C7">
          <w:rPr>
            <w:rFonts w:ascii="Arial" w:hAnsi="Arial" w:cs="Arial"/>
            <w:sz w:val="24"/>
            <w:szCs w:val="24"/>
            <w:lang w:val="es-CO"/>
            <w:rPrChange w:id="1873" w:author="USER" w:date="2011-02-21T18:33:00Z">
              <w:rPr>
                <w:lang w:val="es-CO"/>
              </w:rPr>
            </w:rPrChange>
          </w:rPr>
          <w:t>s de prejuzgar y afectar</w:t>
        </w:r>
      </w:ins>
      <w:ins w:id="1874" w:author="JORGE" w:date="2011-02-20T21:07:00Z">
        <w:r w:rsidR="008909C4" w:rsidRPr="003957C7">
          <w:rPr>
            <w:rFonts w:ascii="Arial" w:hAnsi="Arial" w:cs="Arial"/>
            <w:sz w:val="24"/>
            <w:szCs w:val="24"/>
            <w:lang w:val="es-CO"/>
            <w:rPrChange w:id="1875" w:author="USER" w:date="2011-02-21T18:33:00Z">
              <w:rPr>
                <w:lang w:val="es-CO"/>
              </w:rPr>
            </w:rPrChange>
          </w:rPr>
          <w:t xml:space="preserve"> como afectó el derecho </w:t>
        </w:r>
      </w:ins>
      <w:ins w:id="1876" w:author="JORGE" w:date="2011-02-20T21:15:00Z">
        <w:r w:rsidR="008909C4" w:rsidRPr="003957C7">
          <w:rPr>
            <w:rFonts w:ascii="Arial" w:hAnsi="Arial" w:cs="Arial"/>
            <w:sz w:val="24"/>
            <w:szCs w:val="24"/>
            <w:lang w:val="es-CO"/>
            <w:rPrChange w:id="1877" w:author="USER" w:date="2011-02-21T18:33:00Z">
              <w:rPr>
                <w:lang w:val="es-CO"/>
              </w:rPr>
            </w:rPrChange>
          </w:rPr>
          <w:t xml:space="preserve">que tiene </w:t>
        </w:r>
      </w:ins>
      <w:ins w:id="1878" w:author="JORGE" w:date="2011-02-20T21:07:00Z">
        <w:r w:rsidR="008909C4" w:rsidRPr="003957C7">
          <w:rPr>
            <w:rFonts w:ascii="Arial" w:hAnsi="Arial" w:cs="Arial"/>
            <w:sz w:val="24"/>
            <w:szCs w:val="24"/>
            <w:lang w:val="es-CO"/>
            <w:rPrChange w:id="1879" w:author="USER" w:date="2011-02-21T18:33:00Z">
              <w:rPr>
                <w:lang w:val="es-CO"/>
              </w:rPr>
            </w:rPrChange>
          </w:rPr>
          <w:t xml:space="preserve">La Sociedad </w:t>
        </w:r>
      </w:ins>
      <w:ins w:id="1880" w:author="JORGE" w:date="2011-02-20T21:15:00Z">
        <w:r w:rsidR="008909C4" w:rsidRPr="003957C7">
          <w:rPr>
            <w:rFonts w:ascii="Arial" w:hAnsi="Arial" w:cs="Arial"/>
            <w:sz w:val="24"/>
            <w:szCs w:val="24"/>
            <w:lang w:val="es-CO"/>
            <w:rPrChange w:id="1881" w:author="USER" w:date="2011-02-21T18:33:00Z">
              <w:rPr>
                <w:lang w:val="es-CO"/>
              </w:rPr>
            </w:rPrChange>
          </w:rPr>
          <w:t xml:space="preserve">en las marcas </w:t>
        </w:r>
      </w:ins>
      <w:ins w:id="1882" w:author="JORGE" w:date="2011-02-20T21:07:00Z">
        <w:r w:rsidR="008909C4" w:rsidRPr="003957C7">
          <w:rPr>
            <w:rFonts w:ascii="Arial" w:hAnsi="Arial" w:cs="Arial"/>
            <w:sz w:val="24"/>
            <w:szCs w:val="24"/>
            <w:lang w:val="es-CO"/>
            <w:rPrChange w:id="1883" w:author="USER" w:date="2011-02-21T18:33:00Z">
              <w:rPr>
                <w:lang w:val="es-CO"/>
              </w:rPr>
            </w:rPrChange>
          </w:rPr>
          <w:t>al solicitar la medida de suspensi</w:t>
        </w:r>
      </w:ins>
      <w:ins w:id="1884" w:author="JORGE" w:date="2011-02-20T21:08:00Z">
        <w:r w:rsidR="008909C4" w:rsidRPr="003957C7">
          <w:rPr>
            <w:rFonts w:ascii="Arial" w:hAnsi="Arial" w:cs="Arial"/>
            <w:sz w:val="24"/>
            <w:szCs w:val="24"/>
            <w:lang w:val="es-CO"/>
            <w:rPrChange w:id="1885" w:author="USER" w:date="2011-02-21T18:33:00Z">
              <w:rPr>
                <w:lang w:val="es-CO"/>
              </w:rPr>
            </w:rPrChange>
          </w:rPr>
          <w:t>ón del poder dispositivo</w:t>
        </w:r>
      </w:ins>
      <w:ins w:id="1886" w:author="JORGE" w:date="2011-02-20T21:15:00Z">
        <w:r w:rsidR="008909C4" w:rsidRPr="003957C7">
          <w:rPr>
            <w:rFonts w:ascii="Arial" w:hAnsi="Arial" w:cs="Arial"/>
            <w:sz w:val="24"/>
            <w:szCs w:val="24"/>
            <w:lang w:val="es-CO"/>
            <w:rPrChange w:id="1887" w:author="USER" w:date="2011-02-21T18:33:00Z">
              <w:rPr>
                <w:lang w:val="es-CO"/>
              </w:rPr>
            </w:rPrChange>
          </w:rPr>
          <w:t>.</w:t>
        </w:r>
      </w:ins>
      <w:ins w:id="1888" w:author="JORGE" w:date="2011-02-20T21:08:00Z">
        <w:r w:rsidR="008909C4" w:rsidRPr="003957C7">
          <w:rPr>
            <w:rFonts w:ascii="Arial" w:hAnsi="Arial" w:cs="Arial"/>
            <w:sz w:val="24"/>
            <w:szCs w:val="24"/>
            <w:lang w:val="es-CO"/>
            <w:rPrChange w:id="1889" w:author="USER" w:date="2011-02-21T18:33:00Z">
              <w:rPr>
                <w:lang w:val="es-CO"/>
              </w:rPr>
            </w:rPrChange>
          </w:rPr>
          <w:t xml:space="preserve">  </w:t>
        </w:r>
      </w:ins>
      <w:ins w:id="1890" w:author="JORGE" w:date="2011-02-20T21:07:00Z">
        <w:r w:rsidR="008909C4" w:rsidRPr="003957C7">
          <w:rPr>
            <w:rFonts w:ascii="Arial" w:hAnsi="Arial" w:cs="Arial"/>
            <w:sz w:val="24"/>
            <w:szCs w:val="24"/>
            <w:lang w:val="es-CO"/>
            <w:rPrChange w:id="1891" w:author="USER" w:date="2011-02-21T18:33:00Z">
              <w:rPr>
                <w:lang w:val="es-CO"/>
              </w:rPr>
            </w:rPrChange>
          </w:rPr>
          <w:t xml:space="preserve"> </w:t>
        </w:r>
      </w:ins>
      <w:ins w:id="1892" w:author="JORGE" w:date="2011-02-20T21:06:00Z">
        <w:r w:rsidR="008909C4" w:rsidRPr="003957C7">
          <w:rPr>
            <w:rFonts w:ascii="Arial" w:hAnsi="Arial" w:cs="Arial"/>
            <w:sz w:val="24"/>
            <w:szCs w:val="24"/>
            <w:lang w:val="es-CO"/>
            <w:rPrChange w:id="1893" w:author="USER" w:date="2011-02-21T18:33:00Z">
              <w:rPr>
                <w:lang w:val="es-CO"/>
              </w:rPr>
            </w:rPrChange>
          </w:rPr>
          <w:t xml:space="preserve">   </w:t>
        </w:r>
      </w:ins>
      <w:ins w:id="1894" w:author="JORGE" w:date="2011-02-20T21:04:00Z">
        <w:r w:rsidR="008909C4" w:rsidRPr="003957C7">
          <w:rPr>
            <w:rFonts w:ascii="Arial" w:hAnsi="Arial" w:cs="Arial"/>
            <w:sz w:val="24"/>
            <w:szCs w:val="24"/>
            <w:lang w:val="es-CO"/>
            <w:rPrChange w:id="1895" w:author="USER" w:date="2011-02-21T18:33:00Z">
              <w:rPr>
                <w:lang w:val="es-CO"/>
              </w:rPr>
            </w:rPrChange>
          </w:rPr>
          <w:t xml:space="preserve"> </w:t>
        </w:r>
      </w:ins>
      <w:ins w:id="1896" w:author="JORGE" w:date="2011-02-20T20:58:00Z">
        <w:r w:rsidR="008909C4" w:rsidRPr="003957C7">
          <w:rPr>
            <w:rFonts w:ascii="Arial" w:hAnsi="Arial" w:cs="Arial"/>
            <w:sz w:val="24"/>
            <w:szCs w:val="24"/>
            <w:lang w:val="es-CO"/>
            <w:rPrChange w:id="1897" w:author="USER" w:date="2011-02-21T18:33:00Z">
              <w:rPr>
                <w:lang w:val="es-CO"/>
              </w:rPr>
            </w:rPrChange>
          </w:rPr>
          <w:t xml:space="preserve"> </w:t>
        </w:r>
      </w:ins>
      <w:ins w:id="1898" w:author="JORGE" w:date="2011-02-20T20:55:00Z">
        <w:r w:rsidR="008909C4" w:rsidRPr="003957C7">
          <w:rPr>
            <w:rFonts w:ascii="Arial" w:hAnsi="Arial" w:cs="Arial"/>
            <w:sz w:val="24"/>
            <w:szCs w:val="24"/>
            <w:lang w:val="es-CO"/>
            <w:rPrChange w:id="1899" w:author="USER" w:date="2011-02-21T18:33:00Z">
              <w:rPr>
                <w:lang w:val="es-CO"/>
              </w:rPr>
            </w:rPrChange>
          </w:rPr>
          <w:t xml:space="preserve"> </w:t>
        </w:r>
      </w:ins>
      <w:ins w:id="1900" w:author="JORGE" w:date="2011-02-20T20:54:00Z">
        <w:r w:rsidR="008909C4" w:rsidRPr="003957C7">
          <w:rPr>
            <w:rFonts w:ascii="Arial" w:hAnsi="Arial" w:cs="Arial"/>
            <w:sz w:val="24"/>
            <w:szCs w:val="24"/>
            <w:lang w:val="es-CO"/>
            <w:rPrChange w:id="1901" w:author="USER" w:date="2011-02-21T18:33:00Z">
              <w:rPr>
                <w:lang w:val="es-CO"/>
              </w:rPr>
            </w:rPrChange>
          </w:rPr>
          <w:t xml:space="preserve"> </w:t>
        </w:r>
      </w:ins>
      <w:del w:id="1902" w:author="JORGE" w:date="2011-02-20T21:16:00Z">
        <w:r w:rsidR="008909C4" w:rsidRPr="003957C7">
          <w:rPr>
            <w:rFonts w:ascii="Arial" w:hAnsi="Arial" w:cs="Arial"/>
            <w:sz w:val="24"/>
            <w:szCs w:val="24"/>
            <w:lang w:val="es-CO"/>
            <w:rPrChange w:id="1903" w:author="USER" w:date="2011-02-21T18:33:00Z">
              <w:rPr>
                <w:lang w:val="es-CO"/>
              </w:rPr>
            </w:rPrChange>
          </w:rPr>
          <w:delText xml:space="preserve">  </w:delText>
        </w:r>
      </w:del>
    </w:p>
    <w:p w:rsidR="00000000" w:rsidRPr="003957C7" w:rsidRDefault="00761963" w:rsidP="003957C7">
      <w:pPr>
        <w:pStyle w:val="Prrafodelista"/>
        <w:numPr>
          <w:ilvl w:val="0"/>
          <w:numId w:val="33"/>
        </w:numPr>
        <w:jc w:val="both"/>
        <w:rPr>
          <w:ins w:id="1904" w:author="JORGE" w:date="2011-02-20T21:18:00Z"/>
          <w:rFonts w:ascii="Arial" w:hAnsi="Arial" w:cs="Arial"/>
          <w:sz w:val="24"/>
          <w:szCs w:val="24"/>
          <w:lang w:val="es-CO"/>
          <w:rPrChange w:id="1905" w:author="USER" w:date="2011-02-21T18:33:00Z">
            <w:rPr>
              <w:ins w:id="1906" w:author="JORGE" w:date="2011-02-20T21:18:00Z"/>
              <w:lang w:val="es-CO"/>
            </w:rPr>
          </w:rPrChange>
        </w:rPr>
        <w:pPrChange w:id="1907" w:author="USER" w:date="2011-02-21T18:33:00Z">
          <w:pPr>
            <w:jc w:val="center"/>
          </w:pPr>
        </w:pPrChange>
      </w:pPr>
    </w:p>
    <w:p w:rsidR="00000000" w:rsidDel="003957C7" w:rsidRDefault="00EA2486">
      <w:pPr>
        <w:rPr>
          <w:del w:id="1908" w:author="USER" w:date="2011-02-21T18:32:00Z"/>
          <w:rFonts w:ascii="Arial" w:hAnsi="Arial" w:cs="Arial"/>
          <w:sz w:val="24"/>
          <w:szCs w:val="24"/>
          <w:lang w:val="es-CO"/>
        </w:rPr>
        <w:pPrChange w:id="1909" w:author="JORGE" w:date="2011-02-20T21:17:00Z">
          <w:pPr>
            <w:jc w:val="center"/>
          </w:pPr>
        </w:pPrChange>
      </w:pPr>
      <w:ins w:id="1910" w:author="JORGE" w:date="2011-02-20T21:17:00Z">
        <w:del w:id="1911" w:author="USER" w:date="2011-02-21T18:32:00Z">
          <w:r w:rsidRPr="00EA2486" w:rsidDel="003957C7">
            <w:rPr>
              <w:rFonts w:ascii="Arial" w:hAnsi="Arial" w:cs="Arial"/>
              <w:sz w:val="24"/>
              <w:szCs w:val="24"/>
              <w:lang w:val="es-CO"/>
            </w:rPr>
            <w:delText>N</w:delText>
          </w:r>
          <w:r w:rsidR="008909C4" w:rsidDel="003957C7">
            <w:rPr>
              <w:rFonts w:ascii="Arial" w:hAnsi="Arial" w:cs="Arial"/>
              <w:sz w:val="24"/>
              <w:szCs w:val="24"/>
              <w:lang w:val="es-CO"/>
            </w:rPr>
            <w:delText xml:space="preserve">elsyllin. OJO CON LA NUMERACION ESTA UN DESPELOTE. </w:delText>
          </w:r>
        </w:del>
      </w:ins>
    </w:p>
    <w:p w:rsidR="00232254" w:rsidRDefault="00232254" w:rsidP="008D5C0C">
      <w:pPr>
        <w:jc w:val="center"/>
        <w:rPr>
          <w:rFonts w:ascii="Arial" w:hAnsi="Arial" w:cs="Arial"/>
          <w:sz w:val="24"/>
          <w:szCs w:val="24"/>
          <w:lang w:val="es-CO"/>
        </w:rPr>
      </w:pPr>
      <w:r>
        <w:rPr>
          <w:rFonts w:ascii="Arial" w:hAnsi="Arial" w:cs="Arial"/>
          <w:sz w:val="24"/>
          <w:szCs w:val="24"/>
          <w:lang w:val="es-CO"/>
        </w:rPr>
        <w:t>-VI-</w:t>
      </w:r>
    </w:p>
    <w:p w:rsidR="00232254" w:rsidRDefault="00232254" w:rsidP="008D5C0C">
      <w:pPr>
        <w:jc w:val="center"/>
        <w:rPr>
          <w:rFonts w:ascii="Arial" w:hAnsi="Arial" w:cs="Arial"/>
          <w:sz w:val="24"/>
          <w:szCs w:val="24"/>
          <w:lang w:val="es-CO"/>
        </w:rPr>
      </w:pPr>
      <w:r>
        <w:rPr>
          <w:rFonts w:ascii="Arial" w:hAnsi="Arial" w:cs="Arial"/>
          <w:sz w:val="24"/>
          <w:szCs w:val="24"/>
          <w:lang w:val="es-CO"/>
        </w:rPr>
        <w:t>PRUEBAS</w:t>
      </w:r>
    </w:p>
    <w:p w:rsidR="00232254" w:rsidRDefault="00232254" w:rsidP="008D5C0C">
      <w:pPr>
        <w:jc w:val="both"/>
        <w:rPr>
          <w:rFonts w:ascii="Arial" w:hAnsi="Arial" w:cs="Arial"/>
          <w:sz w:val="24"/>
          <w:szCs w:val="24"/>
          <w:lang w:val="es-CO"/>
        </w:rPr>
      </w:pPr>
      <w:r>
        <w:rPr>
          <w:rFonts w:ascii="Arial" w:hAnsi="Arial" w:cs="Arial"/>
          <w:sz w:val="24"/>
          <w:szCs w:val="24"/>
          <w:lang w:val="es-CO"/>
        </w:rPr>
        <w:t>Adjunto como prueba:</w:t>
      </w:r>
    </w:p>
    <w:p w:rsidR="00232254" w:rsidRDefault="00232254" w:rsidP="003957C7">
      <w:pPr>
        <w:pStyle w:val="Prrafodelista"/>
        <w:numPr>
          <w:ilvl w:val="0"/>
          <w:numId w:val="40"/>
        </w:numPr>
        <w:jc w:val="both"/>
        <w:rPr>
          <w:rFonts w:ascii="Arial" w:hAnsi="Arial" w:cs="Arial"/>
          <w:sz w:val="24"/>
          <w:szCs w:val="24"/>
          <w:lang w:val="es-CO"/>
        </w:rPr>
        <w:pPrChange w:id="1912" w:author="USER" w:date="2011-02-21T18:34:00Z">
          <w:pPr>
            <w:pStyle w:val="Prrafodelista"/>
            <w:ind w:left="0"/>
            <w:jc w:val="both"/>
          </w:pPr>
        </w:pPrChange>
      </w:pPr>
      <w:del w:id="1913" w:author="USER" w:date="2011-02-21T18:33:00Z">
        <w:r w:rsidDel="003957C7">
          <w:rPr>
            <w:rFonts w:ascii="Arial" w:hAnsi="Arial" w:cs="Arial"/>
            <w:sz w:val="24"/>
            <w:szCs w:val="24"/>
            <w:lang w:val="es-CO"/>
          </w:rPr>
          <w:delText>1.</w:delText>
        </w:r>
      </w:del>
      <w:del w:id="1914" w:author="USER" w:date="2011-02-21T18:34:00Z">
        <w:r w:rsidDel="003957C7">
          <w:rPr>
            <w:rFonts w:ascii="Arial" w:hAnsi="Arial" w:cs="Arial"/>
            <w:sz w:val="24"/>
            <w:szCs w:val="24"/>
            <w:lang w:val="es-CO"/>
          </w:rPr>
          <w:delText xml:space="preserve"> </w:delText>
        </w:r>
      </w:del>
      <w:r>
        <w:rPr>
          <w:rFonts w:ascii="Arial" w:hAnsi="Arial" w:cs="Arial"/>
          <w:sz w:val="24"/>
          <w:szCs w:val="24"/>
          <w:lang w:val="es-CO"/>
        </w:rPr>
        <w:t>L</w:t>
      </w:r>
      <w:r w:rsidRPr="008D5C0C">
        <w:rPr>
          <w:rFonts w:ascii="Arial" w:hAnsi="Arial" w:cs="Arial"/>
          <w:sz w:val="24"/>
          <w:szCs w:val="24"/>
          <w:lang w:val="es-CO"/>
        </w:rPr>
        <w:t xml:space="preserve">os documentos a los que hago referencia  </w:t>
      </w:r>
      <w:r>
        <w:rPr>
          <w:rFonts w:ascii="Arial" w:hAnsi="Arial" w:cs="Arial"/>
          <w:sz w:val="24"/>
          <w:szCs w:val="24"/>
          <w:lang w:val="es-CO"/>
        </w:rPr>
        <w:t xml:space="preserve">en </w:t>
      </w:r>
      <w:del w:id="1915" w:author="JORGE" w:date="2011-02-20T20:34:00Z">
        <w:r w:rsidDel="00537780">
          <w:rPr>
            <w:rFonts w:ascii="Arial" w:hAnsi="Arial" w:cs="Arial"/>
            <w:sz w:val="24"/>
            <w:szCs w:val="24"/>
            <w:lang w:val="es-CO"/>
          </w:rPr>
          <w:delText>el</w:delText>
        </w:r>
      </w:del>
      <w:r>
        <w:rPr>
          <w:rFonts w:ascii="Arial" w:hAnsi="Arial" w:cs="Arial"/>
          <w:sz w:val="24"/>
          <w:szCs w:val="24"/>
          <w:lang w:val="es-CO"/>
        </w:rPr>
        <w:t xml:space="preserve"> </w:t>
      </w:r>
      <w:ins w:id="1916" w:author="JORGE" w:date="2011-02-20T20:34:00Z">
        <w:r w:rsidR="00537780">
          <w:rPr>
            <w:rFonts w:ascii="Arial" w:hAnsi="Arial" w:cs="Arial"/>
            <w:sz w:val="24"/>
            <w:szCs w:val="24"/>
            <w:lang w:val="es-CO"/>
          </w:rPr>
          <w:t xml:space="preserve">los </w:t>
        </w:r>
      </w:ins>
      <w:r>
        <w:rPr>
          <w:rFonts w:ascii="Arial" w:hAnsi="Arial" w:cs="Arial"/>
          <w:sz w:val="24"/>
          <w:szCs w:val="24"/>
          <w:lang w:val="es-CO"/>
        </w:rPr>
        <w:t>numeral</w:t>
      </w:r>
      <w:ins w:id="1917" w:author="JORGE" w:date="2011-02-20T20:34:00Z">
        <w:r w:rsidR="00537780">
          <w:rPr>
            <w:rFonts w:ascii="Arial" w:hAnsi="Arial" w:cs="Arial"/>
            <w:sz w:val="24"/>
            <w:szCs w:val="24"/>
            <w:lang w:val="es-CO"/>
          </w:rPr>
          <w:t>es</w:t>
        </w:r>
      </w:ins>
      <w:r>
        <w:rPr>
          <w:rFonts w:ascii="Arial" w:hAnsi="Arial" w:cs="Arial"/>
          <w:sz w:val="24"/>
          <w:szCs w:val="24"/>
          <w:lang w:val="es-CO"/>
        </w:rPr>
        <w:t xml:space="preserve"> 5</w:t>
      </w:r>
      <w:ins w:id="1918" w:author="JORGE" w:date="2011-02-20T20:34:00Z">
        <w:r w:rsidR="00537780">
          <w:rPr>
            <w:rFonts w:ascii="Arial" w:hAnsi="Arial" w:cs="Arial"/>
            <w:sz w:val="24"/>
            <w:szCs w:val="24"/>
            <w:lang w:val="es-CO"/>
          </w:rPr>
          <w:t>, 7</w:t>
        </w:r>
      </w:ins>
      <w:ins w:id="1919" w:author="JORGE" w:date="2011-02-20T20:35:00Z">
        <w:r w:rsidR="0071151C">
          <w:rPr>
            <w:rFonts w:ascii="Arial" w:hAnsi="Arial" w:cs="Arial"/>
            <w:sz w:val="24"/>
            <w:szCs w:val="24"/>
            <w:lang w:val="es-CO"/>
          </w:rPr>
          <w:t xml:space="preserve"> y 8</w:t>
        </w:r>
      </w:ins>
      <w:r>
        <w:rPr>
          <w:rFonts w:ascii="Arial" w:hAnsi="Arial" w:cs="Arial"/>
          <w:sz w:val="24"/>
          <w:szCs w:val="24"/>
          <w:lang w:val="es-CO"/>
        </w:rPr>
        <w:t xml:space="preserve"> del capítulo de los hechos.</w:t>
      </w:r>
    </w:p>
    <w:p w:rsidR="00232254" w:rsidRDefault="00232254" w:rsidP="006842DE">
      <w:pPr>
        <w:pStyle w:val="Prrafodelista"/>
        <w:jc w:val="both"/>
        <w:rPr>
          <w:rFonts w:ascii="Arial" w:hAnsi="Arial" w:cs="Arial"/>
          <w:sz w:val="24"/>
          <w:szCs w:val="24"/>
          <w:lang w:val="es-CO"/>
        </w:rPr>
      </w:pPr>
    </w:p>
    <w:p w:rsidR="00232254" w:rsidRPr="0060096D" w:rsidRDefault="00232254" w:rsidP="003957C7">
      <w:pPr>
        <w:pStyle w:val="Prrafodelista"/>
        <w:numPr>
          <w:ilvl w:val="0"/>
          <w:numId w:val="40"/>
        </w:numPr>
        <w:jc w:val="both"/>
        <w:rPr>
          <w:rFonts w:ascii="Arial" w:hAnsi="Arial" w:cs="Arial"/>
          <w:sz w:val="24"/>
          <w:szCs w:val="24"/>
          <w:lang w:val="es-CO"/>
        </w:rPr>
        <w:pPrChange w:id="1920" w:author="USER" w:date="2011-02-21T18:34:00Z">
          <w:pPr>
            <w:pStyle w:val="Prrafodelista"/>
            <w:ind w:left="0"/>
            <w:jc w:val="both"/>
          </w:pPr>
        </w:pPrChange>
      </w:pPr>
      <w:del w:id="1921" w:author="USER" w:date="2011-02-21T18:34:00Z">
        <w:r w:rsidDel="003957C7">
          <w:rPr>
            <w:rFonts w:ascii="Arial" w:hAnsi="Arial" w:cs="Arial"/>
            <w:sz w:val="24"/>
            <w:szCs w:val="24"/>
            <w:lang w:val="es-CO"/>
          </w:rPr>
          <w:delText xml:space="preserve">2. </w:delText>
        </w:r>
      </w:del>
      <w:r w:rsidRPr="008D5C0C">
        <w:rPr>
          <w:rFonts w:ascii="Arial" w:hAnsi="Arial" w:cs="Arial"/>
          <w:sz w:val="24"/>
          <w:szCs w:val="24"/>
          <w:lang w:val="es-CO"/>
        </w:rPr>
        <w:t>CD de las audiencias</w:t>
      </w:r>
      <w:r>
        <w:rPr>
          <w:rFonts w:ascii="Arial" w:hAnsi="Arial" w:cs="Arial"/>
          <w:sz w:val="24"/>
          <w:szCs w:val="24"/>
          <w:lang w:val="es-CO"/>
        </w:rPr>
        <w:t xml:space="preserve"> realizadas por L</w:t>
      </w:r>
      <w:r w:rsidR="0071151C">
        <w:rPr>
          <w:rFonts w:ascii="Arial" w:hAnsi="Arial" w:cs="Arial"/>
          <w:sz w:val="24"/>
          <w:szCs w:val="24"/>
          <w:lang w:val="es-CO"/>
        </w:rPr>
        <w:t>a</w:t>
      </w:r>
      <w:r w:rsidR="0071151C" w:rsidRPr="008D5C0C">
        <w:rPr>
          <w:rFonts w:ascii="Arial" w:hAnsi="Arial" w:cs="Arial"/>
          <w:sz w:val="24"/>
          <w:szCs w:val="24"/>
          <w:lang w:val="es-CO"/>
        </w:rPr>
        <w:t xml:space="preserve"> </w:t>
      </w:r>
      <w:del w:id="1922" w:author="JORGE" w:date="2011-02-20T20:36:00Z">
        <w:r w:rsidR="0071151C" w:rsidRPr="008D5C0C" w:rsidDel="0071151C">
          <w:rPr>
            <w:rFonts w:ascii="Arial" w:hAnsi="Arial" w:cs="Arial"/>
            <w:sz w:val="24"/>
            <w:szCs w:val="24"/>
            <w:lang w:val="es-CO"/>
          </w:rPr>
          <w:delText>j</w:delText>
        </w:r>
      </w:del>
      <w:ins w:id="1923" w:author="JORGE" w:date="2011-02-20T20:36:00Z">
        <w:r w:rsidR="0071151C">
          <w:rPr>
            <w:rFonts w:ascii="Arial" w:hAnsi="Arial" w:cs="Arial"/>
            <w:sz w:val="24"/>
            <w:szCs w:val="24"/>
            <w:lang w:val="es-CO"/>
          </w:rPr>
          <w:t>J</w:t>
        </w:r>
      </w:ins>
      <w:r w:rsidR="0071151C" w:rsidRPr="008D5C0C">
        <w:rPr>
          <w:rFonts w:ascii="Arial" w:hAnsi="Arial" w:cs="Arial"/>
          <w:sz w:val="24"/>
          <w:szCs w:val="24"/>
          <w:lang w:val="es-CO"/>
        </w:rPr>
        <w:t xml:space="preserve">uez 18 </w:t>
      </w:r>
      <w:del w:id="1924" w:author="JORGE" w:date="2011-02-20T20:36:00Z">
        <w:r w:rsidR="0071151C" w:rsidRPr="008D5C0C" w:rsidDel="0071151C">
          <w:rPr>
            <w:rFonts w:ascii="Arial" w:hAnsi="Arial" w:cs="Arial"/>
            <w:sz w:val="24"/>
            <w:szCs w:val="24"/>
            <w:lang w:val="es-CO"/>
          </w:rPr>
          <w:delText>p</w:delText>
        </w:r>
      </w:del>
      <w:ins w:id="1925" w:author="JORGE" w:date="2011-02-20T20:36:00Z">
        <w:r w:rsidR="0071151C">
          <w:rPr>
            <w:rFonts w:ascii="Arial" w:hAnsi="Arial" w:cs="Arial"/>
            <w:sz w:val="24"/>
            <w:szCs w:val="24"/>
            <w:lang w:val="es-CO"/>
          </w:rPr>
          <w:t>P</w:t>
        </w:r>
      </w:ins>
      <w:r w:rsidR="0071151C" w:rsidRPr="008D5C0C">
        <w:rPr>
          <w:rFonts w:ascii="Arial" w:hAnsi="Arial" w:cs="Arial"/>
          <w:sz w:val="24"/>
          <w:szCs w:val="24"/>
          <w:lang w:val="es-CO"/>
        </w:rPr>
        <w:t xml:space="preserve">enal </w:t>
      </w:r>
      <w:del w:id="1926" w:author="JORGE" w:date="2011-02-20T20:36:00Z">
        <w:r w:rsidR="0071151C" w:rsidRPr="008D5C0C" w:rsidDel="0071151C">
          <w:rPr>
            <w:rFonts w:ascii="Arial" w:hAnsi="Arial" w:cs="Arial"/>
            <w:sz w:val="24"/>
            <w:szCs w:val="24"/>
            <w:lang w:val="es-CO"/>
          </w:rPr>
          <w:delText>m</w:delText>
        </w:r>
      </w:del>
      <w:ins w:id="1927" w:author="JORGE" w:date="2011-02-20T20:36:00Z">
        <w:r w:rsidR="0071151C">
          <w:rPr>
            <w:rFonts w:ascii="Arial" w:hAnsi="Arial" w:cs="Arial"/>
            <w:sz w:val="24"/>
            <w:szCs w:val="24"/>
            <w:lang w:val="es-CO"/>
          </w:rPr>
          <w:t>M</w:t>
        </w:r>
      </w:ins>
      <w:r w:rsidR="0071151C" w:rsidRPr="008D5C0C">
        <w:rPr>
          <w:rFonts w:ascii="Arial" w:hAnsi="Arial" w:cs="Arial"/>
          <w:sz w:val="24"/>
          <w:szCs w:val="24"/>
          <w:lang w:val="es-CO"/>
        </w:rPr>
        <w:t xml:space="preserve">unicipal con </w:t>
      </w:r>
      <w:del w:id="1928" w:author="JORGE" w:date="2011-02-20T20:36:00Z">
        <w:r w:rsidR="0071151C" w:rsidRPr="008D5C0C" w:rsidDel="0071151C">
          <w:rPr>
            <w:rFonts w:ascii="Arial" w:hAnsi="Arial" w:cs="Arial"/>
            <w:sz w:val="24"/>
            <w:szCs w:val="24"/>
            <w:lang w:val="es-CO"/>
          </w:rPr>
          <w:delText>f</w:delText>
        </w:r>
      </w:del>
      <w:ins w:id="1929" w:author="JORGE" w:date="2011-02-20T20:36:00Z">
        <w:r w:rsidR="0071151C">
          <w:rPr>
            <w:rFonts w:ascii="Arial" w:hAnsi="Arial" w:cs="Arial"/>
            <w:sz w:val="24"/>
            <w:szCs w:val="24"/>
            <w:lang w:val="es-CO"/>
          </w:rPr>
          <w:t>F</w:t>
        </w:r>
      </w:ins>
      <w:r w:rsidR="0071151C" w:rsidRPr="008D5C0C">
        <w:rPr>
          <w:rFonts w:ascii="Arial" w:hAnsi="Arial" w:cs="Arial"/>
          <w:sz w:val="24"/>
          <w:szCs w:val="24"/>
          <w:lang w:val="es-CO"/>
        </w:rPr>
        <w:t xml:space="preserve">unciones de </w:t>
      </w:r>
      <w:del w:id="1930" w:author="JORGE" w:date="2011-02-20T20:36:00Z">
        <w:r w:rsidR="0071151C" w:rsidDel="0071151C">
          <w:rPr>
            <w:rFonts w:ascii="Arial" w:hAnsi="Arial" w:cs="Arial"/>
            <w:sz w:val="24"/>
            <w:szCs w:val="24"/>
            <w:lang w:val="es-CO"/>
          </w:rPr>
          <w:delText>c</w:delText>
        </w:r>
      </w:del>
      <w:ins w:id="1931" w:author="JORGE" w:date="2011-02-20T20:36:00Z">
        <w:r w:rsidR="0071151C">
          <w:rPr>
            <w:rFonts w:ascii="Arial" w:hAnsi="Arial" w:cs="Arial"/>
            <w:sz w:val="24"/>
            <w:szCs w:val="24"/>
            <w:lang w:val="es-CO"/>
          </w:rPr>
          <w:t>C</w:t>
        </w:r>
      </w:ins>
      <w:r w:rsidR="0071151C">
        <w:rPr>
          <w:rFonts w:ascii="Arial" w:hAnsi="Arial" w:cs="Arial"/>
          <w:sz w:val="24"/>
          <w:szCs w:val="24"/>
          <w:lang w:val="es-CO"/>
        </w:rPr>
        <w:t xml:space="preserve">ontrol de </w:t>
      </w:r>
      <w:del w:id="1932" w:author="JORGE" w:date="2011-02-20T20:36:00Z">
        <w:r w:rsidR="0071151C" w:rsidDel="0071151C">
          <w:rPr>
            <w:rFonts w:ascii="Arial" w:hAnsi="Arial" w:cs="Arial"/>
            <w:sz w:val="24"/>
            <w:szCs w:val="24"/>
            <w:lang w:val="es-CO"/>
          </w:rPr>
          <w:delText>g</w:delText>
        </w:r>
      </w:del>
      <w:ins w:id="1933" w:author="JORGE" w:date="2011-02-20T20:36:00Z">
        <w:r w:rsidR="0071151C">
          <w:rPr>
            <w:rFonts w:ascii="Arial" w:hAnsi="Arial" w:cs="Arial"/>
            <w:sz w:val="24"/>
            <w:szCs w:val="24"/>
            <w:lang w:val="es-CO"/>
          </w:rPr>
          <w:t>G</w:t>
        </w:r>
      </w:ins>
      <w:r w:rsidR="0071151C">
        <w:rPr>
          <w:rFonts w:ascii="Arial" w:hAnsi="Arial" w:cs="Arial"/>
          <w:sz w:val="24"/>
          <w:szCs w:val="24"/>
          <w:lang w:val="es-CO"/>
        </w:rPr>
        <w:t>arant</w:t>
      </w:r>
      <w:ins w:id="1934" w:author="USER" w:date="2011-02-21T18:34:00Z">
        <w:r w:rsidR="003957C7">
          <w:rPr>
            <w:rFonts w:ascii="Arial" w:hAnsi="Arial" w:cs="Arial"/>
            <w:sz w:val="24"/>
            <w:szCs w:val="24"/>
            <w:lang w:val="es-CO"/>
          </w:rPr>
          <w:t>í</w:t>
        </w:r>
      </w:ins>
      <w:del w:id="1935" w:author="USER" w:date="2011-02-21T18:34:00Z">
        <w:r w:rsidR="0071151C" w:rsidDel="003957C7">
          <w:rPr>
            <w:rFonts w:ascii="Arial" w:hAnsi="Arial" w:cs="Arial"/>
            <w:sz w:val="24"/>
            <w:szCs w:val="24"/>
            <w:lang w:val="es-CO"/>
          </w:rPr>
          <w:delText>i</w:delText>
        </w:r>
      </w:del>
      <w:r w:rsidR="0071151C">
        <w:rPr>
          <w:rFonts w:ascii="Arial" w:hAnsi="Arial" w:cs="Arial"/>
          <w:sz w:val="24"/>
          <w:szCs w:val="24"/>
          <w:lang w:val="es-CO"/>
        </w:rPr>
        <w:t xml:space="preserve">as y </w:t>
      </w:r>
      <w:del w:id="1936" w:author="JORGE" w:date="2011-02-20T20:36:00Z">
        <w:r w:rsidR="0071151C" w:rsidRPr="008D5C0C" w:rsidDel="0071151C">
          <w:rPr>
            <w:rFonts w:ascii="Arial" w:hAnsi="Arial" w:cs="Arial"/>
            <w:sz w:val="24"/>
            <w:szCs w:val="24"/>
            <w:lang w:val="es-CO"/>
          </w:rPr>
          <w:delText>l</w:delText>
        </w:r>
      </w:del>
      <w:ins w:id="1937" w:author="JORGE" w:date="2011-02-20T20:36:00Z">
        <w:r w:rsidR="0071151C">
          <w:rPr>
            <w:rFonts w:ascii="Arial" w:hAnsi="Arial" w:cs="Arial"/>
            <w:sz w:val="24"/>
            <w:szCs w:val="24"/>
            <w:lang w:val="es-CO"/>
          </w:rPr>
          <w:t>L</w:t>
        </w:r>
      </w:ins>
      <w:r w:rsidR="0071151C" w:rsidRPr="008D5C0C">
        <w:rPr>
          <w:rFonts w:ascii="Arial" w:hAnsi="Arial" w:cs="Arial"/>
          <w:sz w:val="24"/>
          <w:szCs w:val="24"/>
          <w:lang w:val="es-CO"/>
        </w:rPr>
        <w:t xml:space="preserve">a </w:t>
      </w:r>
      <w:del w:id="1938" w:author="JORGE" w:date="2011-02-20T20:36:00Z">
        <w:r w:rsidR="0071151C" w:rsidRPr="008D5C0C" w:rsidDel="0071151C">
          <w:rPr>
            <w:rFonts w:ascii="Arial" w:hAnsi="Arial" w:cs="Arial"/>
            <w:sz w:val="24"/>
            <w:szCs w:val="24"/>
            <w:lang w:val="es-CO"/>
          </w:rPr>
          <w:delText>j</w:delText>
        </w:r>
      </w:del>
      <w:ins w:id="1939" w:author="JORGE" w:date="2011-02-20T20:36:00Z">
        <w:r w:rsidR="0071151C">
          <w:rPr>
            <w:rFonts w:ascii="Arial" w:hAnsi="Arial" w:cs="Arial"/>
            <w:sz w:val="24"/>
            <w:szCs w:val="24"/>
            <w:lang w:val="es-CO"/>
          </w:rPr>
          <w:t>J</w:t>
        </w:r>
      </w:ins>
      <w:r w:rsidR="0071151C" w:rsidRPr="008D5C0C">
        <w:rPr>
          <w:rFonts w:ascii="Arial" w:hAnsi="Arial" w:cs="Arial"/>
          <w:sz w:val="24"/>
          <w:szCs w:val="24"/>
          <w:lang w:val="es-CO"/>
        </w:rPr>
        <w:t xml:space="preserve">uez 2ª </w:t>
      </w:r>
      <w:del w:id="1940" w:author="JORGE" w:date="2011-02-20T20:36:00Z">
        <w:r w:rsidR="0071151C" w:rsidRPr="008D5C0C" w:rsidDel="0071151C">
          <w:rPr>
            <w:rFonts w:ascii="Arial" w:hAnsi="Arial" w:cs="Arial"/>
            <w:sz w:val="24"/>
            <w:szCs w:val="24"/>
            <w:lang w:val="es-CO"/>
          </w:rPr>
          <w:delText>p</w:delText>
        </w:r>
      </w:del>
      <w:ins w:id="1941" w:author="JORGE" w:date="2011-02-20T20:36:00Z">
        <w:r w:rsidR="0071151C">
          <w:rPr>
            <w:rFonts w:ascii="Arial" w:hAnsi="Arial" w:cs="Arial"/>
            <w:sz w:val="24"/>
            <w:szCs w:val="24"/>
            <w:lang w:val="es-CO"/>
          </w:rPr>
          <w:t>P</w:t>
        </w:r>
      </w:ins>
      <w:r w:rsidR="0071151C" w:rsidRPr="008D5C0C">
        <w:rPr>
          <w:rFonts w:ascii="Arial" w:hAnsi="Arial" w:cs="Arial"/>
          <w:sz w:val="24"/>
          <w:szCs w:val="24"/>
          <w:lang w:val="es-CO"/>
        </w:rPr>
        <w:t xml:space="preserve">enal </w:t>
      </w:r>
      <w:r w:rsidR="0071151C">
        <w:rPr>
          <w:rFonts w:ascii="Arial" w:hAnsi="Arial" w:cs="Arial"/>
          <w:sz w:val="24"/>
          <w:szCs w:val="24"/>
          <w:lang w:val="es-CO"/>
        </w:rPr>
        <w:t xml:space="preserve">del </w:t>
      </w:r>
      <w:del w:id="1942" w:author="JORGE" w:date="2011-02-20T20:36:00Z">
        <w:r w:rsidR="0071151C" w:rsidDel="0071151C">
          <w:rPr>
            <w:rFonts w:ascii="Arial" w:hAnsi="Arial" w:cs="Arial"/>
            <w:sz w:val="24"/>
            <w:szCs w:val="24"/>
            <w:lang w:val="es-CO"/>
          </w:rPr>
          <w:delText>c</w:delText>
        </w:r>
      </w:del>
      <w:ins w:id="1943" w:author="JORGE" w:date="2011-02-20T20:36:00Z">
        <w:r w:rsidR="0071151C">
          <w:rPr>
            <w:rFonts w:ascii="Arial" w:hAnsi="Arial" w:cs="Arial"/>
            <w:sz w:val="24"/>
            <w:szCs w:val="24"/>
            <w:lang w:val="es-CO"/>
          </w:rPr>
          <w:t>C</w:t>
        </w:r>
      </w:ins>
      <w:r w:rsidR="0071151C">
        <w:rPr>
          <w:rFonts w:ascii="Arial" w:hAnsi="Arial" w:cs="Arial"/>
          <w:sz w:val="24"/>
          <w:szCs w:val="24"/>
          <w:lang w:val="es-CO"/>
        </w:rPr>
        <w:t xml:space="preserve">ircuito de </w:t>
      </w:r>
      <w:del w:id="1944" w:author="JORGE" w:date="2011-02-20T20:37:00Z">
        <w:r w:rsidR="0071151C" w:rsidDel="0071151C">
          <w:rPr>
            <w:rFonts w:ascii="Arial" w:hAnsi="Arial" w:cs="Arial"/>
            <w:sz w:val="24"/>
            <w:szCs w:val="24"/>
            <w:lang w:val="es-CO"/>
          </w:rPr>
          <w:delText>c</w:delText>
        </w:r>
      </w:del>
      <w:ins w:id="1945" w:author="JORGE" w:date="2011-02-20T20:37:00Z">
        <w:r w:rsidR="0071151C">
          <w:rPr>
            <w:rFonts w:ascii="Arial" w:hAnsi="Arial" w:cs="Arial"/>
            <w:sz w:val="24"/>
            <w:szCs w:val="24"/>
            <w:lang w:val="es-CO"/>
          </w:rPr>
          <w:t>C</w:t>
        </w:r>
      </w:ins>
      <w:r w:rsidR="0071151C">
        <w:rPr>
          <w:rFonts w:ascii="Arial" w:hAnsi="Arial" w:cs="Arial"/>
          <w:sz w:val="24"/>
          <w:szCs w:val="24"/>
          <w:lang w:val="es-CO"/>
        </w:rPr>
        <w:t xml:space="preserve">onocimiento de </w:t>
      </w:r>
      <w:del w:id="1946" w:author="JORGE" w:date="2011-02-20T20:37:00Z">
        <w:r w:rsidR="0071151C" w:rsidDel="0071151C">
          <w:rPr>
            <w:rFonts w:ascii="Arial" w:hAnsi="Arial" w:cs="Arial"/>
            <w:sz w:val="24"/>
            <w:szCs w:val="24"/>
            <w:lang w:val="es-CO"/>
          </w:rPr>
          <w:delText>b</w:delText>
        </w:r>
      </w:del>
      <w:ins w:id="1947" w:author="JORGE" w:date="2011-02-20T20:37:00Z">
        <w:r w:rsidR="0071151C">
          <w:rPr>
            <w:rFonts w:ascii="Arial" w:hAnsi="Arial" w:cs="Arial"/>
            <w:sz w:val="24"/>
            <w:szCs w:val="24"/>
            <w:lang w:val="es-CO"/>
          </w:rPr>
          <w:t>B</w:t>
        </w:r>
      </w:ins>
      <w:r w:rsidR="0071151C">
        <w:rPr>
          <w:rFonts w:ascii="Arial" w:hAnsi="Arial" w:cs="Arial"/>
          <w:sz w:val="24"/>
          <w:szCs w:val="24"/>
          <w:lang w:val="es-CO"/>
        </w:rPr>
        <w:t>ogotá,</w:t>
      </w:r>
      <w:r>
        <w:rPr>
          <w:rFonts w:ascii="Arial" w:hAnsi="Arial" w:cs="Arial"/>
          <w:sz w:val="24"/>
          <w:szCs w:val="24"/>
          <w:lang w:val="es-CO"/>
        </w:rPr>
        <w:t xml:space="preserve"> D.C.</w:t>
      </w:r>
    </w:p>
    <w:p w:rsidR="00232254" w:rsidRDefault="00232254" w:rsidP="0060096D">
      <w:pPr>
        <w:pStyle w:val="Prrafodelista"/>
        <w:ind w:left="0"/>
        <w:jc w:val="both"/>
        <w:rPr>
          <w:ins w:id="1948" w:author="JORGE" w:date="2011-02-20T20:37:00Z"/>
          <w:rFonts w:ascii="Arial" w:hAnsi="Arial" w:cs="Arial"/>
          <w:sz w:val="24"/>
          <w:szCs w:val="24"/>
          <w:lang w:val="es-CO"/>
        </w:rPr>
      </w:pPr>
    </w:p>
    <w:p w:rsidR="001030A8" w:rsidRDefault="001030A8" w:rsidP="0060096D">
      <w:pPr>
        <w:pStyle w:val="Prrafodelista"/>
        <w:ind w:left="0"/>
        <w:jc w:val="both"/>
        <w:rPr>
          <w:ins w:id="1949" w:author="JORGE" w:date="2011-02-20T20:38:00Z"/>
          <w:rFonts w:ascii="Arial" w:hAnsi="Arial" w:cs="Arial"/>
          <w:sz w:val="24"/>
          <w:szCs w:val="24"/>
          <w:lang w:val="es-CO"/>
        </w:rPr>
      </w:pPr>
      <w:ins w:id="1950" w:author="JORGE" w:date="2011-02-20T20:37:00Z">
        <w:del w:id="1951" w:author="USER" w:date="2011-02-21T18:34:00Z">
          <w:r w:rsidDel="003957C7">
            <w:rPr>
              <w:rFonts w:ascii="Arial" w:hAnsi="Arial" w:cs="Arial"/>
              <w:sz w:val="24"/>
              <w:szCs w:val="24"/>
              <w:lang w:val="es-CO"/>
            </w:rPr>
            <w:delText>_</w:delText>
          </w:r>
        </w:del>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r>
      </w:ins>
      <w:ins w:id="1952" w:author="JORGE" w:date="2011-02-20T20:38:00Z">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r>
      </w:ins>
      <w:ins w:id="1953" w:author="JORGE" w:date="2011-02-20T20:37:00Z">
        <w:r>
          <w:rPr>
            <w:rFonts w:ascii="Arial" w:hAnsi="Arial" w:cs="Arial"/>
            <w:sz w:val="24"/>
            <w:szCs w:val="24"/>
            <w:lang w:val="es-CO"/>
          </w:rPr>
          <w:t>- VII-</w:t>
        </w:r>
      </w:ins>
    </w:p>
    <w:p w:rsidR="001030A8" w:rsidRDefault="001030A8" w:rsidP="0060096D">
      <w:pPr>
        <w:pStyle w:val="Prrafodelista"/>
        <w:ind w:left="0"/>
        <w:jc w:val="both"/>
        <w:rPr>
          <w:ins w:id="1954" w:author="JORGE" w:date="2011-02-20T20:38:00Z"/>
          <w:rFonts w:ascii="Arial" w:hAnsi="Arial" w:cs="Arial"/>
          <w:sz w:val="24"/>
          <w:szCs w:val="24"/>
          <w:lang w:val="es-CO"/>
        </w:rPr>
      </w:pPr>
    </w:p>
    <w:p w:rsidR="001030A8" w:rsidRDefault="001030A8" w:rsidP="0060096D">
      <w:pPr>
        <w:pStyle w:val="Prrafodelista"/>
        <w:ind w:left="0"/>
        <w:jc w:val="both"/>
        <w:rPr>
          <w:ins w:id="1955" w:author="JORGE" w:date="2011-02-20T20:38:00Z"/>
          <w:rFonts w:ascii="Arial" w:hAnsi="Arial" w:cs="Arial"/>
          <w:sz w:val="24"/>
          <w:szCs w:val="24"/>
          <w:lang w:val="es-CO"/>
        </w:rPr>
      </w:pPr>
      <w:ins w:id="1956" w:author="JORGE" w:date="2011-02-20T20:38:00Z">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r>
        <w:r>
          <w:rPr>
            <w:rFonts w:ascii="Arial" w:hAnsi="Arial" w:cs="Arial"/>
            <w:sz w:val="24"/>
            <w:szCs w:val="24"/>
            <w:lang w:val="es-CO"/>
          </w:rPr>
          <w:tab/>
          <w:t xml:space="preserve">ANEXOS </w:t>
        </w:r>
      </w:ins>
    </w:p>
    <w:p w:rsidR="001030A8" w:rsidRDefault="001030A8" w:rsidP="0060096D">
      <w:pPr>
        <w:pStyle w:val="Prrafodelista"/>
        <w:ind w:left="0"/>
        <w:jc w:val="both"/>
        <w:rPr>
          <w:ins w:id="1957" w:author="JORGE" w:date="2011-02-20T20:38:00Z"/>
          <w:rFonts w:ascii="Arial" w:hAnsi="Arial" w:cs="Arial"/>
          <w:sz w:val="24"/>
          <w:szCs w:val="24"/>
          <w:lang w:val="es-CO"/>
        </w:rPr>
      </w:pPr>
    </w:p>
    <w:p w:rsidR="00000000" w:rsidRDefault="001030A8">
      <w:pPr>
        <w:pStyle w:val="Prrafodelista"/>
        <w:numPr>
          <w:ilvl w:val="0"/>
          <w:numId w:val="36"/>
        </w:numPr>
        <w:jc w:val="both"/>
        <w:rPr>
          <w:ins w:id="1958" w:author="JORGE" w:date="2011-02-20T20:38:00Z"/>
          <w:rFonts w:ascii="Arial" w:hAnsi="Arial" w:cs="Arial"/>
          <w:sz w:val="24"/>
          <w:szCs w:val="24"/>
          <w:lang w:val="es-CO"/>
        </w:rPr>
        <w:pPrChange w:id="1959" w:author="JORGE" w:date="2011-02-20T20:38:00Z">
          <w:pPr>
            <w:pStyle w:val="Prrafodelista"/>
            <w:ind w:left="0"/>
            <w:jc w:val="both"/>
          </w:pPr>
        </w:pPrChange>
      </w:pPr>
      <w:ins w:id="1960" w:author="JORGE" w:date="2011-02-20T20:38:00Z">
        <w:r>
          <w:rPr>
            <w:rFonts w:ascii="Arial" w:hAnsi="Arial" w:cs="Arial"/>
            <w:sz w:val="24"/>
            <w:szCs w:val="24"/>
            <w:lang w:val="es-CO"/>
          </w:rPr>
          <w:t>Poder</w:t>
        </w:r>
      </w:ins>
    </w:p>
    <w:p w:rsidR="00000000" w:rsidRDefault="001030A8">
      <w:pPr>
        <w:pStyle w:val="Prrafodelista"/>
        <w:numPr>
          <w:ilvl w:val="0"/>
          <w:numId w:val="36"/>
        </w:numPr>
        <w:jc w:val="both"/>
        <w:rPr>
          <w:ins w:id="1961" w:author="JORGE" w:date="2011-02-20T20:38:00Z"/>
          <w:rFonts w:ascii="Arial" w:hAnsi="Arial" w:cs="Arial"/>
          <w:sz w:val="24"/>
          <w:szCs w:val="24"/>
          <w:lang w:val="es-CO"/>
        </w:rPr>
        <w:pPrChange w:id="1962" w:author="JORGE" w:date="2011-02-20T20:38:00Z">
          <w:pPr>
            <w:pStyle w:val="Prrafodelista"/>
            <w:ind w:left="0"/>
            <w:jc w:val="both"/>
          </w:pPr>
        </w:pPrChange>
      </w:pPr>
      <w:ins w:id="1963" w:author="JORGE" w:date="2011-02-20T20:38:00Z">
        <w:r>
          <w:rPr>
            <w:rFonts w:ascii="Arial" w:hAnsi="Arial" w:cs="Arial"/>
            <w:sz w:val="24"/>
            <w:szCs w:val="24"/>
            <w:lang w:val="es-CO"/>
          </w:rPr>
          <w:t xml:space="preserve">Certificado de existencia y representación Legal </w:t>
        </w:r>
      </w:ins>
    </w:p>
    <w:p w:rsidR="00000000" w:rsidRDefault="00761963">
      <w:pPr>
        <w:pStyle w:val="Prrafodelista"/>
        <w:jc w:val="both"/>
        <w:rPr>
          <w:ins w:id="1964" w:author="JORGE" w:date="2011-02-20T20:38:00Z"/>
          <w:rFonts w:ascii="Arial" w:hAnsi="Arial" w:cs="Arial"/>
          <w:sz w:val="24"/>
          <w:szCs w:val="24"/>
          <w:lang w:val="es-CO"/>
        </w:rPr>
        <w:pPrChange w:id="1965" w:author="JORGE" w:date="2011-02-20T20:38:00Z">
          <w:pPr>
            <w:pStyle w:val="Prrafodelista"/>
            <w:ind w:left="0"/>
            <w:jc w:val="both"/>
          </w:pPr>
        </w:pPrChange>
      </w:pPr>
    </w:p>
    <w:p w:rsidR="00000000" w:rsidRDefault="00761963">
      <w:pPr>
        <w:pStyle w:val="Prrafodelista"/>
        <w:jc w:val="both"/>
        <w:rPr>
          <w:ins w:id="1966" w:author="USER" w:date="2011-02-21T18:34:00Z"/>
          <w:rFonts w:ascii="Arial" w:hAnsi="Arial" w:cs="Arial"/>
          <w:sz w:val="24"/>
          <w:szCs w:val="24"/>
          <w:lang w:val="es-CO"/>
        </w:rPr>
        <w:pPrChange w:id="1967" w:author="JORGE" w:date="2011-02-20T20:38:00Z">
          <w:pPr>
            <w:pStyle w:val="Prrafodelista"/>
            <w:ind w:left="0"/>
            <w:jc w:val="both"/>
          </w:pPr>
        </w:pPrChange>
      </w:pPr>
    </w:p>
    <w:p w:rsidR="003957C7" w:rsidRDefault="003957C7">
      <w:pPr>
        <w:pStyle w:val="Prrafodelista"/>
        <w:jc w:val="both"/>
        <w:rPr>
          <w:rFonts w:ascii="Arial" w:hAnsi="Arial" w:cs="Arial"/>
          <w:sz w:val="24"/>
          <w:szCs w:val="24"/>
          <w:lang w:val="es-CO"/>
        </w:rPr>
        <w:pPrChange w:id="1968" w:author="JORGE" w:date="2011-02-20T20:38:00Z">
          <w:pPr>
            <w:pStyle w:val="Prrafodelista"/>
            <w:ind w:left="0"/>
            <w:jc w:val="both"/>
          </w:pPr>
        </w:pPrChange>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De los señores Magistrados, con toda atención, </w:t>
      </w:r>
    </w:p>
    <w:p w:rsidR="00232254" w:rsidRPr="0060096D" w:rsidRDefault="00232254" w:rsidP="0060096D">
      <w:pPr>
        <w:pStyle w:val="Prrafodelista"/>
        <w:ind w:left="0"/>
        <w:jc w:val="both"/>
        <w:rPr>
          <w:rFonts w:ascii="Arial" w:hAnsi="Arial" w:cs="Arial"/>
          <w:sz w:val="24"/>
          <w:szCs w:val="24"/>
          <w:lang w:val="es-CO"/>
        </w:rPr>
      </w:pPr>
    </w:p>
    <w:p w:rsidR="00232254" w:rsidRDefault="00232254" w:rsidP="0060096D">
      <w:pPr>
        <w:pStyle w:val="Prrafodelista"/>
        <w:ind w:left="0"/>
        <w:jc w:val="both"/>
        <w:rPr>
          <w:ins w:id="1969" w:author="USER" w:date="2011-02-21T18:34:00Z"/>
          <w:rFonts w:ascii="Arial" w:hAnsi="Arial" w:cs="Arial"/>
          <w:sz w:val="24"/>
          <w:szCs w:val="24"/>
          <w:lang w:val="es-CO"/>
        </w:rPr>
      </w:pPr>
    </w:p>
    <w:p w:rsidR="003957C7" w:rsidRDefault="003957C7"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JORGE ENRIQUE GUTIÉRREZ AVILA</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 xml:space="preserve">Tarjeta </w:t>
      </w:r>
      <w:r>
        <w:rPr>
          <w:rFonts w:ascii="Arial" w:hAnsi="Arial" w:cs="Arial"/>
          <w:sz w:val="24"/>
          <w:szCs w:val="24"/>
          <w:lang w:val="es-CO"/>
        </w:rPr>
        <w:t>P</w:t>
      </w:r>
      <w:r w:rsidRPr="0060096D">
        <w:rPr>
          <w:rFonts w:ascii="Arial" w:hAnsi="Arial" w:cs="Arial"/>
          <w:sz w:val="24"/>
          <w:szCs w:val="24"/>
          <w:lang w:val="es-CO"/>
        </w:rPr>
        <w:t xml:space="preserve">rofesional de </w:t>
      </w:r>
      <w:r>
        <w:rPr>
          <w:rFonts w:ascii="Arial" w:hAnsi="Arial" w:cs="Arial"/>
          <w:sz w:val="24"/>
          <w:szCs w:val="24"/>
          <w:lang w:val="es-CO"/>
        </w:rPr>
        <w:t>A</w:t>
      </w:r>
      <w:r w:rsidRPr="0060096D">
        <w:rPr>
          <w:rFonts w:ascii="Arial" w:hAnsi="Arial" w:cs="Arial"/>
          <w:sz w:val="24"/>
          <w:szCs w:val="24"/>
          <w:lang w:val="es-CO"/>
        </w:rPr>
        <w:t xml:space="preserve">bogado No. 11049 </w:t>
      </w:r>
    </w:p>
    <w:p w:rsidR="00232254" w:rsidRPr="0060096D" w:rsidRDefault="00232254" w:rsidP="0060096D">
      <w:pPr>
        <w:pStyle w:val="Prrafodelista"/>
        <w:ind w:left="0"/>
        <w:jc w:val="both"/>
        <w:rPr>
          <w:rFonts w:ascii="Arial" w:hAnsi="Arial" w:cs="Arial"/>
          <w:sz w:val="24"/>
          <w:szCs w:val="24"/>
          <w:lang w:val="es-CO"/>
        </w:rPr>
      </w:pPr>
      <w:r w:rsidRPr="0060096D">
        <w:rPr>
          <w:rFonts w:ascii="Arial" w:hAnsi="Arial" w:cs="Arial"/>
          <w:sz w:val="24"/>
          <w:szCs w:val="24"/>
          <w:lang w:val="es-CO"/>
        </w:rPr>
        <w:t>Consejo</w:t>
      </w:r>
      <w:r>
        <w:rPr>
          <w:rFonts w:ascii="Arial" w:hAnsi="Arial" w:cs="Arial"/>
          <w:sz w:val="24"/>
          <w:szCs w:val="24"/>
          <w:lang w:val="es-CO"/>
        </w:rPr>
        <w:t xml:space="preserve"> Superior de la Judicatura</w:t>
      </w:r>
    </w:p>
    <w:p w:rsidR="00232254" w:rsidRPr="0060096D" w:rsidRDefault="00232254" w:rsidP="0060096D">
      <w:pPr>
        <w:pStyle w:val="Prrafodelista"/>
        <w:ind w:left="0"/>
        <w:jc w:val="both"/>
        <w:rPr>
          <w:rFonts w:ascii="Arial" w:hAnsi="Arial" w:cs="Arial"/>
          <w:sz w:val="24"/>
          <w:szCs w:val="24"/>
          <w:lang w:val="es-CO"/>
        </w:rPr>
      </w:pPr>
    </w:p>
    <w:sectPr w:rsidR="00232254" w:rsidRPr="0060096D" w:rsidSect="0060096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963" w:rsidRDefault="00761963" w:rsidP="004671BE">
      <w:pPr>
        <w:spacing w:after="0" w:line="240" w:lineRule="auto"/>
      </w:pPr>
      <w:r>
        <w:separator/>
      </w:r>
    </w:p>
  </w:endnote>
  <w:endnote w:type="continuationSeparator" w:id="1">
    <w:p w:rsidR="00761963" w:rsidRDefault="00761963" w:rsidP="00467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963" w:rsidRDefault="00761963" w:rsidP="004671BE">
      <w:pPr>
        <w:spacing w:after="0" w:line="240" w:lineRule="auto"/>
      </w:pPr>
      <w:r>
        <w:separator/>
      </w:r>
    </w:p>
  </w:footnote>
  <w:footnote w:type="continuationSeparator" w:id="1">
    <w:p w:rsidR="00761963" w:rsidRDefault="00761963" w:rsidP="004671BE">
      <w:pPr>
        <w:spacing w:after="0" w:line="240" w:lineRule="auto"/>
      </w:pPr>
      <w:r>
        <w:continuationSeparator/>
      </w:r>
    </w:p>
  </w:footnote>
  <w:footnote w:id="2">
    <w:p w:rsidR="00DD03FB" w:rsidRDefault="00DD03FB" w:rsidP="005C49C8">
      <w:pPr>
        <w:pStyle w:val="Textonotapie"/>
        <w:ind w:left="142" w:hanging="142"/>
        <w:rPr>
          <w:rFonts w:eastAsia="Times New Roman" w:cs="Arial"/>
          <w:sz w:val="16"/>
          <w:szCs w:val="16"/>
          <w:lang w:val="es-ES" w:eastAsia="en-US"/>
        </w:rPr>
      </w:pPr>
      <w:r w:rsidRPr="005C49C8">
        <w:rPr>
          <w:rStyle w:val="Refdenotaalpie"/>
          <w:rFonts w:cs="Arial"/>
          <w:sz w:val="16"/>
          <w:szCs w:val="16"/>
        </w:rPr>
        <w:footnoteRef/>
      </w:r>
      <w:r w:rsidRPr="005C49C8">
        <w:rPr>
          <w:rFonts w:cs="Arial"/>
          <w:sz w:val="16"/>
          <w:szCs w:val="16"/>
        </w:rPr>
        <w:t xml:space="preserve"> </w:t>
      </w:r>
      <w:r w:rsidRPr="005C49C8">
        <w:rPr>
          <w:rFonts w:eastAsia="Times New Roman" w:cs="Arial"/>
          <w:sz w:val="16"/>
          <w:szCs w:val="16"/>
          <w:lang w:val="es-ES" w:eastAsia="en-US"/>
        </w:rPr>
        <w:t>Los primeros antecedentes de esta jurisprudencia se encuentran en las Sentencias C-543 de 1992 y T-079 de 1993.</w:t>
      </w:r>
    </w:p>
    <w:p w:rsidR="00DD03FB" w:rsidRDefault="00DD03FB" w:rsidP="005C49C8">
      <w:pPr>
        <w:pStyle w:val="Textonotapie"/>
        <w:ind w:left="142" w:hanging="142"/>
      </w:pPr>
    </w:p>
  </w:footnote>
  <w:footnote w:id="3">
    <w:p w:rsidR="00DD03FB" w:rsidRDefault="00DD03FB" w:rsidP="005C49C8">
      <w:pPr>
        <w:pStyle w:val="Textonotapie"/>
        <w:ind w:left="142" w:hanging="142"/>
      </w:pPr>
      <w:r w:rsidRPr="005C49C8">
        <w:rPr>
          <w:rStyle w:val="Refdenotaalpie"/>
          <w:rFonts w:cs="Arial"/>
          <w:sz w:val="16"/>
          <w:szCs w:val="16"/>
        </w:rPr>
        <w:footnoteRef/>
      </w:r>
      <w:r w:rsidRPr="005C49C8">
        <w:rPr>
          <w:rFonts w:cs="Arial"/>
          <w:sz w:val="16"/>
          <w:szCs w:val="16"/>
        </w:rPr>
        <w:t xml:space="preserve"> </w:t>
      </w:r>
      <w:r w:rsidRPr="005C49C8">
        <w:rPr>
          <w:rFonts w:eastAsia="Times New Roman" w:cs="Arial"/>
          <w:sz w:val="16"/>
          <w:szCs w:val="16"/>
          <w:lang w:val="es-ES" w:eastAsia="en-US"/>
        </w:rPr>
        <w:t>En la sentencia T-774 de 2004 (MP. Manuel José Cepeda Espinosa) se describe de manera completa la evolución jurisprudencial en torno a los requisitos de procedencia de la tutela frente a fallos judiciales.</w:t>
      </w:r>
    </w:p>
  </w:footnote>
  <w:footnote w:id="4">
    <w:p w:rsidR="00DD03FB" w:rsidRDefault="00DD03FB">
      <w:pPr>
        <w:pStyle w:val="Textonotapie"/>
      </w:pPr>
      <w:r>
        <w:rPr>
          <w:rStyle w:val="Refdenotaalpie"/>
        </w:rPr>
        <w:footnoteRef/>
      </w:r>
      <w:r>
        <w:t xml:space="preserve"> </w:t>
      </w:r>
      <w:r w:rsidRPr="007D7BAB">
        <w:rPr>
          <w:rFonts w:eastAsia="Times New Roman" w:cs="Arial"/>
          <w:sz w:val="16"/>
          <w:szCs w:val="16"/>
          <w:lang w:val="es-ES" w:eastAsia="en-US"/>
        </w:rPr>
        <w:t>El desarrollo de estos cuatro vicios puede encontrarse, entre otras, en las sentencias T - 231 de 1994; T- 204 de 1998; T- 008 de 1998; T- 260 de 1999;  T- 376 de 1999; T-213 de 2000; T-405 de 2002; T-805 de 2002; SU 159 de 2002;  T-025 de 2003.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970" w:author="USER" w:date="2011-02-21T15:26:00Z"/>
  <w:sdt>
    <w:sdtPr>
      <w:id w:val="23670017"/>
      <w:docPartObj>
        <w:docPartGallery w:val="Page Numbers (Top of Page)"/>
        <w:docPartUnique/>
      </w:docPartObj>
    </w:sdtPr>
    <w:sdtEndPr>
      <w:rPr>
        <w:sz w:val="24"/>
        <w:szCs w:val="24"/>
      </w:rPr>
    </w:sdtEndPr>
    <w:sdtContent>
      <w:customXmlInsRangeEnd w:id="1970"/>
      <w:p w:rsidR="00D87228" w:rsidRPr="00D87228" w:rsidRDefault="00FC6CAF">
        <w:pPr>
          <w:pStyle w:val="Encabezado"/>
          <w:jc w:val="right"/>
          <w:rPr>
            <w:ins w:id="1971" w:author="USER" w:date="2011-02-21T15:26:00Z"/>
            <w:sz w:val="24"/>
            <w:szCs w:val="24"/>
            <w:rPrChange w:id="1972" w:author="USER" w:date="2011-02-21T15:27:00Z">
              <w:rPr>
                <w:ins w:id="1973" w:author="USER" w:date="2011-02-21T15:26:00Z"/>
              </w:rPr>
            </w:rPrChange>
          </w:rPr>
        </w:pPr>
        <w:ins w:id="1974" w:author="USER" w:date="2011-02-21T15:26:00Z">
          <w:r w:rsidRPr="00FC6CAF">
            <w:rPr>
              <w:sz w:val="24"/>
              <w:szCs w:val="24"/>
              <w:rPrChange w:id="1975" w:author="USER" w:date="2011-02-21T15:27:00Z">
                <w:rPr/>
              </w:rPrChange>
            </w:rPr>
            <w:fldChar w:fldCharType="begin"/>
          </w:r>
          <w:r w:rsidRPr="00FC6CAF">
            <w:rPr>
              <w:sz w:val="24"/>
              <w:szCs w:val="24"/>
              <w:rPrChange w:id="1976" w:author="USER" w:date="2011-02-21T15:27:00Z">
                <w:rPr/>
              </w:rPrChange>
            </w:rPr>
            <w:instrText xml:space="preserve"> PAGE   \* MERGEFORMAT </w:instrText>
          </w:r>
          <w:r w:rsidRPr="00FC6CAF">
            <w:rPr>
              <w:sz w:val="24"/>
              <w:szCs w:val="24"/>
              <w:rPrChange w:id="1977" w:author="USER" w:date="2011-02-21T15:27:00Z">
                <w:rPr/>
              </w:rPrChange>
            </w:rPr>
            <w:fldChar w:fldCharType="separate"/>
          </w:r>
        </w:ins>
        <w:r w:rsidR="003957C7">
          <w:rPr>
            <w:noProof/>
            <w:sz w:val="24"/>
            <w:szCs w:val="24"/>
          </w:rPr>
          <w:t>13</w:t>
        </w:r>
        <w:ins w:id="1978" w:author="USER" w:date="2011-02-21T15:26:00Z">
          <w:r w:rsidRPr="00FC6CAF">
            <w:rPr>
              <w:sz w:val="24"/>
              <w:szCs w:val="24"/>
              <w:rPrChange w:id="1979" w:author="USER" w:date="2011-02-21T15:27:00Z">
                <w:rPr/>
              </w:rPrChange>
            </w:rPr>
            <w:fldChar w:fldCharType="end"/>
          </w:r>
        </w:ins>
      </w:p>
    </w:sdtContent>
    <w:customXmlInsRangeStart w:id="1980" w:author="USER" w:date="2011-02-21T15:26:00Z"/>
  </w:sdt>
  <w:customXmlInsRangeEnd w:id="1980"/>
  <w:p w:rsidR="00DD03FB" w:rsidRPr="005B0519" w:rsidRDefault="00DD03FB">
    <w:pPr>
      <w:pStyle w:val="Encabezado"/>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nsid w:val="04A55CAD"/>
    <w:multiLevelType w:val="hybridMultilevel"/>
    <w:tmpl w:val="66926F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6743531"/>
    <w:multiLevelType w:val="hybridMultilevel"/>
    <w:tmpl w:val="78445998"/>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nsid w:val="0B5D0F2F"/>
    <w:multiLevelType w:val="hybridMultilevel"/>
    <w:tmpl w:val="0FD493A2"/>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0DE070A6"/>
    <w:multiLevelType w:val="hybridMultilevel"/>
    <w:tmpl w:val="E41E044E"/>
    <w:lvl w:ilvl="0" w:tplc="ABAA1D0E">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4">
    <w:nsid w:val="0F4C1058"/>
    <w:multiLevelType w:val="hybridMultilevel"/>
    <w:tmpl w:val="D928947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5">
    <w:nsid w:val="0FB83D4D"/>
    <w:multiLevelType w:val="hybridMultilevel"/>
    <w:tmpl w:val="F7BA393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6265BC7"/>
    <w:multiLevelType w:val="hybridMultilevel"/>
    <w:tmpl w:val="BB58BCF0"/>
    <w:lvl w:ilvl="0" w:tplc="0C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C53443"/>
    <w:multiLevelType w:val="hybridMultilevel"/>
    <w:tmpl w:val="77DEDCC4"/>
    <w:lvl w:ilvl="0" w:tplc="0C10113C">
      <w:numFmt w:val="bullet"/>
      <w:lvlText w:val="-"/>
      <w:lvlJc w:val="left"/>
      <w:pPr>
        <w:ind w:left="1440" w:hanging="360"/>
      </w:pPr>
      <w:rPr>
        <w:rFonts w:ascii="Calibri" w:eastAsia="Times New Roman" w:hAnsi="Calibri"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19BE50E1"/>
    <w:multiLevelType w:val="hybridMultilevel"/>
    <w:tmpl w:val="76C04114"/>
    <w:lvl w:ilvl="0" w:tplc="ECAC35E2">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9">
    <w:nsid w:val="1AA61B11"/>
    <w:multiLevelType w:val="hybridMultilevel"/>
    <w:tmpl w:val="BB706138"/>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0">
    <w:nsid w:val="1BB404F1"/>
    <w:multiLevelType w:val="hybridMultilevel"/>
    <w:tmpl w:val="0A9C5CB4"/>
    <w:lvl w:ilvl="0" w:tplc="0C10113C">
      <w:numFmt w:val="bullet"/>
      <w:lvlText w:val="-"/>
      <w:lvlJc w:val="left"/>
      <w:pPr>
        <w:ind w:left="1080" w:hanging="360"/>
      </w:pPr>
      <w:rPr>
        <w:rFonts w:ascii="Calibri" w:eastAsia="Times New Roman" w:hAnsi="Calibri" w:hint="default"/>
      </w:rPr>
    </w:lvl>
    <w:lvl w:ilvl="1" w:tplc="240A0003">
      <w:start w:val="1"/>
      <w:numFmt w:val="bullet"/>
      <w:lvlText w:val="o"/>
      <w:lvlJc w:val="left"/>
      <w:pPr>
        <w:ind w:left="1800" w:hanging="360"/>
      </w:pPr>
      <w:rPr>
        <w:rFonts w:ascii="Courier New" w:hAnsi="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2AE32C7"/>
    <w:multiLevelType w:val="hybridMultilevel"/>
    <w:tmpl w:val="57B094A8"/>
    <w:lvl w:ilvl="0" w:tplc="0C10113C">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1937C2"/>
    <w:multiLevelType w:val="multilevel"/>
    <w:tmpl w:val="A7783EAC"/>
    <w:lvl w:ilvl="0">
      <w:start w:val="4"/>
      <w:numFmt w:val="decimal"/>
      <w:lvlText w:val="%1."/>
      <w:lvlJc w:val="left"/>
      <w:pPr>
        <w:ind w:left="360" w:hanging="360"/>
      </w:pPr>
      <w:rPr>
        <w:rFonts w:cs="Times New Roman" w:hint="default"/>
      </w:rPr>
    </w:lvl>
    <w:lvl w:ilvl="1">
      <w:start w:val="4"/>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13">
    <w:nsid w:val="24B9760F"/>
    <w:multiLevelType w:val="multilevel"/>
    <w:tmpl w:val="EA9CF3BA"/>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PicBulletId w:val="0"/>
      <w:lvlJc w:val="left"/>
      <w:pPr>
        <w:tabs>
          <w:tab w:val="num" w:pos="1080"/>
        </w:tabs>
        <w:ind w:left="1080" w:hanging="360"/>
      </w:pPr>
      <w:rPr>
        <w:rFonts w:ascii="Symbol" w:hAnsi="Symbol"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4">
    <w:nsid w:val="2620408B"/>
    <w:multiLevelType w:val="hybridMultilevel"/>
    <w:tmpl w:val="4E9C1DA8"/>
    <w:lvl w:ilvl="0" w:tplc="3F7037C0">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5">
    <w:nsid w:val="2B422FEF"/>
    <w:multiLevelType w:val="multilevel"/>
    <w:tmpl w:val="490E2722"/>
    <w:lvl w:ilvl="0">
      <w:start w:val="4"/>
      <w:numFmt w:val="decimal"/>
      <w:lvlText w:val="%1"/>
      <w:lvlJc w:val="left"/>
      <w:pPr>
        <w:ind w:left="360" w:hanging="360"/>
      </w:pPr>
      <w:rPr>
        <w:rFonts w:cs="Times New Roman" w:hint="default"/>
      </w:rPr>
    </w:lvl>
    <w:lvl w:ilvl="1">
      <w:start w:val="8"/>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16">
    <w:nsid w:val="34B52F40"/>
    <w:multiLevelType w:val="multilevel"/>
    <w:tmpl w:val="E5A0C5E8"/>
    <w:lvl w:ilvl="0">
      <w:start w:val="4"/>
      <w:numFmt w:val="decimal"/>
      <w:lvlText w:val="%1"/>
      <w:lvlJc w:val="left"/>
      <w:pPr>
        <w:ind w:left="384" w:hanging="384"/>
      </w:pPr>
      <w:rPr>
        <w:rFonts w:cs="Times New Roman" w:hint="default"/>
      </w:rPr>
    </w:lvl>
    <w:lvl w:ilvl="1">
      <w:start w:val="87"/>
      <w:numFmt w:val="decimal"/>
      <w:lvlText w:val="%1.%2"/>
      <w:lvlJc w:val="left"/>
      <w:pPr>
        <w:ind w:left="384" w:hanging="384"/>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7">
    <w:nsid w:val="352E5C0A"/>
    <w:multiLevelType w:val="hybridMultilevel"/>
    <w:tmpl w:val="72220C84"/>
    <w:lvl w:ilvl="0" w:tplc="0C10113C">
      <w:numFmt w:val="bullet"/>
      <w:lvlText w:val="-"/>
      <w:lvlJc w:val="left"/>
      <w:pPr>
        <w:ind w:left="2160" w:hanging="360"/>
      </w:pPr>
      <w:rPr>
        <w:rFonts w:ascii="Calibri" w:eastAsia="Times New Roman" w:hAnsi="Calibri" w:hint="default"/>
      </w:rPr>
    </w:lvl>
    <w:lvl w:ilvl="1" w:tplc="240A0003" w:tentative="1">
      <w:start w:val="1"/>
      <w:numFmt w:val="bullet"/>
      <w:lvlText w:val="o"/>
      <w:lvlJc w:val="left"/>
      <w:pPr>
        <w:ind w:left="2520" w:hanging="360"/>
      </w:pPr>
      <w:rPr>
        <w:rFonts w:ascii="Courier New" w:hAnsi="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410D631F"/>
    <w:multiLevelType w:val="hybridMultilevel"/>
    <w:tmpl w:val="2C7C15D8"/>
    <w:lvl w:ilvl="0" w:tplc="0C0A0009">
      <w:start w:val="1"/>
      <w:numFmt w:val="bullet"/>
      <w:lvlText w:val=""/>
      <w:lvlJc w:val="left"/>
      <w:pPr>
        <w:tabs>
          <w:tab w:val="num" w:pos="786"/>
        </w:tabs>
        <w:ind w:left="786" w:hanging="360"/>
      </w:pPr>
      <w:rPr>
        <w:rFonts w:ascii="Wingdings" w:hAnsi="Wingdings" w:hint="default"/>
      </w:rPr>
    </w:lvl>
    <w:lvl w:ilvl="1" w:tplc="4E3A9BB4">
      <w:start w:val="1"/>
      <w:numFmt w:val="lowerRoman"/>
      <w:lvlText w:val="(%2)"/>
      <w:lvlJc w:val="left"/>
      <w:pPr>
        <w:tabs>
          <w:tab w:val="num" w:pos="1866"/>
        </w:tabs>
        <w:ind w:left="1866" w:hanging="720"/>
      </w:pPr>
      <w:rPr>
        <w:rFonts w:cs="Times New Roman" w:hint="default"/>
        <w:i/>
      </w:rPr>
    </w:lvl>
    <w:lvl w:ilvl="2" w:tplc="0C0A001B" w:tentative="1">
      <w:start w:val="1"/>
      <w:numFmt w:val="lowerRoman"/>
      <w:lvlText w:val="%3."/>
      <w:lvlJc w:val="right"/>
      <w:pPr>
        <w:tabs>
          <w:tab w:val="num" w:pos="2226"/>
        </w:tabs>
        <w:ind w:left="2226" w:hanging="180"/>
      </w:pPr>
      <w:rPr>
        <w:rFonts w:cs="Times New Roman"/>
      </w:rPr>
    </w:lvl>
    <w:lvl w:ilvl="3" w:tplc="0C0A000F" w:tentative="1">
      <w:start w:val="1"/>
      <w:numFmt w:val="decimal"/>
      <w:lvlText w:val="%4."/>
      <w:lvlJc w:val="left"/>
      <w:pPr>
        <w:tabs>
          <w:tab w:val="num" w:pos="2946"/>
        </w:tabs>
        <w:ind w:left="2946" w:hanging="360"/>
      </w:pPr>
      <w:rPr>
        <w:rFonts w:cs="Times New Roman"/>
      </w:rPr>
    </w:lvl>
    <w:lvl w:ilvl="4" w:tplc="0C0A0019" w:tentative="1">
      <w:start w:val="1"/>
      <w:numFmt w:val="lowerLetter"/>
      <w:lvlText w:val="%5."/>
      <w:lvlJc w:val="left"/>
      <w:pPr>
        <w:tabs>
          <w:tab w:val="num" w:pos="3666"/>
        </w:tabs>
        <w:ind w:left="3666" w:hanging="360"/>
      </w:pPr>
      <w:rPr>
        <w:rFonts w:cs="Times New Roman"/>
      </w:rPr>
    </w:lvl>
    <w:lvl w:ilvl="5" w:tplc="0C0A001B" w:tentative="1">
      <w:start w:val="1"/>
      <w:numFmt w:val="lowerRoman"/>
      <w:lvlText w:val="%6."/>
      <w:lvlJc w:val="right"/>
      <w:pPr>
        <w:tabs>
          <w:tab w:val="num" w:pos="4386"/>
        </w:tabs>
        <w:ind w:left="4386" w:hanging="180"/>
      </w:pPr>
      <w:rPr>
        <w:rFonts w:cs="Times New Roman"/>
      </w:rPr>
    </w:lvl>
    <w:lvl w:ilvl="6" w:tplc="0C0A000F" w:tentative="1">
      <w:start w:val="1"/>
      <w:numFmt w:val="decimal"/>
      <w:lvlText w:val="%7."/>
      <w:lvlJc w:val="left"/>
      <w:pPr>
        <w:tabs>
          <w:tab w:val="num" w:pos="5106"/>
        </w:tabs>
        <w:ind w:left="5106" w:hanging="360"/>
      </w:pPr>
      <w:rPr>
        <w:rFonts w:cs="Times New Roman"/>
      </w:rPr>
    </w:lvl>
    <w:lvl w:ilvl="7" w:tplc="0C0A0019" w:tentative="1">
      <w:start w:val="1"/>
      <w:numFmt w:val="lowerLetter"/>
      <w:lvlText w:val="%8."/>
      <w:lvlJc w:val="left"/>
      <w:pPr>
        <w:tabs>
          <w:tab w:val="num" w:pos="5826"/>
        </w:tabs>
        <w:ind w:left="5826" w:hanging="360"/>
      </w:pPr>
      <w:rPr>
        <w:rFonts w:cs="Times New Roman"/>
      </w:rPr>
    </w:lvl>
    <w:lvl w:ilvl="8" w:tplc="0C0A001B" w:tentative="1">
      <w:start w:val="1"/>
      <w:numFmt w:val="lowerRoman"/>
      <w:lvlText w:val="%9."/>
      <w:lvlJc w:val="right"/>
      <w:pPr>
        <w:tabs>
          <w:tab w:val="num" w:pos="6546"/>
        </w:tabs>
        <w:ind w:left="6546" w:hanging="180"/>
      </w:pPr>
      <w:rPr>
        <w:rFonts w:cs="Times New Roman"/>
      </w:rPr>
    </w:lvl>
  </w:abstractNum>
  <w:abstractNum w:abstractNumId="19">
    <w:nsid w:val="445F461E"/>
    <w:multiLevelType w:val="hybridMultilevel"/>
    <w:tmpl w:val="BC244166"/>
    <w:lvl w:ilvl="0" w:tplc="8E9A4030">
      <w:start w:val="1"/>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5434DE0"/>
    <w:multiLevelType w:val="hybridMultilevel"/>
    <w:tmpl w:val="3244E80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nsid w:val="4BC03CC3"/>
    <w:multiLevelType w:val="hybridMultilevel"/>
    <w:tmpl w:val="4F607A06"/>
    <w:lvl w:ilvl="0" w:tplc="F5764C38">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4D394CB9"/>
    <w:multiLevelType w:val="multilevel"/>
    <w:tmpl w:val="117ACFD2"/>
    <w:lvl w:ilvl="0">
      <w:start w:val="1"/>
      <w:numFmt w:val="decimal"/>
      <w:lvlText w:val="%1."/>
      <w:lvlJc w:val="left"/>
      <w:pPr>
        <w:ind w:left="720" w:hanging="360"/>
      </w:pPr>
      <w:rPr>
        <w:rFonts w:cs="Times New Roman" w:hint="default"/>
      </w:rPr>
    </w:lvl>
    <w:lvl w:ilvl="1">
      <w:start w:val="1"/>
      <w:numFmt w:val="bullet"/>
      <w:lvlText w:val=""/>
      <w:lvlPicBulletId w:val="0"/>
      <w:lvlJc w:val="left"/>
      <w:pPr>
        <w:tabs>
          <w:tab w:val="num" w:pos="1080"/>
        </w:tabs>
        <w:ind w:left="1080" w:hanging="360"/>
      </w:pPr>
      <w:rPr>
        <w:rFonts w:ascii="Symbol" w:hAnsi="Symbol"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23">
    <w:nsid w:val="4E93329B"/>
    <w:multiLevelType w:val="hybridMultilevel"/>
    <w:tmpl w:val="E9EEF09C"/>
    <w:lvl w:ilvl="0" w:tplc="4DD095D8">
      <w:start w:val="1"/>
      <w:numFmt w:val="lowerLetter"/>
      <w:lvlText w:val="%1)"/>
      <w:lvlJc w:val="left"/>
      <w:pPr>
        <w:ind w:left="1068" w:hanging="360"/>
      </w:pPr>
      <w:rPr>
        <w:rFonts w:cs="Times New Roman" w:hint="default"/>
      </w:rPr>
    </w:lvl>
    <w:lvl w:ilvl="1" w:tplc="240A0019" w:tentative="1">
      <w:start w:val="1"/>
      <w:numFmt w:val="lowerLetter"/>
      <w:lvlText w:val="%2."/>
      <w:lvlJc w:val="left"/>
      <w:pPr>
        <w:ind w:left="1788" w:hanging="360"/>
      </w:pPr>
      <w:rPr>
        <w:rFonts w:cs="Times New Roman"/>
      </w:rPr>
    </w:lvl>
    <w:lvl w:ilvl="2" w:tplc="240A001B" w:tentative="1">
      <w:start w:val="1"/>
      <w:numFmt w:val="lowerRoman"/>
      <w:lvlText w:val="%3."/>
      <w:lvlJc w:val="right"/>
      <w:pPr>
        <w:ind w:left="2508" w:hanging="180"/>
      </w:pPr>
      <w:rPr>
        <w:rFonts w:cs="Times New Roman"/>
      </w:rPr>
    </w:lvl>
    <w:lvl w:ilvl="3" w:tplc="240A000F" w:tentative="1">
      <w:start w:val="1"/>
      <w:numFmt w:val="decimal"/>
      <w:lvlText w:val="%4."/>
      <w:lvlJc w:val="left"/>
      <w:pPr>
        <w:ind w:left="3228" w:hanging="360"/>
      </w:pPr>
      <w:rPr>
        <w:rFonts w:cs="Times New Roman"/>
      </w:rPr>
    </w:lvl>
    <w:lvl w:ilvl="4" w:tplc="240A0019" w:tentative="1">
      <w:start w:val="1"/>
      <w:numFmt w:val="lowerLetter"/>
      <w:lvlText w:val="%5."/>
      <w:lvlJc w:val="left"/>
      <w:pPr>
        <w:ind w:left="3948" w:hanging="360"/>
      </w:pPr>
      <w:rPr>
        <w:rFonts w:cs="Times New Roman"/>
      </w:rPr>
    </w:lvl>
    <w:lvl w:ilvl="5" w:tplc="240A001B" w:tentative="1">
      <w:start w:val="1"/>
      <w:numFmt w:val="lowerRoman"/>
      <w:lvlText w:val="%6."/>
      <w:lvlJc w:val="right"/>
      <w:pPr>
        <w:ind w:left="4668" w:hanging="180"/>
      </w:pPr>
      <w:rPr>
        <w:rFonts w:cs="Times New Roman"/>
      </w:rPr>
    </w:lvl>
    <w:lvl w:ilvl="6" w:tplc="240A000F" w:tentative="1">
      <w:start w:val="1"/>
      <w:numFmt w:val="decimal"/>
      <w:lvlText w:val="%7."/>
      <w:lvlJc w:val="left"/>
      <w:pPr>
        <w:ind w:left="5388" w:hanging="360"/>
      </w:pPr>
      <w:rPr>
        <w:rFonts w:cs="Times New Roman"/>
      </w:rPr>
    </w:lvl>
    <w:lvl w:ilvl="7" w:tplc="240A0019" w:tentative="1">
      <w:start w:val="1"/>
      <w:numFmt w:val="lowerLetter"/>
      <w:lvlText w:val="%8."/>
      <w:lvlJc w:val="left"/>
      <w:pPr>
        <w:ind w:left="6108" w:hanging="360"/>
      </w:pPr>
      <w:rPr>
        <w:rFonts w:cs="Times New Roman"/>
      </w:rPr>
    </w:lvl>
    <w:lvl w:ilvl="8" w:tplc="240A001B" w:tentative="1">
      <w:start w:val="1"/>
      <w:numFmt w:val="lowerRoman"/>
      <w:lvlText w:val="%9."/>
      <w:lvlJc w:val="right"/>
      <w:pPr>
        <w:ind w:left="6828" w:hanging="180"/>
      </w:pPr>
      <w:rPr>
        <w:rFonts w:cs="Times New Roman"/>
      </w:rPr>
    </w:lvl>
  </w:abstractNum>
  <w:abstractNum w:abstractNumId="24">
    <w:nsid w:val="52FB31E3"/>
    <w:multiLevelType w:val="hybridMultilevel"/>
    <w:tmpl w:val="BE928444"/>
    <w:lvl w:ilvl="0" w:tplc="9BC2F27A">
      <w:start w:val="6"/>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25">
    <w:nsid w:val="54D1218A"/>
    <w:multiLevelType w:val="hybridMultilevel"/>
    <w:tmpl w:val="C2FE3DB4"/>
    <w:lvl w:ilvl="0" w:tplc="21E4805C">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26">
    <w:nsid w:val="5539247E"/>
    <w:multiLevelType w:val="hybridMultilevel"/>
    <w:tmpl w:val="78A8566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7">
    <w:nsid w:val="56C86E1D"/>
    <w:multiLevelType w:val="hybridMultilevel"/>
    <w:tmpl w:val="71100E36"/>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8">
    <w:nsid w:val="59764ACA"/>
    <w:multiLevelType w:val="hybridMultilevel"/>
    <w:tmpl w:val="06B6B1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B713890"/>
    <w:multiLevelType w:val="hybridMultilevel"/>
    <w:tmpl w:val="6B3A2E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5DFC5787"/>
    <w:multiLevelType w:val="hybridMultilevel"/>
    <w:tmpl w:val="9EE65AC0"/>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1">
    <w:nsid w:val="64D50C32"/>
    <w:multiLevelType w:val="multilevel"/>
    <w:tmpl w:val="0072506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32">
    <w:nsid w:val="65DF784E"/>
    <w:multiLevelType w:val="hybridMultilevel"/>
    <w:tmpl w:val="D268833E"/>
    <w:lvl w:ilvl="0" w:tplc="DDEE8C38">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33">
    <w:nsid w:val="66AA5274"/>
    <w:multiLevelType w:val="hybridMultilevel"/>
    <w:tmpl w:val="CEB6B0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7FE5592"/>
    <w:multiLevelType w:val="multilevel"/>
    <w:tmpl w:val="383CCA30"/>
    <w:lvl w:ilvl="0">
      <w:start w:val="4"/>
      <w:numFmt w:val="decimal"/>
      <w:lvlText w:val="%1"/>
      <w:lvlJc w:val="left"/>
      <w:pPr>
        <w:ind w:left="360" w:hanging="360"/>
      </w:pPr>
      <w:rPr>
        <w:rFonts w:cs="Times New Roman" w:hint="default"/>
      </w:rPr>
    </w:lvl>
    <w:lvl w:ilvl="1">
      <w:start w:val="8"/>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35">
    <w:nsid w:val="698D0B40"/>
    <w:multiLevelType w:val="multilevel"/>
    <w:tmpl w:val="0978B56E"/>
    <w:lvl w:ilvl="0">
      <w:start w:val="4"/>
      <w:numFmt w:val="decimal"/>
      <w:lvlText w:val="%1"/>
      <w:lvlJc w:val="left"/>
      <w:pPr>
        <w:ind w:left="360" w:hanging="360"/>
      </w:pPr>
      <w:rPr>
        <w:rFonts w:cs="Times New Roman" w:hint="default"/>
      </w:rPr>
    </w:lvl>
    <w:lvl w:ilvl="1">
      <w:start w:val="4"/>
      <w:numFmt w:val="decimal"/>
      <w:lvlText w:val="%1.%2"/>
      <w:lvlJc w:val="left"/>
      <w:pPr>
        <w:ind w:left="1428" w:hanging="360"/>
      </w:pPr>
      <w:rPr>
        <w:rFonts w:cs="Times New Roman" w:hint="default"/>
      </w:rPr>
    </w:lvl>
    <w:lvl w:ilvl="2">
      <w:start w:val="1"/>
      <w:numFmt w:val="decimal"/>
      <w:lvlText w:val="%1.%2.%3"/>
      <w:lvlJc w:val="left"/>
      <w:pPr>
        <w:ind w:left="2856" w:hanging="720"/>
      </w:pPr>
      <w:rPr>
        <w:rFonts w:cs="Times New Roman" w:hint="default"/>
      </w:rPr>
    </w:lvl>
    <w:lvl w:ilvl="3">
      <w:start w:val="1"/>
      <w:numFmt w:val="decimal"/>
      <w:lvlText w:val="%1.%2.%3.%4"/>
      <w:lvlJc w:val="left"/>
      <w:pPr>
        <w:ind w:left="3924" w:hanging="720"/>
      </w:pPr>
      <w:rPr>
        <w:rFonts w:cs="Times New Roman" w:hint="default"/>
      </w:rPr>
    </w:lvl>
    <w:lvl w:ilvl="4">
      <w:start w:val="1"/>
      <w:numFmt w:val="decimal"/>
      <w:lvlText w:val="%1.%2.%3.%4.%5"/>
      <w:lvlJc w:val="left"/>
      <w:pPr>
        <w:ind w:left="5352" w:hanging="1080"/>
      </w:pPr>
      <w:rPr>
        <w:rFonts w:cs="Times New Roman" w:hint="default"/>
      </w:rPr>
    </w:lvl>
    <w:lvl w:ilvl="5">
      <w:start w:val="1"/>
      <w:numFmt w:val="decimal"/>
      <w:lvlText w:val="%1.%2.%3.%4.%5.%6"/>
      <w:lvlJc w:val="left"/>
      <w:pPr>
        <w:ind w:left="6420" w:hanging="1080"/>
      </w:pPr>
      <w:rPr>
        <w:rFonts w:cs="Times New Roman" w:hint="default"/>
      </w:rPr>
    </w:lvl>
    <w:lvl w:ilvl="6">
      <w:start w:val="1"/>
      <w:numFmt w:val="decimal"/>
      <w:lvlText w:val="%1.%2.%3.%4.%5.%6.%7"/>
      <w:lvlJc w:val="left"/>
      <w:pPr>
        <w:ind w:left="7848" w:hanging="1440"/>
      </w:pPr>
      <w:rPr>
        <w:rFonts w:cs="Times New Roman" w:hint="default"/>
      </w:rPr>
    </w:lvl>
    <w:lvl w:ilvl="7">
      <w:start w:val="1"/>
      <w:numFmt w:val="decimal"/>
      <w:lvlText w:val="%1.%2.%3.%4.%5.%6.%7.%8"/>
      <w:lvlJc w:val="left"/>
      <w:pPr>
        <w:ind w:left="8916" w:hanging="1440"/>
      </w:pPr>
      <w:rPr>
        <w:rFonts w:cs="Times New Roman" w:hint="default"/>
      </w:rPr>
    </w:lvl>
    <w:lvl w:ilvl="8">
      <w:start w:val="1"/>
      <w:numFmt w:val="decimal"/>
      <w:lvlText w:val="%1.%2.%3.%4.%5.%6.%7.%8.%9"/>
      <w:lvlJc w:val="left"/>
      <w:pPr>
        <w:ind w:left="9984" w:hanging="1440"/>
      </w:pPr>
      <w:rPr>
        <w:rFonts w:cs="Times New Roman" w:hint="default"/>
      </w:rPr>
    </w:lvl>
  </w:abstractNum>
  <w:abstractNum w:abstractNumId="36">
    <w:nsid w:val="6E5D3382"/>
    <w:multiLevelType w:val="hybridMultilevel"/>
    <w:tmpl w:val="DB42EC90"/>
    <w:lvl w:ilvl="0" w:tplc="240A000F">
      <w:start w:val="6"/>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7">
    <w:nsid w:val="70F65231"/>
    <w:multiLevelType w:val="hybridMultilevel"/>
    <w:tmpl w:val="B78E3FDE"/>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8">
    <w:nsid w:val="76C24112"/>
    <w:multiLevelType w:val="hybridMultilevel"/>
    <w:tmpl w:val="B26C60F8"/>
    <w:lvl w:ilvl="0" w:tplc="240A000F">
      <w:start w:val="6"/>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9">
    <w:nsid w:val="7C4B2622"/>
    <w:multiLevelType w:val="multilevel"/>
    <w:tmpl w:val="865CDA30"/>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27"/>
  </w:num>
  <w:num w:numId="2">
    <w:abstractNumId w:val="31"/>
  </w:num>
  <w:num w:numId="3">
    <w:abstractNumId w:val="0"/>
  </w:num>
  <w:num w:numId="4">
    <w:abstractNumId w:val="29"/>
  </w:num>
  <w:num w:numId="5">
    <w:abstractNumId w:val="10"/>
  </w:num>
  <w:num w:numId="6">
    <w:abstractNumId w:val="14"/>
  </w:num>
  <w:num w:numId="7">
    <w:abstractNumId w:val="4"/>
  </w:num>
  <w:num w:numId="8">
    <w:abstractNumId w:val="19"/>
  </w:num>
  <w:num w:numId="9">
    <w:abstractNumId w:val="23"/>
  </w:num>
  <w:num w:numId="10">
    <w:abstractNumId w:val="25"/>
  </w:num>
  <w:num w:numId="11">
    <w:abstractNumId w:val="17"/>
  </w:num>
  <w:num w:numId="12">
    <w:abstractNumId w:val="12"/>
  </w:num>
  <w:num w:numId="13">
    <w:abstractNumId w:val="35"/>
  </w:num>
  <w:num w:numId="14">
    <w:abstractNumId w:val="38"/>
  </w:num>
  <w:num w:numId="15">
    <w:abstractNumId w:val="24"/>
  </w:num>
  <w:num w:numId="16">
    <w:abstractNumId w:val="36"/>
  </w:num>
  <w:num w:numId="17">
    <w:abstractNumId w:val="39"/>
  </w:num>
  <w:num w:numId="18">
    <w:abstractNumId w:val="16"/>
  </w:num>
  <w:num w:numId="19">
    <w:abstractNumId w:val="32"/>
  </w:num>
  <w:num w:numId="20">
    <w:abstractNumId w:val="15"/>
  </w:num>
  <w:num w:numId="21">
    <w:abstractNumId w:val="34"/>
  </w:num>
  <w:num w:numId="22">
    <w:abstractNumId w:val="21"/>
  </w:num>
  <w:num w:numId="23">
    <w:abstractNumId w:val="3"/>
  </w:num>
  <w:num w:numId="24">
    <w:abstractNumId w:val="18"/>
  </w:num>
  <w:num w:numId="25">
    <w:abstractNumId w:val="22"/>
  </w:num>
  <w:num w:numId="26">
    <w:abstractNumId w:val="13"/>
  </w:num>
  <w:num w:numId="27">
    <w:abstractNumId w:val="20"/>
  </w:num>
  <w:num w:numId="28">
    <w:abstractNumId w:val="26"/>
  </w:num>
  <w:num w:numId="29">
    <w:abstractNumId w:val="9"/>
  </w:num>
  <w:num w:numId="30">
    <w:abstractNumId w:val="30"/>
  </w:num>
  <w:num w:numId="31">
    <w:abstractNumId w:val="8"/>
  </w:num>
  <w:num w:numId="32">
    <w:abstractNumId w:val="1"/>
  </w:num>
  <w:num w:numId="33">
    <w:abstractNumId w:val="2"/>
  </w:num>
  <w:num w:numId="34">
    <w:abstractNumId w:val="37"/>
  </w:num>
  <w:num w:numId="35">
    <w:abstractNumId w:val="7"/>
  </w:num>
  <w:num w:numId="36">
    <w:abstractNumId w:val="33"/>
  </w:num>
  <w:num w:numId="37">
    <w:abstractNumId w:val="28"/>
  </w:num>
  <w:num w:numId="38">
    <w:abstractNumId w:val="11"/>
  </w:num>
  <w:num w:numId="39">
    <w:abstractNumId w:val="5"/>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46246"/>
    <w:rsid w:val="00005103"/>
    <w:rsid w:val="00005585"/>
    <w:rsid w:val="00007B50"/>
    <w:rsid w:val="00020CDD"/>
    <w:rsid w:val="00023581"/>
    <w:rsid w:val="00040B3A"/>
    <w:rsid w:val="00040EDB"/>
    <w:rsid w:val="0004655B"/>
    <w:rsid w:val="00046656"/>
    <w:rsid w:val="00053478"/>
    <w:rsid w:val="0008293C"/>
    <w:rsid w:val="00085C5B"/>
    <w:rsid w:val="000B28DB"/>
    <w:rsid w:val="000B4C07"/>
    <w:rsid w:val="000C4844"/>
    <w:rsid w:val="000D75E2"/>
    <w:rsid w:val="000F2486"/>
    <w:rsid w:val="001030A8"/>
    <w:rsid w:val="001160D9"/>
    <w:rsid w:val="00120735"/>
    <w:rsid w:val="0012255A"/>
    <w:rsid w:val="00131E47"/>
    <w:rsid w:val="00137AE2"/>
    <w:rsid w:val="00142554"/>
    <w:rsid w:val="001508B8"/>
    <w:rsid w:val="00154D18"/>
    <w:rsid w:val="00170117"/>
    <w:rsid w:val="00185DE9"/>
    <w:rsid w:val="00193C52"/>
    <w:rsid w:val="001C77D5"/>
    <w:rsid w:val="001E0675"/>
    <w:rsid w:val="001F2925"/>
    <w:rsid w:val="00204601"/>
    <w:rsid w:val="00210D3F"/>
    <w:rsid w:val="00211E29"/>
    <w:rsid w:val="00212F25"/>
    <w:rsid w:val="00224752"/>
    <w:rsid w:val="00232254"/>
    <w:rsid w:val="0024148C"/>
    <w:rsid w:val="0024340A"/>
    <w:rsid w:val="00245725"/>
    <w:rsid w:val="00256DEB"/>
    <w:rsid w:val="0027699D"/>
    <w:rsid w:val="002858C6"/>
    <w:rsid w:val="0029010A"/>
    <w:rsid w:val="00290888"/>
    <w:rsid w:val="00296B80"/>
    <w:rsid w:val="002A0FE7"/>
    <w:rsid w:val="002A24ED"/>
    <w:rsid w:val="002A45BB"/>
    <w:rsid w:val="002A65E3"/>
    <w:rsid w:val="002C6372"/>
    <w:rsid w:val="002D4855"/>
    <w:rsid w:val="002E23BE"/>
    <w:rsid w:val="002E7005"/>
    <w:rsid w:val="002F5E67"/>
    <w:rsid w:val="00301B50"/>
    <w:rsid w:val="00304C1B"/>
    <w:rsid w:val="003058ED"/>
    <w:rsid w:val="003059E4"/>
    <w:rsid w:val="003226FE"/>
    <w:rsid w:val="00335032"/>
    <w:rsid w:val="0034176E"/>
    <w:rsid w:val="003710F8"/>
    <w:rsid w:val="00375568"/>
    <w:rsid w:val="00376D07"/>
    <w:rsid w:val="0038747A"/>
    <w:rsid w:val="00387DED"/>
    <w:rsid w:val="0039096B"/>
    <w:rsid w:val="003957C7"/>
    <w:rsid w:val="003A4FC6"/>
    <w:rsid w:val="003A55AE"/>
    <w:rsid w:val="003B659A"/>
    <w:rsid w:val="003F06BF"/>
    <w:rsid w:val="003F411B"/>
    <w:rsid w:val="003F463B"/>
    <w:rsid w:val="00405866"/>
    <w:rsid w:val="00407488"/>
    <w:rsid w:val="00411533"/>
    <w:rsid w:val="00412A2A"/>
    <w:rsid w:val="00422E5C"/>
    <w:rsid w:val="004235BD"/>
    <w:rsid w:val="00424945"/>
    <w:rsid w:val="00426B85"/>
    <w:rsid w:val="00431634"/>
    <w:rsid w:val="00433616"/>
    <w:rsid w:val="00437BAA"/>
    <w:rsid w:val="004461BB"/>
    <w:rsid w:val="00454949"/>
    <w:rsid w:val="00454977"/>
    <w:rsid w:val="004671BE"/>
    <w:rsid w:val="0049660D"/>
    <w:rsid w:val="004C1659"/>
    <w:rsid w:val="004C6B1A"/>
    <w:rsid w:val="004C7D1C"/>
    <w:rsid w:val="004D246D"/>
    <w:rsid w:val="004D38A9"/>
    <w:rsid w:val="004E37AC"/>
    <w:rsid w:val="004F6CDF"/>
    <w:rsid w:val="00500D81"/>
    <w:rsid w:val="00501BE2"/>
    <w:rsid w:val="00503A8B"/>
    <w:rsid w:val="005251CD"/>
    <w:rsid w:val="0053491C"/>
    <w:rsid w:val="00535719"/>
    <w:rsid w:val="00537780"/>
    <w:rsid w:val="00540479"/>
    <w:rsid w:val="005412F1"/>
    <w:rsid w:val="00553E68"/>
    <w:rsid w:val="005758D2"/>
    <w:rsid w:val="0058208D"/>
    <w:rsid w:val="005A4E3A"/>
    <w:rsid w:val="005B0519"/>
    <w:rsid w:val="005B2898"/>
    <w:rsid w:val="005C2230"/>
    <w:rsid w:val="005C4952"/>
    <w:rsid w:val="005C49C8"/>
    <w:rsid w:val="005C53A4"/>
    <w:rsid w:val="005D4AAE"/>
    <w:rsid w:val="005D5411"/>
    <w:rsid w:val="005D7980"/>
    <w:rsid w:val="005E2311"/>
    <w:rsid w:val="005E5F09"/>
    <w:rsid w:val="0060096D"/>
    <w:rsid w:val="00601F97"/>
    <w:rsid w:val="0060587A"/>
    <w:rsid w:val="00633CA0"/>
    <w:rsid w:val="006348E4"/>
    <w:rsid w:val="00636DCD"/>
    <w:rsid w:val="0064045A"/>
    <w:rsid w:val="00640DA0"/>
    <w:rsid w:val="00650ADC"/>
    <w:rsid w:val="00656C17"/>
    <w:rsid w:val="006842DE"/>
    <w:rsid w:val="0068611E"/>
    <w:rsid w:val="006A04A5"/>
    <w:rsid w:val="006A6156"/>
    <w:rsid w:val="006A61E9"/>
    <w:rsid w:val="006B0C6C"/>
    <w:rsid w:val="006D0E11"/>
    <w:rsid w:val="006D5508"/>
    <w:rsid w:val="006D761D"/>
    <w:rsid w:val="006E33E9"/>
    <w:rsid w:val="006E5188"/>
    <w:rsid w:val="006F1E1F"/>
    <w:rsid w:val="006F4D38"/>
    <w:rsid w:val="00705DBA"/>
    <w:rsid w:val="0070612F"/>
    <w:rsid w:val="0071151C"/>
    <w:rsid w:val="007516D9"/>
    <w:rsid w:val="00761963"/>
    <w:rsid w:val="007638D8"/>
    <w:rsid w:val="00764612"/>
    <w:rsid w:val="0077098D"/>
    <w:rsid w:val="00775904"/>
    <w:rsid w:val="007A2D71"/>
    <w:rsid w:val="007A38D5"/>
    <w:rsid w:val="007D2F2F"/>
    <w:rsid w:val="007D3521"/>
    <w:rsid w:val="007D4655"/>
    <w:rsid w:val="007D4C5D"/>
    <w:rsid w:val="007D7BAB"/>
    <w:rsid w:val="007E270E"/>
    <w:rsid w:val="007F7614"/>
    <w:rsid w:val="0080045D"/>
    <w:rsid w:val="008209B7"/>
    <w:rsid w:val="00860D79"/>
    <w:rsid w:val="00875D20"/>
    <w:rsid w:val="00880A25"/>
    <w:rsid w:val="00883D51"/>
    <w:rsid w:val="00885855"/>
    <w:rsid w:val="00885C54"/>
    <w:rsid w:val="008909C4"/>
    <w:rsid w:val="008A6198"/>
    <w:rsid w:val="008B29FE"/>
    <w:rsid w:val="008C18F6"/>
    <w:rsid w:val="008C35D6"/>
    <w:rsid w:val="008C3EE0"/>
    <w:rsid w:val="008C4EB1"/>
    <w:rsid w:val="008D5C0C"/>
    <w:rsid w:val="008E2131"/>
    <w:rsid w:val="008F7EBA"/>
    <w:rsid w:val="009079F5"/>
    <w:rsid w:val="00916D38"/>
    <w:rsid w:val="00921EF8"/>
    <w:rsid w:val="00922FBB"/>
    <w:rsid w:val="00933FC4"/>
    <w:rsid w:val="00954892"/>
    <w:rsid w:val="00991840"/>
    <w:rsid w:val="009976B4"/>
    <w:rsid w:val="009A06DB"/>
    <w:rsid w:val="009B2346"/>
    <w:rsid w:val="009B4643"/>
    <w:rsid w:val="009D508C"/>
    <w:rsid w:val="009D7ED2"/>
    <w:rsid w:val="009E337A"/>
    <w:rsid w:val="009E73B7"/>
    <w:rsid w:val="009F0B4B"/>
    <w:rsid w:val="009F1DE8"/>
    <w:rsid w:val="009F286F"/>
    <w:rsid w:val="009F5DAC"/>
    <w:rsid w:val="00A01221"/>
    <w:rsid w:val="00A01EF2"/>
    <w:rsid w:val="00A031CC"/>
    <w:rsid w:val="00A07A45"/>
    <w:rsid w:val="00A255BD"/>
    <w:rsid w:val="00A26D07"/>
    <w:rsid w:val="00A417EB"/>
    <w:rsid w:val="00A54B18"/>
    <w:rsid w:val="00A57EE2"/>
    <w:rsid w:val="00A621A2"/>
    <w:rsid w:val="00A63C54"/>
    <w:rsid w:val="00A6636A"/>
    <w:rsid w:val="00A66716"/>
    <w:rsid w:val="00A72627"/>
    <w:rsid w:val="00A81147"/>
    <w:rsid w:val="00A970FA"/>
    <w:rsid w:val="00AC640E"/>
    <w:rsid w:val="00AD5BEC"/>
    <w:rsid w:val="00AE3778"/>
    <w:rsid w:val="00AF1B3E"/>
    <w:rsid w:val="00B007AE"/>
    <w:rsid w:val="00B123FE"/>
    <w:rsid w:val="00B1498F"/>
    <w:rsid w:val="00B3581B"/>
    <w:rsid w:val="00B46086"/>
    <w:rsid w:val="00B53DA0"/>
    <w:rsid w:val="00B57790"/>
    <w:rsid w:val="00B67D32"/>
    <w:rsid w:val="00B73FBF"/>
    <w:rsid w:val="00B83926"/>
    <w:rsid w:val="00B83E5C"/>
    <w:rsid w:val="00B916FF"/>
    <w:rsid w:val="00B94112"/>
    <w:rsid w:val="00BA56C9"/>
    <w:rsid w:val="00BC06A2"/>
    <w:rsid w:val="00BD55AD"/>
    <w:rsid w:val="00BF5EC9"/>
    <w:rsid w:val="00C03D6A"/>
    <w:rsid w:val="00C3728D"/>
    <w:rsid w:val="00C377F9"/>
    <w:rsid w:val="00C45F83"/>
    <w:rsid w:val="00C57F15"/>
    <w:rsid w:val="00C60C4E"/>
    <w:rsid w:val="00C6728F"/>
    <w:rsid w:val="00C70282"/>
    <w:rsid w:val="00C70913"/>
    <w:rsid w:val="00C76AEE"/>
    <w:rsid w:val="00C8219E"/>
    <w:rsid w:val="00C93386"/>
    <w:rsid w:val="00C95E81"/>
    <w:rsid w:val="00C95FB6"/>
    <w:rsid w:val="00CA3F5A"/>
    <w:rsid w:val="00CA53C7"/>
    <w:rsid w:val="00CB1DD4"/>
    <w:rsid w:val="00CB5EE0"/>
    <w:rsid w:val="00CD3BD8"/>
    <w:rsid w:val="00CD5130"/>
    <w:rsid w:val="00CF04CB"/>
    <w:rsid w:val="00CF29C6"/>
    <w:rsid w:val="00D02A74"/>
    <w:rsid w:val="00D1500A"/>
    <w:rsid w:val="00D16A3B"/>
    <w:rsid w:val="00D227C7"/>
    <w:rsid w:val="00D25973"/>
    <w:rsid w:val="00D36981"/>
    <w:rsid w:val="00D46246"/>
    <w:rsid w:val="00D47D33"/>
    <w:rsid w:val="00D5365E"/>
    <w:rsid w:val="00D56564"/>
    <w:rsid w:val="00D721B5"/>
    <w:rsid w:val="00D74D95"/>
    <w:rsid w:val="00D7609E"/>
    <w:rsid w:val="00D814FA"/>
    <w:rsid w:val="00D81FC5"/>
    <w:rsid w:val="00D84A91"/>
    <w:rsid w:val="00D86632"/>
    <w:rsid w:val="00D87228"/>
    <w:rsid w:val="00D90955"/>
    <w:rsid w:val="00DA6D6D"/>
    <w:rsid w:val="00DB03C1"/>
    <w:rsid w:val="00DC6746"/>
    <w:rsid w:val="00DD03FB"/>
    <w:rsid w:val="00DD2143"/>
    <w:rsid w:val="00DD3A5B"/>
    <w:rsid w:val="00DD4C2F"/>
    <w:rsid w:val="00DF5CD9"/>
    <w:rsid w:val="00E00415"/>
    <w:rsid w:val="00E15E28"/>
    <w:rsid w:val="00E1778A"/>
    <w:rsid w:val="00E300EE"/>
    <w:rsid w:val="00E37AFD"/>
    <w:rsid w:val="00E44348"/>
    <w:rsid w:val="00E64AFC"/>
    <w:rsid w:val="00E66524"/>
    <w:rsid w:val="00E66817"/>
    <w:rsid w:val="00E76248"/>
    <w:rsid w:val="00E7778A"/>
    <w:rsid w:val="00E870D6"/>
    <w:rsid w:val="00E941E0"/>
    <w:rsid w:val="00EA2486"/>
    <w:rsid w:val="00EA6C37"/>
    <w:rsid w:val="00EB25E5"/>
    <w:rsid w:val="00EB7A1C"/>
    <w:rsid w:val="00EC5E68"/>
    <w:rsid w:val="00EC7AF1"/>
    <w:rsid w:val="00ED26D0"/>
    <w:rsid w:val="00EE4F48"/>
    <w:rsid w:val="00EF2DB8"/>
    <w:rsid w:val="00F16770"/>
    <w:rsid w:val="00F17E60"/>
    <w:rsid w:val="00F34C0F"/>
    <w:rsid w:val="00F43264"/>
    <w:rsid w:val="00F54A49"/>
    <w:rsid w:val="00F73D1E"/>
    <w:rsid w:val="00F80729"/>
    <w:rsid w:val="00F84293"/>
    <w:rsid w:val="00F97881"/>
    <w:rsid w:val="00FB2236"/>
    <w:rsid w:val="00FC6CAF"/>
    <w:rsid w:val="00FC6D25"/>
    <w:rsid w:val="00FC7DDD"/>
    <w:rsid w:val="00FE363D"/>
    <w:rsid w:val="00FE7233"/>
    <w:rsid w:val="00FF154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33"/>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00D81"/>
    <w:pPr>
      <w:ind w:left="720"/>
      <w:contextualSpacing/>
    </w:pPr>
  </w:style>
  <w:style w:type="paragraph" w:styleId="Encabezado">
    <w:name w:val="header"/>
    <w:basedOn w:val="Normal"/>
    <w:link w:val="EncabezadoCar"/>
    <w:uiPriority w:val="99"/>
    <w:rsid w:val="004671BE"/>
    <w:pPr>
      <w:tabs>
        <w:tab w:val="center" w:pos="4419"/>
        <w:tab w:val="right" w:pos="8838"/>
      </w:tabs>
    </w:pPr>
  </w:style>
  <w:style w:type="character" w:customStyle="1" w:styleId="EncabezadoCar">
    <w:name w:val="Encabezado Car"/>
    <w:basedOn w:val="Fuentedeprrafopredeter"/>
    <w:link w:val="Encabezado"/>
    <w:uiPriority w:val="99"/>
    <w:locked/>
    <w:rsid w:val="004671BE"/>
    <w:rPr>
      <w:sz w:val="22"/>
      <w:lang w:val="es-ES" w:eastAsia="en-US"/>
    </w:rPr>
  </w:style>
  <w:style w:type="paragraph" w:styleId="Piedepgina">
    <w:name w:val="footer"/>
    <w:basedOn w:val="Normal"/>
    <w:link w:val="PiedepginaCar"/>
    <w:uiPriority w:val="99"/>
    <w:semiHidden/>
    <w:rsid w:val="004671BE"/>
    <w:pPr>
      <w:tabs>
        <w:tab w:val="center" w:pos="4419"/>
        <w:tab w:val="right" w:pos="8838"/>
      </w:tabs>
    </w:pPr>
  </w:style>
  <w:style w:type="character" w:customStyle="1" w:styleId="PiedepginaCar">
    <w:name w:val="Pie de página Car"/>
    <w:basedOn w:val="Fuentedeprrafopredeter"/>
    <w:link w:val="Piedepgina"/>
    <w:uiPriority w:val="99"/>
    <w:semiHidden/>
    <w:locked/>
    <w:rsid w:val="004671BE"/>
    <w:rPr>
      <w:sz w:val="22"/>
      <w:lang w:val="es-ES" w:eastAsia="en-US"/>
    </w:rPr>
  </w:style>
  <w:style w:type="paragraph" w:styleId="Textonotaalfinal">
    <w:name w:val="endnote text"/>
    <w:basedOn w:val="Normal"/>
    <w:link w:val="TextonotaalfinalCar"/>
    <w:uiPriority w:val="99"/>
    <w:semiHidden/>
    <w:rsid w:val="00256DEB"/>
    <w:rPr>
      <w:sz w:val="20"/>
      <w:szCs w:val="20"/>
    </w:rPr>
  </w:style>
  <w:style w:type="character" w:customStyle="1" w:styleId="TextonotaalfinalCar">
    <w:name w:val="Texto nota al final Car"/>
    <w:basedOn w:val="Fuentedeprrafopredeter"/>
    <w:link w:val="Textonotaalfinal"/>
    <w:uiPriority w:val="99"/>
    <w:semiHidden/>
    <w:locked/>
    <w:rsid w:val="00256DEB"/>
    <w:rPr>
      <w:lang w:val="es-ES" w:eastAsia="en-US"/>
    </w:rPr>
  </w:style>
  <w:style w:type="character" w:styleId="Refdenotaalfinal">
    <w:name w:val="endnote reference"/>
    <w:basedOn w:val="Fuentedeprrafopredeter"/>
    <w:uiPriority w:val="99"/>
    <w:semiHidden/>
    <w:rsid w:val="00256DEB"/>
    <w:rPr>
      <w:rFonts w:cs="Times New Roman"/>
      <w:vertAlign w:val="superscript"/>
    </w:rPr>
  </w:style>
  <w:style w:type="paragraph" w:styleId="Textodeglobo">
    <w:name w:val="Balloon Text"/>
    <w:basedOn w:val="Normal"/>
    <w:link w:val="TextodegloboCar"/>
    <w:uiPriority w:val="99"/>
    <w:semiHidden/>
    <w:rsid w:val="00EC5E68"/>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47D"/>
    <w:rPr>
      <w:rFonts w:ascii="Times New Roman" w:hAnsi="Times New Roman"/>
      <w:sz w:val="0"/>
      <w:szCs w:val="0"/>
      <w:lang w:val="es-ES"/>
    </w:rPr>
  </w:style>
  <w:style w:type="paragraph" w:styleId="Textosinformato">
    <w:name w:val="Plain Text"/>
    <w:basedOn w:val="Normal"/>
    <w:link w:val="TextosinformatoCar"/>
    <w:uiPriority w:val="99"/>
    <w:rsid w:val="00204601"/>
    <w:pPr>
      <w:spacing w:after="0" w:line="240" w:lineRule="auto"/>
    </w:pPr>
    <w:rPr>
      <w:rFonts w:ascii="Courier New" w:eastAsia="Times New Roman" w:hAnsi="Courier New"/>
      <w:sz w:val="20"/>
      <w:szCs w:val="20"/>
      <w:lang w:val="en-US" w:eastAsia="es-ES"/>
    </w:rPr>
  </w:style>
  <w:style w:type="character" w:customStyle="1" w:styleId="TextosinformatoCar">
    <w:name w:val="Texto sin formato Car"/>
    <w:basedOn w:val="Fuentedeprrafopredeter"/>
    <w:link w:val="Textosinformato"/>
    <w:uiPriority w:val="99"/>
    <w:semiHidden/>
    <w:rsid w:val="00DF747D"/>
    <w:rPr>
      <w:rFonts w:ascii="Courier New" w:hAnsi="Courier New" w:cs="Courier New"/>
      <w:sz w:val="20"/>
      <w:szCs w:val="20"/>
      <w:lang w:val="es-ES"/>
    </w:rPr>
  </w:style>
  <w:style w:type="paragraph" w:styleId="Textonotapie">
    <w:name w:val="footnote text"/>
    <w:basedOn w:val="Normal"/>
    <w:link w:val="TextonotapieCar"/>
    <w:uiPriority w:val="99"/>
    <w:semiHidden/>
    <w:rsid w:val="0024340A"/>
    <w:pPr>
      <w:suppressAutoHyphens/>
      <w:spacing w:after="0" w:line="240" w:lineRule="auto"/>
      <w:jc w:val="both"/>
    </w:pPr>
    <w:rPr>
      <w:rFonts w:ascii="Arial" w:eastAsia="MS Mincho" w:hAnsi="Arial"/>
      <w:sz w:val="20"/>
      <w:szCs w:val="20"/>
      <w:lang w:val="es-CO" w:eastAsia="es-ES"/>
    </w:rPr>
  </w:style>
  <w:style w:type="character" w:customStyle="1" w:styleId="TextonotapieCar">
    <w:name w:val="Texto nota pie Car"/>
    <w:basedOn w:val="Fuentedeprrafopredeter"/>
    <w:link w:val="Textonotapie"/>
    <w:uiPriority w:val="99"/>
    <w:semiHidden/>
    <w:rsid w:val="00DF747D"/>
    <w:rPr>
      <w:sz w:val="20"/>
      <w:szCs w:val="20"/>
      <w:lang w:val="es-ES"/>
    </w:rPr>
  </w:style>
  <w:style w:type="character" w:styleId="Refdenotaalpie">
    <w:name w:val="footnote reference"/>
    <w:basedOn w:val="Fuentedeprrafopredeter"/>
    <w:uiPriority w:val="99"/>
    <w:semiHidden/>
    <w:rsid w:val="0024340A"/>
    <w:rPr>
      <w:rFonts w:cs="Times New Roman"/>
      <w:vertAlign w:val="superscript"/>
    </w:rPr>
  </w:style>
  <w:style w:type="character" w:styleId="Hipervnculo">
    <w:name w:val="Hyperlink"/>
    <w:basedOn w:val="Fuentedeprrafopredeter"/>
    <w:uiPriority w:val="99"/>
    <w:unhideWhenUsed/>
    <w:rsid w:val="00D872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6177</Words>
  <Characters>33979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Bogotá, D</vt:lpstr>
    </vt:vector>
  </TitlesOfParts>
  <Company>PERSONAL</Company>
  <LinksUpToDate>false</LinksUpToDate>
  <CharactersWithSpaces>40076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D</dc:title>
  <dc:subject/>
  <dc:creator>JORGE</dc:creator>
  <cp:keywords/>
  <dc:description/>
  <cp:lastModifiedBy>USER</cp:lastModifiedBy>
  <cp:revision>12</cp:revision>
  <dcterms:created xsi:type="dcterms:W3CDTF">2011-02-21T19:10:00Z</dcterms:created>
  <dcterms:modified xsi:type="dcterms:W3CDTF">2011-02-21T23:34:00Z</dcterms:modified>
</cp:coreProperties>
</file>